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5F90" w14:textId="57E3FE50" w:rsidR="00C469C5" w:rsidRDefault="00AE64DB">
      <w:proofErr w:type="spellStart"/>
      <w:r>
        <w:t>Singaproe</w:t>
      </w:r>
      <w:proofErr w:type="spellEnd"/>
      <w:r w:rsidR="00C469C5">
        <w:t xml:space="preserve"> transport notes:</w:t>
      </w:r>
    </w:p>
    <w:p w14:paraId="1ADA627C" w14:textId="77777777" w:rsidR="00C469C5" w:rsidRDefault="00C469C5"/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3643"/>
        <w:gridCol w:w="3677"/>
      </w:tblGrid>
      <w:tr w:rsidR="00C469C5" w:rsidRPr="00C469C5" w14:paraId="5E953BC2" w14:textId="77777777" w:rsidTr="00C469C5">
        <w:trPr>
          <w:trHeight w:val="285"/>
        </w:trPr>
        <w:tc>
          <w:tcPr>
            <w:tcW w:w="202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4DDC58D3" w14:textId="77777777" w:rsidR="00C469C5" w:rsidRPr="00C469C5" w:rsidRDefault="00C469C5" w:rsidP="00C469C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C469C5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Transport </w:t>
            </w:r>
          </w:p>
        </w:tc>
        <w:tc>
          <w:tcPr>
            <w:tcW w:w="3643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0B669F92" w14:textId="5066C64D" w:rsidR="00C469C5" w:rsidRPr="00C469C5" w:rsidRDefault="00C469C5" w:rsidP="00E927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BEV sales share for light vehicles and buses increases to ~</w:t>
            </w:r>
            <w:r w:rsidR="00227D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 by ~20</w:t>
            </w:r>
            <w:r w:rsidR="001E6C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 Stock share reaches ~</w:t>
            </w:r>
            <w:r w:rsidR="001A7C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 by ~20</w:t>
            </w:r>
            <w:r w:rsidR="001A7C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  <w:r w:rsidR="00CB2A1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 </w:t>
            </w:r>
          </w:p>
          <w:p w14:paraId="7B044E85" w14:textId="10D16B2B" w:rsidR="00C469C5" w:rsidRPr="00C469C5" w:rsidRDefault="00CB2A1E" w:rsidP="00E927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Passenger activity </w:t>
            </w:r>
            <w:r w:rsidR="003150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tracks population growth, meaning that it stay</w:t>
            </w:r>
            <w:r w:rsidR="00A57B2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 relatively the same in both scenarios.</w:t>
            </w:r>
            <w:r w:rsidR="000263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D84C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</w:t>
            </w:r>
            <w:r w:rsidR="00375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Vehicle Quota System</w:t>
            </w:r>
            <w:r w:rsidR="0071619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(VQS)</w:t>
            </w:r>
            <w:r w:rsidR="00375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means that </w:t>
            </w:r>
            <w:r w:rsidR="00CD3DD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vehicle registrations </w:t>
            </w:r>
            <w:proofErr w:type="gramStart"/>
            <w:r w:rsidR="00375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stays</w:t>
            </w:r>
            <w:proofErr w:type="gramEnd"/>
            <w:r w:rsidR="003759E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the same or </w:t>
            </w:r>
            <w:proofErr w:type="gramStart"/>
            <w:r w:rsidR="009255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decreases</w:t>
            </w:r>
            <w:proofErr w:type="gramEnd"/>
            <w:r w:rsidR="0092555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from 2021.</w:t>
            </w:r>
          </w:p>
          <w:p w14:paraId="6F454424" w14:textId="1EFFF9CA" w:rsidR="00C469C5" w:rsidRPr="00E927DF" w:rsidRDefault="00C469C5" w:rsidP="00E927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BEV sales share for heavy trucks increases to </w:t>
            </w:r>
            <w:r w:rsidR="00B020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 by 20</w:t>
            </w:r>
            <w:r w:rsidR="00A252D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A93AA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 resulting in a 60% stock share by 2060</w:t>
            </w: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 FCEV</w:t>
            </w:r>
            <w:r w:rsidR="00B020A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 are not used in Singapore.</w:t>
            </w:r>
          </w:p>
          <w:p w14:paraId="5B417DBF" w14:textId="7CE5FD13" w:rsidR="00E927DF" w:rsidRPr="001E7E06" w:rsidDel="001E7E06" w:rsidRDefault="00E927DF" w:rsidP="00E927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del w:id="0" w:author="Finbar MAUNSELL" w:date="2024-04-02T14:50:00Z"/>
                <w:rFonts w:ascii="Calibri" w:eastAsia="Times New Roman" w:hAnsi="Calibri" w:cs="Calibri"/>
                <w:color w:val="FF0000"/>
                <w:kern w:val="0"/>
                <w14:ligatures w14:val="none"/>
              </w:rPr>
            </w:pPr>
            <w:del w:id="1" w:author="Finbar MAUNSELL" w:date="2024-04-02T14:50:00Z">
              <w:r w:rsidRPr="001E7E06" w:rsidDel="001E7E06">
                <w:rPr>
                  <w:rFonts w:ascii="Calibri" w:eastAsia="Times New Roman" w:hAnsi="Calibri" w:cs="Calibri"/>
                  <w:color w:val="FF0000"/>
                  <w:kern w:val="0"/>
                  <w:u w:val="single"/>
                  <w14:ligatures w14:val="none"/>
                </w:rPr>
                <w:delText xml:space="preserve">The number of </w:delText>
              </w:r>
              <w:r w:rsidR="00954E3F" w:rsidRPr="001E7E06" w:rsidDel="001E7E06">
                <w:rPr>
                  <w:rFonts w:ascii="Calibri" w:eastAsia="Times New Roman" w:hAnsi="Calibri" w:cs="Calibri"/>
                  <w:color w:val="FF0000"/>
                  <w:kern w:val="0"/>
                  <w:u w:val="single"/>
                  <w14:ligatures w14:val="none"/>
                </w:rPr>
                <w:delText xml:space="preserve">public </w:delText>
              </w:r>
              <w:r w:rsidRPr="001E7E06" w:rsidDel="001E7E06">
                <w:rPr>
                  <w:rFonts w:ascii="Calibri" w:eastAsia="Times New Roman" w:hAnsi="Calibri" w:cs="Calibri"/>
                  <w:color w:val="FF0000"/>
                  <w:kern w:val="0"/>
                  <w:u w:val="single"/>
                  <w14:ligatures w14:val="none"/>
                </w:rPr>
                <w:delText xml:space="preserve">chargers is proportional to the number of EVs. By 2050 there is </w:delText>
              </w:r>
              <w:r w:rsidR="0076210F" w:rsidRPr="001E7E06" w:rsidDel="001E7E06">
                <w:rPr>
                  <w:rFonts w:ascii="Calibri" w:eastAsia="Times New Roman" w:hAnsi="Calibri" w:cs="Calibri"/>
                  <w:color w:val="FF0000"/>
                  <w:kern w:val="0"/>
                  <w:u w:val="single"/>
                  <w14:ligatures w14:val="none"/>
                </w:rPr>
                <w:delText xml:space="preserve">1260 </w:delText>
              </w:r>
              <w:r w:rsidRPr="001E7E06" w:rsidDel="001E7E06">
                <w:rPr>
                  <w:rFonts w:ascii="Calibri" w:eastAsia="Times New Roman" w:hAnsi="Calibri" w:cs="Calibri"/>
                  <w:color w:val="FF0000"/>
                  <w:kern w:val="0"/>
                  <w:u w:val="single"/>
                  <w14:ligatures w14:val="none"/>
                </w:rPr>
                <w:delText xml:space="preserve">slow chargers (60kW) and </w:delText>
              </w:r>
              <w:r w:rsidR="00954E3F" w:rsidRPr="001E7E06" w:rsidDel="001E7E06">
                <w:rPr>
                  <w:rFonts w:ascii="Calibri" w:eastAsia="Times New Roman" w:hAnsi="Calibri" w:cs="Calibri"/>
                  <w:color w:val="FF0000"/>
                  <w:kern w:val="0"/>
                  <w:u w:val="single"/>
                  <w14:ligatures w14:val="none"/>
                </w:rPr>
                <w:delText>160</w:delText>
              </w:r>
              <w:r w:rsidRPr="001E7E06" w:rsidDel="001E7E06">
                <w:rPr>
                  <w:rFonts w:ascii="Calibri" w:eastAsia="Times New Roman" w:hAnsi="Calibri" w:cs="Calibri"/>
                  <w:color w:val="FF0000"/>
                  <w:kern w:val="0"/>
                  <w:u w:val="single"/>
                  <w14:ligatures w14:val="none"/>
                </w:rPr>
                <w:delText xml:space="preserve"> fast chargers (200kW)</w:delText>
              </w:r>
              <w:r w:rsidR="000E51B1" w:rsidRPr="001E7E06" w:rsidDel="001E7E06">
                <w:rPr>
                  <w:rFonts w:ascii="Calibri" w:eastAsia="Times New Roman" w:hAnsi="Calibri" w:cs="Calibri"/>
                  <w:color w:val="FF0000"/>
                  <w:kern w:val="0"/>
                  <w:u w:val="single"/>
                  <w14:ligatures w14:val="none"/>
                </w:rPr>
                <w:delText xml:space="preserve"> and stays at that level thereafter.</w:delText>
              </w:r>
            </w:del>
          </w:p>
          <w:p w14:paraId="4CD42A76" w14:textId="75EE67F2" w:rsidR="00C469C5" w:rsidRPr="006955F9" w:rsidRDefault="00E31FB2" w:rsidP="00E927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both the scenarios m</w:t>
            </w:r>
            <w:r w:rsidR="00C469C5"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ixing rates of </w:t>
            </w:r>
            <w:proofErr w:type="spellStart"/>
            <w:r w:rsidR="00C469C5"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biogasoline</w:t>
            </w:r>
            <w:proofErr w:type="spellEnd"/>
            <w:r w:rsidR="00C469C5"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(including renewable gasoline and ethanol), biodiesel (including renewable diesel) and </w:t>
            </w:r>
            <w:proofErr w:type="spellStart"/>
            <w:r w:rsidR="00C469C5"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biojet</w:t>
            </w:r>
            <w:proofErr w:type="spellEnd"/>
            <w:r w:rsidR="00C469C5"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levels off at 5% at 2030.  </w:t>
            </w:r>
          </w:p>
          <w:p w14:paraId="4F5414C9" w14:textId="42E17EB9" w:rsidR="006955F9" w:rsidRPr="00C469C5" w:rsidRDefault="00FA2DCE" w:rsidP="00E927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In both the scenarios </w:t>
            </w:r>
            <w:r w:rsidR="00E45B9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 </w:t>
            </w:r>
            <w:r w:rsidR="00B31F8B">
              <w:rPr>
                <w:rFonts w:ascii="Calibri" w:eastAsia="Times New Roman" w:hAnsi="Calibri" w:cs="Calibri"/>
                <w:kern w:val="0"/>
                <w14:ligatures w14:val="none"/>
              </w:rPr>
              <w:t>Early Turnover Scheme (ETS)</w:t>
            </w:r>
            <w:r w:rsidR="00FF400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gramStart"/>
            <w:r w:rsidR="00FF4005">
              <w:rPr>
                <w:rFonts w:ascii="Calibri" w:eastAsia="Times New Roman" w:hAnsi="Calibri" w:cs="Calibri"/>
                <w:kern w:val="0"/>
                <w14:ligatures w14:val="none"/>
              </w:rPr>
              <w:t>has an effect on</w:t>
            </w:r>
            <w:proofErr w:type="gramEnd"/>
            <w:r w:rsidR="00FF4005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increasing the turnover of cars, which increases the rate that EV’s and other new cars are </w:t>
            </w:r>
            <w:r w:rsidR="00984F1A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adopted in Singapore compared to other economies. </w:t>
            </w:r>
            <w:r w:rsidR="00B31F8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="0099750D">
              <w:rPr>
                <w:rFonts w:ascii="Calibri" w:eastAsia="Times New Roman" w:hAnsi="Calibri" w:cs="Calibri"/>
                <w:kern w:val="0"/>
                <w14:ligatures w14:val="none"/>
              </w:rPr>
              <w:t>The effect is more pronounced in the Target scenario,</w:t>
            </w:r>
            <w:r w:rsidR="00CE7D2C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which is why with the same vehicle sales shares, the target scenario sees significantly higher stock shares, earlier. </w:t>
            </w:r>
          </w:p>
        </w:tc>
        <w:tc>
          <w:tcPr>
            <w:tcW w:w="3677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CCCCC"/>
            <w:hideMark/>
          </w:tcPr>
          <w:p w14:paraId="21C09CD7" w14:textId="5F73EC5B" w:rsidR="00C469C5" w:rsidRPr="00063F3F" w:rsidRDefault="00C469C5" w:rsidP="0042016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469C5">
              <w:rPr>
                <w:rFonts w:ascii="Calibri" w:eastAsia="Times New Roman" w:hAnsi="Calibri" w:cs="Calibri"/>
                <w:color w:val="0078D4"/>
                <w:kern w:val="0"/>
                <w:u w:val="single"/>
                <w14:ligatures w14:val="none"/>
              </w:rPr>
              <w:t>BEV Sales share</w:t>
            </w:r>
            <w:r w:rsidR="00E31462">
              <w:rPr>
                <w:rFonts w:ascii="Calibri" w:eastAsia="Times New Roman" w:hAnsi="Calibri" w:cs="Calibri"/>
                <w:color w:val="0078D4"/>
                <w:kern w:val="0"/>
                <w:u w:val="single"/>
                <w14:ligatures w14:val="none"/>
              </w:rPr>
              <w:t xml:space="preserve">s are the same as in the reference case, however because of </w:t>
            </w:r>
            <w:r w:rsidR="00513366">
              <w:rPr>
                <w:rFonts w:ascii="Calibri" w:eastAsia="Times New Roman" w:hAnsi="Calibri" w:cs="Calibri"/>
                <w:color w:val="0078D4"/>
                <w:kern w:val="0"/>
                <w:u w:val="single"/>
                <w14:ligatures w14:val="none"/>
              </w:rPr>
              <w:t>a more pronounced effect from the Early Turnover Scheme, the stock share</w:t>
            </w:r>
            <w:r w:rsidR="00183999">
              <w:rPr>
                <w:rFonts w:ascii="Calibri" w:eastAsia="Times New Roman" w:hAnsi="Calibri" w:cs="Calibri"/>
                <w:color w:val="0078D4"/>
                <w:kern w:val="0"/>
                <w:u w:val="single"/>
                <w14:ligatures w14:val="none"/>
              </w:rPr>
              <w:t xml:space="preserve"> for light vehicles and buses</w:t>
            </w:r>
            <w:r w:rsidR="00513366">
              <w:rPr>
                <w:rFonts w:ascii="Calibri" w:eastAsia="Times New Roman" w:hAnsi="Calibri" w:cs="Calibri"/>
                <w:color w:val="0078D4"/>
                <w:kern w:val="0"/>
                <w:u w:val="single"/>
                <w14:ligatures w14:val="none"/>
              </w:rPr>
              <w:t xml:space="preserve"> reaches 100% BEV’s by 2040.</w:t>
            </w:r>
          </w:p>
          <w:p w14:paraId="7ACD681E" w14:textId="44509359" w:rsidR="00063F3F" w:rsidRPr="00420163" w:rsidRDefault="00063F3F" w:rsidP="0042016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78D4"/>
                <w:kern w:val="0"/>
                <w:u w:val="single"/>
                <w14:ligatures w14:val="none"/>
              </w:rPr>
              <w:t>The share of bus use in passenger transport increases, so that 70% of road passenger activity</w:t>
            </w:r>
            <w:r w:rsidR="00D5415C">
              <w:rPr>
                <w:rFonts w:ascii="Calibri" w:eastAsia="Times New Roman" w:hAnsi="Calibri" w:cs="Calibri"/>
                <w:color w:val="0078D4"/>
                <w:kern w:val="0"/>
                <w:u w:val="single"/>
                <w14:ligatures w14:val="none"/>
              </w:rPr>
              <w:t xml:space="preserve"> is buses by 2060. </w:t>
            </w:r>
          </w:p>
          <w:p w14:paraId="3CC2C08B" w14:textId="4ACAFA69" w:rsidR="00C469C5" w:rsidRPr="00C469C5" w:rsidRDefault="00A175EA" w:rsidP="00E31FB2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BEV </w:t>
            </w:r>
            <w:r w:rsidR="003A65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stock</w:t>
            </w:r>
            <w:r w:rsidRPr="00C469C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share for heavy trucks</w:t>
            </w:r>
            <w:r w:rsidR="003A65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reaches </w:t>
            </w:r>
            <w:r w:rsidR="006A21E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70% by 2035 and </w:t>
            </w:r>
            <w:r w:rsidR="003A654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90% </w:t>
            </w:r>
            <w:r w:rsidR="006A21E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by 2060.</w:t>
            </w:r>
          </w:p>
          <w:p w14:paraId="655372C7" w14:textId="620B518D" w:rsidR="008C3118" w:rsidRPr="008C3118" w:rsidDel="001E7E06" w:rsidRDefault="00D5415C" w:rsidP="007E103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del w:id="2" w:author="Finbar MAUNSELL" w:date="2024-04-02T14:50:00Z"/>
                <w:rFonts w:ascii="Calibri" w:eastAsia="Times New Roman" w:hAnsi="Calibri" w:cs="Calibri"/>
                <w:kern w:val="0"/>
                <w14:ligatures w14:val="none"/>
              </w:rPr>
            </w:pPr>
            <w:del w:id="3" w:author="Finbar MAUNSELL" w:date="2024-04-02T14:50:00Z">
              <w:r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Due to the high bus use, less public chargers are needed.</w:delText>
              </w:r>
              <w:r w:rsidR="00D91CF6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 xml:space="preserve"> The number peaks</w:delText>
              </w:r>
              <w:r w:rsidR="007E1032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 xml:space="preserve"> </w:delText>
              </w:r>
              <w:r w:rsidR="00D91CF6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at 1000 slow chargers</w:delText>
              </w:r>
              <w:r w:rsidR="007E1032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, 100 fast chargers</w:delText>
              </w:r>
              <w:r w:rsidR="00D91CF6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 xml:space="preserve"> in 2035, then falls to </w:delText>
              </w:r>
              <w:r w:rsidR="000E51B1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60</w:delText>
              </w:r>
              <w:r w:rsidR="00D91CF6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0</w:delText>
              </w:r>
              <w:r w:rsidR="000E51B1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 xml:space="preserve"> </w:delText>
              </w:r>
              <w:r w:rsidR="007E1032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 xml:space="preserve">slow chargers, 99 fast chargers </w:delText>
              </w:r>
              <w:r w:rsidR="000E51B1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b</w:delText>
              </w:r>
              <w:r w:rsidRPr="00C469C5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y 20</w:delText>
              </w:r>
              <w:r w:rsidR="000E51B1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6</w:delText>
              </w:r>
              <w:r w:rsidRPr="00C469C5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0</w:delText>
              </w:r>
              <w:r w:rsidR="007E1032" w:rsidDel="001E7E06">
                <w:rPr>
                  <w:rFonts w:ascii="Calibri" w:eastAsia="Times New Roman" w:hAnsi="Calibri" w:cs="Calibri"/>
                  <w:color w:val="0078D4"/>
                  <w:kern w:val="0"/>
                  <w:u w:val="single"/>
                  <w14:ligatures w14:val="none"/>
                </w:rPr>
                <w:delText>.</w:delText>
              </w:r>
            </w:del>
          </w:p>
          <w:p w14:paraId="0A947C51" w14:textId="267EE0E2" w:rsidR="008C3118" w:rsidRPr="008C3118" w:rsidRDefault="008C3118" w:rsidP="007E103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There is a 20% decrease in road freight activity </w:t>
            </w:r>
            <w:proofErr w:type="gram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as a result of</w:t>
            </w:r>
            <w:proofErr w:type="gram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improved routing and </w:t>
            </w:r>
            <w:r w:rsidR="00337267">
              <w:rPr>
                <w:rFonts w:ascii="Calibri" w:eastAsia="Times New Roman" w:hAnsi="Calibri" w:cs="Calibri"/>
                <w:kern w:val="0"/>
                <w14:ligatures w14:val="none"/>
              </w:rPr>
              <w:t>other activity efficiency measures.</w:t>
            </w:r>
          </w:p>
          <w:p w14:paraId="5F0BB114" w14:textId="28C33EF8" w:rsidR="00C469C5" w:rsidRPr="00C469C5" w:rsidRDefault="00C469C5" w:rsidP="007E103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469C5">
              <w:rPr>
                <w:rFonts w:ascii="Calibri" w:eastAsia="Times New Roman" w:hAnsi="Calibri" w:cs="Calibri"/>
                <w:i/>
                <w:iCs/>
                <w:color w:val="0078D4"/>
                <w:kern w:val="0"/>
                <w:u w:val="single"/>
                <w14:ligatures w14:val="none"/>
              </w:rPr>
              <w:t>The transport assumptions have been simplified for ease of understanding. We can provide a lot more details if required. </w:t>
            </w:r>
            <w:r w:rsidRPr="00C469C5">
              <w:rPr>
                <w:rFonts w:ascii="Calibri" w:eastAsia="Times New Roman" w:hAnsi="Calibri" w:cs="Calibri"/>
                <w:color w:val="0078D4"/>
                <w:kern w:val="0"/>
                <w:u w:val="single"/>
                <w14:ligatures w14:val="none"/>
              </w:rPr>
              <w:t xml:space="preserve"> </w:t>
            </w:r>
            <w:r w:rsidRPr="00C469C5">
              <w:rPr>
                <w:rFonts w:ascii="Calibri" w:eastAsia="Times New Roman" w:hAnsi="Calibri" w:cs="Calibri"/>
                <w:strike/>
                <w:color w:val="0078D4"/>
                <w:kern w:val="0"/>
                <w14:ligatures w14:val="none"/>
              </w:rPr>
              <w:t>Refer</w:t>
            </w:r>
          </w:p>
        </w:tc>
      </w:tr>
    </w:tbl>
    <w:p w14:paraId="7EB72E71" w14:textId="77777777" w:rsidR="00B24393" w:rsidRDefault="00B24393"/>
    <w:p w14:paraId="714556DC" w14:textId="77777777" w:rsidR="00B24393" w:rsidRDefault="00B24393"/>
    <w:p w14:paraId="0ADCD522" w14:textId="3618A1B6" w:rsidR="00B24393" w:rsidRDefault="00B24393"/>
    <w:tbl>
      <w:tblPr>
        <w:tblStyle w:val="GridTable4"/>
        <w:tblW w:w="9194" w:type="dxa"/>
        <w:tblLook w:val="04A0" w:firstRow="1" w:lastRow="0" w:firstColumn="1" w:lastColumn="0" w:noHBand="0" w:noVBand="1"/>
      </w:tblPr>
      <w:tblGrid>
        <w:gridCol w:w="4596"/>
        <w:gridCol w:w="4598"/>
      </w:tblGrid>
      <w:tr w:rsidR="00B24393" w:rsidRPr="00686BFC" w14:paraId="0525ABB5" w14:textId="77777777" w:rsidTr="002A4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6" w:type="dxa"/>
          </w:tcPr>
          <w:p w14:paraId="54E942DB" w14:textId="77777777" w:rsidR="00B24393" w:rsidRDefault="00B24393" w:rsidP="00B24393">
            <w:pPr>
              <w:pStyle w:val="ListParagraph"/>
              <w:numPr>
                <w:ilvl w:val="0"/>
                <w:numId w:val="3"/>
              </w:numPr>
              <w:ind w:left="436"/>
              <w:rPr>
                <w:lang w:val="en-US"/>
              </w:rPr>
            </w:pPr>
            <w:r>
              <w:rPr>
                <w:lang w:val="en-US"/>
              </w:rPr>
              <w:t xml:space="preserve">Sale of diesel cars and taxis eliminated in </w:t>
            </w:r>
            <w:proofErr w:type="gramStart"/>
            <w:r>
              <w:rPr>
                <w:lang w:val="en-US"/>
              </w:rPr>
              <w:t>2025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3B6ACAB" w14:textId="77777777" w:rsidR="00B24393" w:rsidRDefault="00B24393" w:rsidP="00B24393">
            <w:pPr>
              <w:pStyle w:val="ListParagraph"/>
              <w:numPr>
                <w:ilvl w:val="0"/>
                <w:numId w:val="3"/>
              </w:numPr>
              <w:ind w:left="436"/>
              <w:rPr>
                <w:lang w:val="en-US"/>
              </w:rPr>
            </w:pPr>
            <w:r>
              <w:rPr>
                <w:lang w:val="en-US"/>
              </w:rPr>
              <w:t xml:space="preserve">Sale of gasoline cars and taxis eliminated by </w:t>
            </w:r>
            <w:proofErr w:type="gramStart"/>
            <w:r>
              <w:rPr>
                <w:lang w:val="en-US"/>
              </w:rPr>
              <w:t>2030</w:t>
            </w:r>
            <w:proofErr w:type="gramEnd"/>
          </w:p>
          <w:p w14:paraId="620ADF2E" w14:textId="77777777" w:rsidR="00B24393" w:rsidRDefault="00B24393" w:rsidP="00B24393">
            <w:pPr>
              <w:pStyle w:val="ListParagraph"/>
              <w:numPr>
                <w:ilvl w:val="0"/>
                <w:numId w:val="3"/>
              </w:numPr>
              <w:ind w:left="436"/>
              <w:rPr>
                <w:lang w:val="en-US"/>
              </w:rPr>
            </w:pPr>
            <w:r>
              <w:rPr>
                <w:lang w:val="en-US"/>
              </w:rPr>
              <w:t xml:space="preserve">Assume that diesel and gasoline cars remain in use for the rest of their useful </w:t>
            </w:r>
            <w:proofErr w:type="gramStart"/>
            <w:r>
              <w:rPr>
                <w:lang w:val="en-US"/>
              </w:rPr>
              <w:t>lifetimes</w:t>
            </w:r>
            <w:proofErr w:type="gramEnd"/>
          </w:p>
          <w:p w14:paraId="5620D75A" w14:textId="77777777" w:rsidR="00B24393" w:rsidRDefault="00B24393" w:rsidP="00B24393">
            <w:pPr>
              <w:pStyle w:val="ListParagraph"/>
              <w:numPr>
                <w:ilvl w:val="0"/>
                <w:numId w:val="3"/>
              </w:numPr>
              <w:ind w:left="436"/>
              <w:rPr>
                <w:lang w:val="en-US"/>
              </w:rPr>
            </w:pPr>
            <w:r>
              <w:rPr>
                <w:lang w:val="en-US"/>
              </w:rPr>
              <w:t xml:space="preserve">Bus fleet rises from 1% electric now to 7% by 2025 and 50% by 2030, and approaches 100% by the end of the projection, with some diesel buses living out their 17-year useful lives into the </w:t>
            </w:r>
            <w:proofErr w:type="gramStart"/>
            <w:r>
              <w:rPr>
                <w:lang w:val="en-US"/>
              </w:rPr>
              <w:t>2040s</w:t>
            </w:r>
            <w:proofErr w:type="gramEnd"/>
          </w:p>
          <w:p w14:paraId="44F28A43" w14:textId="77777777" w:rsidR="00B24393" w:rsidRDefault="00B24393" w:rsidP="00B24393">
            <w:pPr>
              <w:pStyle w:val="ListParagraph"/>
              <w:numPr>
                <w:ilvl w:val="0"/>
                <w:numId w:val="3"/>
              </w:numPr>
              <w:ind w:left="436"/>
              <w:rPr>
                <w:lang w:val="en-US"/>
              </w:rPr>
            </w:pPr>
            <w:r>
              <w:rPr>
                <w:lang w:val="en-US"/>
              </w:rPr>
              <w:t xml:space="preserve">EEAI, VQS, enhanced VES and deployment of vehicle charging points </w:t>
            </w:r>
            <w:proofErr w:type="spellStart"/>
            <w:r>
              <w:rPr>
                <w:lang w:val="en-US"/>
              </w:rPr>
              <w:t>incentivise</w:t>
            </w:r>
            <w:proofErr w:type="spellEnd"/>
            <w:r>
              <w:rPr>
                <w:lang w:val="en-US"/>
              </w:rPr>
              <w:t xml:space="preserve"> higher EV </w:t>
            </w:r>
            <w:proofErr w:type="gramStart"/>
            <w:r>
              <w:rPr>
                <w:lang w:val="en-US"/>
              </w:rPr>
              <w:t>adoption</w:t>
            </w:r>
            <w:proofErr w:type="gramEnd"/>
          </w:p>
          <w:p w14:paraId="27AEFBC4" w14:textId="77777777" w:rsidR="00B24393" w:rsidRPr="00A16A2C" w:rsidRDefault="00B24393" w:rsidP="00B24393">
            <w:pPr>
              <w:pStyle w:val="ListParagraph"/>
              <w:numPr>
                <w:ilvl w:val="0"/>
                <w:numId w:val="3"/>
              </w:numPr>
              <w:ind w:left="436"/>
              <w:rPr>
                <w:lang w:val="en-US"/>
              </w:rPr>
            </w:pPr>
          </w:p>
        </w:tc>
        <w:tc>
          <w:tcPr>
            <w:tcW w:w="4598" w:type="dxa"/>
          </w:tcPr>
          <w:p w14:paraId="7EFD565B" w14:textId="77777777" w:rsidR="00B24393" w:rsidRDefault="00B24393" w:rsidP="00B24393">
            <w:pPr>
              <w:pStyle w:val="ListParagraph"/>
              <w:numPr>
                <w:ilvl w:val="0"/>
                <w:numId w:val="3"/>
              </w:numPr>
              <w:ind w:left="4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Stocks of cars, taxis and buses are 100% “cleaner-energy models” by </w:t>
            </w:r>
            <w:proofErr w:type="gramStart"/>
            <w:r>
              <w:rPr>
                <w:lang w:val="en-US"/>
              </w:rPr>
              <w:t>2040</w:t>
            </w:r>
            <w:proofErr w:type="gramEnd"/>
          </w:p>
          <w:p w14:paraId="57E6DE30" w14:textId="77777777" w:rsidR="00B24393" w:rsidRDefault="00B24393" w:rsidP="00B24393">
            <w:pPr>
              <w:pStyle w:val="ListParagraph"/>
              <w:numPr>
                <w:ilvl w:val="0"/>
                <w:numId w:val="3"/>
              </w:numPr>
              <w:ind w:left="4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Modal shifting towards public transit and freight and distribution optimization reduce vehicle-miles traveled for passenger and freight </w:t>
            </w:r>
            <w:proofErr w:type="gramStart"/>
            <w:r>
              <w:rPr>
                <w:lang w:val="en-US"/>
              </w:rPr>
              <w:t>sectors</w:t>
            </w:r>
            <w:proofErr w:type="gramEnd"/>
          </w:p>
          <w:p w14:paraId="4EE6BE77" w14:textId="77777777" w:rsidR="00B24393" w:rsidRPr="00686BFC" w:rsidRDefault="00B24393" w:rsidP="00B24393">
            <w:pPr>
              <w:pStyle w:val="ListParagraph"/>
              <w:numPr>
                <w:ilvl w:val="0"/>
                <w:numId w:val="3"/>
              </w:numPr>
              <w:ind w:left="4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6D37A5A" w14:textId="430AA806" w:rsidR="005C74D4" w:rsidRDefault="005C74D4"/>
    <w:p w14:paraId="3202D22A" w14:textId="78BD3FA1" w:rsidR="00974CFF" w:rsidRDefault="00974CFF">
      <w:r>
        <w:t>Notes for the next section (storylines)</w:t>
      </w:r>
    </w:p>
    <w:p w14:paraId="17328689" w14:textId="04E4C0D4" w:rsidR="00F16AD0" w:rsidRDefault="00713ABC">
      <w:r>
        <w:t xml:space="preserve">In the projection for </w:t>
      </w:r>
      <w:r w:rsidR="00AC4857">
        <w:t>S</w:t>
      </w:r>
      <w:r>
        <w:t xml:space="preserve">ingapore’s transport </w:t>
      </w:r>
      <w:proofErr w:type="gramStart"/>
      <w:r>
        <w:t>system</w:t>
      </w:r>
      <w:proofErr w:type="gramEnd"/>
      <w:r>
        <w:t xml:space="preserve"> we made a big effort to accurately show the effects of the Early Turnover Scheme and </w:t>
      </w:r>
      <w:r w:rsidR="00561707">
        <w:t xml:space="preserve">Vehicle Quota System, which allowed Singapore to reach 100% EV’s in light </w:t>
      </w:r>
      <w:r w:rsidR="00561707">
        <w:t xml:space="preserve">vehicles and buses </w:t>
      </w:r>
      <w:r w:rsidR="00D12F52">
        <w:t>by 205</w:t>
      </w:r>
      <w:r w:rsidR="00AC4857">
        <w:t xml:space="preserve">0 in Reference and 2040 in Target. </w:t>
      </w:r>
    </w:p>
    <w:p w14:paraId="56E1A5DE" w14:textId="77777777" w:rsidR="00A21984" w:rsidRDefault="0045028E" w:rsidP="00A21984">
      <w:r>
        <w:t xml:space="preserve">Our assumptions about </w:t>
      </w:r>
      <w:r w:rsidR="001E7E06">
        <w:t>the EV</w:t>
      </w:r>
      <w:r w:rsidR="001E7E06">
        <w:t xml:space="preserve"> sales shares</w:t>
      </w:r>
      <w:r w:rsidR="00A2658C">
        <w:t xml:space="preserve"> in </w:t>
      </w:r>
      <w:r w:rsidR="00D347B7">
        <w:t>both scenarios</w:t>
      </w:r>
      <w:r w:rsidR="001E7E06">
        <w:t xml:space="preserve"> </w:t>
      </w:r>
      <w:proofErr w:type="gramStart"/>
      <w:r w:rsidR="00900FBD">
        <w:t>takes into account</w:t>
      </w:r>
      <w:proofErr w:type="gramEnd"/>
      <w:r w:rsidR="00900FBD">
        <w:t xml:space="preserve"> the </w:t>
      </w:r>
      <w:r w:rsidR="00B34668">
        <w:t xml:space="preserve">government target of </w:t>
      </w:r>
      <w:r w:rsidR="00A2658C">
        <w:t>100% sales share of cleaner-energy models in 2030</w:t>
      </w:r>
      <w:r w:rsidR="00D347B7">
        <w:t>, however because of the suitability of BEV’s to Singapore</w:t>
      </w:r>
      <w:r w:rsidR="0007486A">
        <w:t>’s geography, all cleaner-energy models are assumed to be BEV’s</w:t>
      </w:r>
      <w:r w:rsidR="0041402F">
        <w:t>.</w:t>
      </w:r>
    </w:p>
    <w:p w14:paraId="3D5FDAF3" w14:textId="6806FD75" w:rsidR="00F24850" w:rsidRDefault="00C61D0A" w:rsidP="00A21984">
      <w:pPr>
        <w:pStyle w:val="ListParagraph"/>
        <w:numPr>
          <w:ilvl w:val="0"/>
          <w:numId w:val="4"/>
        </w:numPr>
      </w:pPr>
      <w:r>
        <w:t>This may increase the requirements for publicly available chargers</w:t>
      </w:r>
      <w:r w:rsidR="008D0E9F">
        <w:t xml:space="preserve">. We are happy to share our </w:t>
      </w:r>
      <w:r w:rsidR="008A1E70">
        <w:t>stock numbers by vehicle type</w:t>
      </w:r>
      <w:r w:rsidR="00A21984">
        <w:t xml:space="preserve">, in case that is helpful. </w:t>
      </w:r>
    </w:p>
    <w:p w14:paraId="4E693D0A" w14:textId="33B4289F" w:rsidR="00A21984" w:rsidRPr="00531732" w:rsidRDefault="003A0FDF" w:rsidP="00A21984">
      <w:pPr>
        <w:rPr>
          <w:lang w:val="en-AU" w:eastAsia="ja-JP"/>
        </w:rPr>
      </w:pPr>
      <w:r>
        <w:rPr>
          <w:lang w:val="en-AU" w:eastAsia="ja-JP"/>
        </w:rPr>
        <w:t>In the target case it is assumed that Singapore will a</w:t>
      </w:r>
      <w:r w:rsidR="00453974" w:rsidRPr="00453974">
        <w:rPr>
          <w:lang w:val="en-AU" w:eastAsia="ja-JP"/>
        </w:rPr>
        <w:t>chieve</w:t>
      </w:r>
      <w:r>
        <w:rPr>
          <w:lang w:val="en-AU" w:eastAsia="ja-JP"/>
        </w:rPr>
        <w:t xml:space="preserve"> a</w:t>
      </w:r>
      <w:r w:rsidR="00453974" w:rsidRPr="00453974">
        <w:rPr>
          <w:lang w:val="en-AU" w:eastAsia="ja-JP"/>
        </w:rPr>
        <w:t xml:space="preserve"> 75% mass public transport peak-period modal share by 2030; </w:t>
      </w:r>
      <w:r>
        <w:rPr>
          <w:lang w:val="en-AU" w:eastAsia="ja-JP"/>
        </w:rPr>
        <w:t xml:space="preserve">and </w:t>
      </w:r>
      <w:r w:rsidR="00453974" w:rsidRPr="00453974">
        <w:rPr>
          <w:lang w:val="en-AU" w:eastAsia="ja-JP"/>
        </w:rPr>
        <w:t>by 2040, it hits 80%, and public, active, and shared transport modes account for 90%</w:t>
      </w:r>
      <w:r>
        <w:rPr>
          <w:lang w:val="en-AU" w:eastAsia="ja-JP"/>
        </w:rPr>
        <w:t xml:space="preserve">. This is </w:t>
      </w:r>
      <w:r w:rsidR="007D5CB7">
        <w:rPr>
          <w:lang w:val="en-AU" w:eastAsia="ja-JP"/>
        </w:rPr>
        <w:t>enacted by increasing the share of bus use compared to private car and taxi use. As a result of this, the shar</w:t>
      </w:r>
      <w:r w:rsidR="00681833">
        <w:rPr>
          <w:lang w:val="en-AU" w:eastAsia="ja-JP"/>
        </w:rPr>
        <w:t xml:space="preserve">e </w:t>
      </w:r>
      <w:r w:rsidR="007D5CB7">
        <w:rPr>
          <w:lang w:val="en-AU" w:eastAsia="ja-JP"/>
        </w:rPr>
        <w:t xml:space="preserve">of bus use in road passenger transport reaches </w:t>
      </w:r>
      <w:r w:rsidR="00681833">
        <w:rPr>
          <w:lang w:val="en-AU" w:eastAsia="ja-JP"/>
        </w:rPr>
        <w:t>70% by 2060.</w:t>
      </w:r>
      <w:r w:rsidR="00453974" w:rsidRPr="00453974">
        <w:rPr>
          <w:lang w:val="en-AU" w:eastAsia="ja-JP"/>
        </w:rPr>
        <w:t xml:space="preserve"> </w:t>
      </w:r>
    </w:p>
    <w:p w14:paraId="7707DCD1" w14:textId="2D51CC55" w:rsidR="00531732" w:rsidRDefault="00531732" w:rsidP="00531732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F</w:t>
      </w:r>
      <w:r>
        <w:t>reight and distribution optimization reduce</w:t>
      </w:r>
      <w:r>
        <w:t>s</w:t>
      </w:r>
      <w:r>
        <w:t xml:space="preserve"> vehicle-</w:t>
      </w:r>
      <w:r>
        <w:t>km</w:t>
      </w:r>
      <w:r>
        <w:t xml:space="preserve"> traveled </w:t>
      </w:r>
      <w:r>
        <w:t xml:space="preserve">by </w:t>
      </w:r>
      <w:r w:rsidR="00E0386A">
        <w:t xml:space="preserve">about 5% in Reference and 20% in Target </w:t>
      </w:r>
      <w:r>
        <w:t xml:space="preserve">for </w:t>
      </w:r>
      <w:r>
        <w:t>the road</w:t>
      </w:r>
      <w:r>
        <w:t xml:space="preserve"> freight sector</w:t>
      </w:r>
      <w:r w:rsidR="00E0386A">
        <w:t xml:space="preserve"> by 2060. </w:t>
      </w:r>
      <w:r w:rsidR="00EB3BBD">
        <w:t xml:space="preserve">This helps to drive a decrease in diesel use, which makes up 100% of </w:t>
      </w:r>
      <w:r w:rsidR="00974CFF">
        <w:t xml:space="preserve">transport </w:t>
      </w:r>
      <w:r w:rsidR="00EB3BBD">
        <w:t>emission in 2060</w:t>
      </w:r>
      <w:r w:rsidR="00054171">
        <w:t xml:space="preserve"> </w:t>
      </w:r>
      <w:r w:rsidR="00EB3BBD">
        <w:t xml:space="preserve">at </w:t>
      </w:r>
      <w:r w:rsidR="00AC6F3D">
        <w:t>0.6M</w:t>
      </w:r>
      <w:r w:rsidR="00054171">
        <w:t xml:space="preserve">illion </w:t>
      </w:r>
      <w:proofErr w:type="spellStart"/>
      <w:r w:rsidR="00AC6F3D">
        <w:t>t</w:t>
      </w:r>
      <w:r w:rsidR="00054171">
        <w:t>onnes</w:t>
      </w:r>
      <w:proofErr w:type="spellEnd"/>
      <w:r w:rsidR="00AC6F3D">
        <w:t xml:space="preserve"> CO2 (8.5PJ).</w:t>
      </w:r>
    </w:p>
    <w:p w14:paraId="0BC89E97" w14:textId="7AFBBFCF" w:rsidR="00AC4857" w:rsidRDefault="00AC4857"/>
    <w:sectPr w:rsidR="00AC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251A"/>
    <w:multiLevelType w:val="hybridMultilevel"/>
    <w:tmpl w:val="BEF8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D4000"/>
    <w:multiLevelType w:val="hybridMultilevel"/>
    <w:tmpl w:val="81B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D4150"/>
    <w:multiLevelType w:val="multilevel"/>
    <w:tmpl w:val="C0E8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592FC9"/>
    <w:multiLevelType w:val="multilevel"/>
    <w:tmpl w:val="FF20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4012B8"/>
    <w:multiLevelType w:val="hybridMultilevel"/>
    <w:tmpl w:val="7C0E9AA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761486538">
    <w:abstractNumId w:val="2"/>
  </w:num>
  <w:num w:numId="2" w16cid:durableId="265843563">
    <w:abstractNumId w:val="3"/>
  </w:num>
  <w:num w:numId="3" w16cid:durableId="1563977253">
    <w:abstractNumId w:val="0"/>
  </w:num>
  <w:num w:numId="4" w16cid:durableId="704674502">
    <w:abstractNumId w:val="4"/>
  </w:num>
  <w:num w:numId="5" w16cid:durableId="130831779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nbar MAUNSELL">
    <w15:presenceInfo w15:providerId="AD" w15:userId="S::finbar.maunsell@aperc.or.jp::8826923f-3184-43b7-a36b-2a6b79ce97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C5"/>
    <w:rsid w:val="000263A4"/>
    <w:rsid w:val="00054171"/>
    <w:rsid w:val="00063F3F"/>
    <w:rsid w:val="0007486A"/>
    <w:rsid w:val="000E51B1"/>
    <w:rsid w:val="000E55AE"/>
    <w:rsid w:val="00183999"/>
    <w:rsid w:val="0019665C"/>
    <w:rsid w:val="001A7CBE"/>
    <w:rsid w:val="001D1577"/>
    <w:rsid w:val="001E6C64"/>
    <w:rsid w:val="001E7E06"/>
    <w:rsid w:val="00227DBE"/>
    <w:rsid w:val="002317C7"/>
    <w:rsid w:val="00255AF5"/>
    <w:rsid w:val="002850E1"/>
    <w:rsid w:val="002A466A"/>
    <w:rsid w:val="002D3358"/>
    <w:rsid w:val="002D6FE3"/>
    <w:rsid w:val="00300FBD"/>
    <w:rsid w:val="00315058"/>
    <w:rsid w:val="00337267"/>
    <w:rsid w:val="003759E0"/>
    <w:rsid w:val="003829CF"/>
    <w:rsid w:val="003A0FDF"/>
    <w:rsid w:val="003A654F"/>
    <w:rsid w:val="0041402F"/>
    <w:rsid w:val="00420163"/>
    <w:rsid w:val="004260DC"/>
    <w:rsid w:val="0045028E"/>
    <w:rsid w:val="00452CA4"/>
    <w:rsid w:val="00453974"/>
    <w:rsid w:val="004B5125"/>
    <w:rsid w:val="004B6E82"/>
    <w:rsid w:val="004D5C97"/>
    <w:rsid w:val="004E3B81"/>
    <w:rsid w:val="00513366"/>
    <w:rsid w:val="00531732"/>
    <w:rsid w:val="005436F7"/>
    <w:rsid w:val="00561707"/>
    <w:rsid w:val="00591650"/>
    <w:rsid w:val="005C74D4"/>
    <w:rsid w:val="005F3566"/>
    <w:rsid w:val="005F6840"/>
    <w:rsid w:val="00650BD2"/>
    <w:rsid w:val="00665488"/>
    <w:rsid w:val="00681833"/>
    <w:rsid w:val="006908C2"/>
    <w:rsid w:val="006955F9"/>
    <w:rsid w:val="006A21EC"/>
    <w:rsid w:val="00713ABC"/>
    <w:rsid w:val="00716198"/>
    <w:rsid w:val="0076210F"/>
    <w:rsid w:val="007D5CB7"/>
    <w:rsid w:val="007E1032"/>
    <w:rsid w:val="00856B63"/>
    <w:rsid w:val="008A1E70"/>
    <w:rsid w:val="008C3118"/>
    <w:rsid w:val="008D0E9F"/>
    <w:rsid w:val="00900FBD"/>
    <w:rsid w:val="00925555"/>
    <w:rsid w:val="00954E3F"/>
    <w:rsid w:val="00973000"/>
    <w:rsid w:val="00974CFF"/>
    <w:rsid w:val="00984F1A"/>
    <w:rsid w:val="0099750D"/>
    <w:rsid w:val="009E0453"/>
    <w:rsid w:val="009E7D52"/>
    <w:rsid w:val="00A175EA"/>
    <w:rsid w:val="00A21984"/>
    <w:rsid w:val="00A252DB"/>
    <w:rsid w:val="00A2658C"/>
    <w:rsid w:val="00A57B22"/>
    <w:rsid w:val="00A93AAF"/>
    <w:rsid w:val="00AC4857"/>
    <w:rsid w:val="00AC6F3D"/>
    <w:rsid w:val="00AE64DB"/>
    <w:rsid w:val="00B020A2"/>
    <w:rsid w:val="00B04922"/>
    <w:rsid w:val="00B24393"/>
    <w:rsid w:val="00B31F8B"/>
    <w:rsid w:val="00B34668"/>
    <w:rsid w:val="00BA4501"/>
    <w:rsid w:val="00C40C23"/>
    <w:rsid w:val="00C469C5"/>
    <w:rsid w:val="00C61D0A"/>
    <w:rsid w:val="00CB2A1E"/>
    <w:rsid w:val="00CD3DDE"/>
    <w:rsid w:val="00CE7D2C"/>
    <w:rsid w:val="00D12F52"/>
    <w:rsid w:val="00D347B7"/>
    <w:rsid w:val="00D5415C"/>
    <w:rsid w:val="00D84C1B"/>
    <w:rsid w:val="00D91CF6"/>
    <w:rsid w:val="00DC4D68"/>
    <w:rsid w:val="00DE33CD"/>
    <w:rsid w:val="00DF46B0"/>
    <w:rsid w:val="00E0386A"/>
    <w:rsid w:val="00E31462"/>
    <w:rsid w:val="00E31FB2"/>
    <w:rsid w:val="00E45B9A"/>
    <w:rsid w:val="00E6135A"/>
    <w:rsid w:val="00E927DF"/>
    <w:rsid w:val="00EB3BBD"/>
    <w:rsid w:val="00ED6EE3"/>
    <w:rsid w:val="00F16AD0"/>
    <w:rsid w:val="00F24850"/>
    <w:rsid w:val="00F66B4C"/>
    <w:rsid w:val="00F80A49"/>
    <w:rsid w:val="00FA2DCE"/>
    <w:rsid w:val="00FD6562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ED7C"/>
  <w15:chartTrackingRefBased/>
  <w15:docId w15:val="{5365CC28-01F9-4DAB-AA1A-4A9489B8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9C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46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469C5"/>
  </w:style>
  <w:style w:type="character" w:customStyle="1" w:styleId="eop">
    <w:name w:val="eop"/>
    <w:basedOn w:val="DefaultParagraphFont"/>
    <w:rsid w:val="00C469C5"/>
  </w:style>
  <w:style w:type="table" w:styleId="GridTable4">
    <w:name w:val="Grid Table 4"/>
    <w:basedOn w:val="TableNormal"/>
    <w:uiPriority w:val="49"/>
    <w:rsid w:val="00B24393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1E7E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9e5aef-327d-4eb6-a8e0-9b2fd01ac0fa">
      <Terms xmlns="http://schemas.microsoft.com/office/infopath/2007/PartnerControls"/>
    </lcf76f155ced4ddcb4097134ff3c332f>
    <TaxCatchAll xmlns="3042e625-934f-4bb2-8533-cbb6446c8b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E4B8CEBD9304286F1E0B7BC383844" ma:contentTypeVersion="13" ma:contentTypeDescription="Create a new document." ma:contentTypeScope="" ma:versionID="aaf8dbb8f5035e3d9ce7db82a266a6c1">
  <xsd:schema xmlns:xsd="http://www.w3.org/2001/XMLSchema" xmlns:xs="http://www.w3.org/2001/XMLSchema" xmlns:p="http://schemas.microsoft.com/office/2006/metadata/properties" xmlns:ns2="339e5aef-327d-4eb6-a8e0-9b2fd01ac0fa" xmlns:ns3="3042e625-934f-4bb2-8533-cbb6446c8b2b" targetNamespace="http://schemas.microsoft.com/office/2006/metadata/properties" ma:root="true" ma:fieldsID="ab08129adc08ff455d9b0c79f56a6690" ns2:_="" ns3:_="">
    <xsd:import namespace="339e5aef-327d-4eb6-a8e0-9b2fd01ac0fa"/>
    <xsd:import namespace="3042e625-934f-4bb2-8533-cbb6446c8b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e5aef-327d-4eb6-a8e0-9b2fd01ac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187c13-ff0b-40b9-aedf-f4c5774af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2e625-934f-4bb2-8533-cbb6446c8b2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420bbb-da00-4731-a94a-6eda77d9d78f}" ma:internalName="TaxCatchAll" ma:showField="CatchAllData" ma:web="3042e625-934f-4bb2-8533-cbb6446c8b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7AB400-D88C-417A-8D4E-11CF1C7647A9}">
  <ds:schemaRefs>
    <ds:schemaRef ds:uri="http://schemas.microsoft.com/office/2006/metadata/properties"/>
    <ds:schemaRef ds:uri="http://schemas.microsoft.com/office/infopath/2007/PartnerControls"/>
    <ds:schemaRef ds:uri="339e5aef-327d-4eb6-a8e0-9b2fd01ac0fa"/>
    <ds:schemaRef ds:uri="3042e625-934f-4bb2-8533-cbb6446c8b2b"/>
  </ds:schemaRefs>
</ds:datastoreItem>
</file>

<file path=customXml/itemProps2.xml><?xml version="1.0" encoding="utf-8"?>
<ds:datastoreItem xmlns:ds="http://schemas.openxmlformats.org/officeDocument/2006/customXml" ds:itemID="{7FBB35A9-A387-4E9C-9235-E2A07F85B0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C88422-58D5-4F03-8F98-0915E07DF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e5aef-327d-4eb6-a8e0-9b2fd01ac0fa"/>
    <ds:schemaRef ds:uri="3042e625-934f-4bb2-8533-cbb6446c8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2</cp:revision>
  <dcterms:created xsi:type="dcterms:W3CDTF">2024-04-02T06:13:00Z</dcterms:created>
  <dcterms:modified xsi:type="dcterms:W3CDTF">2024-04-02T06:13:00Z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0x01010033DE4B8CEBD9304286F1E0B7BC383844</vt:lpwstr>
  </property>
  <property fmtid="{D5CDD505-2E9C-101B-9397-08002B2CF9AE}" pid="3" name="MediaServiceImageTags">
    <vt:lpwstr/>
  </property>
</Properties>
</file>