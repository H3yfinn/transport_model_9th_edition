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7493" w14:textId="2E263766" w:rsidR="00B76916" w:rsidRPr="00E72F8A" w:rsidRDefault="004C02CC" w:rsidP="00867AB6">
      <w:pPr>
        <w:pStyle w:val="Title"/>
        <w:spacing w:after="160"/>
        <w:rPr>
          <w:rFonts w:cstheme="minorHAnsi"/>
        </w:rPr>
      </w:pPr>
      <w:r w:rsidRPr="00867AB6">
        <w:rPr>
          <w:rFonts w:cstheme="minorHAnsi"/>
          <w:b/>
          <w:bCs/>
          <w:sz w:val="22"/>
          <w:szCs w:val="22"/>
          <w:lang w:val="en-US"/>
        </w:rPr>
        <w:t>Malaysia</w:t>
      </w:r>
    </w:p>
    <w:p w14:paraId="268532A1" w14:textId="77777777" w:rsidR="00DD673D" w:rsidRPr="00867AB6" w:rsidRDefault="00DD673D" w:rsidP="00DD673D">
      <w:pPr>
        <w:keepNext/>
        <w:keepLines/>
        <w:spacing w:before="40" w:after="0"/>
        <w:outlineLvl w:val="1"/>
        <w:rPr>
          <w:rFonts w:eastAsiaTheme="majorEastAsia" w:cstheme="minorHAnsi"/>
          <w:color w:val="2F5496" w:themeColor="accent1" w:themeShade="BF"/>
          <w:kern w:val="2"/>
          <w:lang w:val="en-US" w:eastAsia="ja-JP"/>
          <w14:ligatures w14:val="standardContextual"/>
        </w:rPr>
      </w:pPr>
      <w:r w:rsidRPr="00867AB6">
        <w:rPr>
          <w:rFonts w:eastAsiaTheme="majorEastAsia" w:cstheme="minorHAnsi"/>
          <w:color w:val="2F5496" w:themeColor="accent1" w:themeShade="BF"/>
          <w:kern w:val="2"/>
          <w:lang w:val="en-US" w:eastAsia="ja-JP"/>
          <w14:ligatures w14:val="standardContextual"/>
        </w:rPr>
        <w:t>Climate targets</w:t>
      </w:r>
    </w:p>
    <w:p w14:paraId="3EC01CAA" w14:textId="14D775DA" w:rsidR="004C02CC" w:rsidRPr="00867AB6" w:rsidRDefault="00AA1E2F" w:rsidP="00156AC5">
      <w:pPr>
        <w:pStyle w:val="Heading3"/>
        <w:spacing w:after="160"/>
        <w:jc w:val="both"/>
        <w:rPr>
          <w:rFonts w:asciiTheme="minorHAnsi" w:hAnsiTheme="minorHAnsi" w:cstheme="minorHAnsi"/>
          <w:b/>
          <w:bCs/>
          <w:color w:val="auto"/>
          <w:sz w:val="22"/>
          <w:szCs w:val="22"/>
          <w:lang w:val="en-US"/>
        </w:rPr>
      </w:pPr>
      <w:r w:rsidRPr="00867AB6">
        <w:rPr>
          <w:rFonts w:asciiTheme="minorHAnsi" w:hAnsiTheme="minorHAnsi" w:cstheme="minorHAnsi"/>
          <w:b/>
          <w:bCs/>
          <w:color w:val="auto"/>
          <w:sz w:val="22"/>
          <w:szCs w:val="22"/>
          <w:lang w:val="en-US"/>
        </w:rPr>
        <w:t xml:space="preserve">Climate </w:t>
      </w:r>
      <w:r w:rsidR="00B76916" w:rsidRPr="00867AB6">
        <w:rPr>
          <w:rFonts w:asciiTheme="minorHAnsi" w:hAnsiTheme="minorHAnsi" w:cstheme="minorHAnsi"/>
          <w:b/>
          <w:bCs/>
          <w:color w:val="auto"/>
          <w:sz w:val="22"/>
          <w:szCs w:val="22"/>
          <w:lang w:val="en-US"/>
        </w:rPr>
        <w:t>change commitment</w:t>
      </w:r>
    </w:p>
    <w:p w14:paraId="363A275D" w14:textId="7FD8A47B" w:rsidR="00AA1E2F" w:rsidRPr="00F6351A" w:rsidRDefault="00AA2344" w:rsidP="00F4677C">
      <w:pPr>
        <w:jc w:val="both"/>
        <w:rPr>
          <w:rFonts w:cstheme="minorHAnsi"/>
          <w:b/>
          <w:bCs/>
          <w:lang w:val="en-US"/>
        </w:rPr>
      </w:pPr>
      <w:r w:rsidRPr="00F6351A">
        <w:rPr>
          <w:rFonts w:cstheme="minorHAnsi"/>
          <w:b/>
          <w:bCs/>
          <w:lang w:val="en-US"/>
        </w:rPr>
        <w:t xml:space="preserve">Paris Agreement – </w:t>
      </w:r>
      <w:r w:rsidR="00AA1E2F" w:rsidRPr="00F6351A">
        <w:rPr>
          <w:rFonts w:cstheme="minorHAnsi"/>
          <w:b/>
          <w:bCs/>
          <w:lang w:val="en-US"/>
        </w:rPr>
        <w:t>NDC</w:t>
      </w:r>
      <w:r w:rsidRPr="00F6351A">
        <w:rPr>
          <w:rFonts w:cstheme="minorHAnsi"/>
          <w:b/>
          <w:bCs/>
          <w:lang w:val="en-US"/>
        </w:rPr>
        <w:t xml:space="preserve"> target</w:t>
      </w:r>
    </w:p>
    <w:p w14:paraId="321F1582" w14:textId="29C6A907" w:rsidR="00707149" w:rsidRDefault="00EA6165" w:rsidP="00000551">
      <w:pPr>
        <w:autoSpaceDE w:val="0"/>
        <w:autoSpaceDN w:val="0"/>
        <w:adjustRightInd w:val="0"/>
        <w:spacing w:after="0" w:line="240" w:lineRule="auto"/>
        <w:jc w:val="both"/>
        <w:rPr>
          <w:rFonts w:cstheme="minorHAnsi"/>
          <w:lang w:val="en-US"/>
        </w:rPr>
      </w:pPr>
      <w:r w:rsidRPr="00867AB6">
        <w:rPr>
          <w:rFonts w:cstheme="minorHAnsi"/>
          <w:lang w:val="en-US"/>
        </w:rPr>
        <w:t xml:space="preserve">Based on Responsible Transition (RT) </w:t>
      </w:r>
      <w:r w:rsidR="00707149" w:rsidRPr="00867AB6">
        <w:rPr>
          <w:rFonts w:cstheme="minorHAnsi"/>
          <w:lang w:val="en-US"/>
        </w:rPr>
        <w:t>in NETR, n</w:t>
      </w:r>
      <w:r w:rsidR="00D9649A" w:rsidRPr="00867AB6">
        <w:rPr>
          <w:rFonts w:cstheme="minorHAnsi"/>
          <w:lang w:val="en-US"/>
        </w:rPr>
        <w:t xml:space="preserve">ot accounting for the use of carbon capture in the energy sector, Malaysia will achieve </w:t>
      </w:r>
      <w:r w:rsidR="00CB7DFA" w:rsidRPr="00867AB6">
        <w:rPr>
          <w:rFonts w:cstheme="minorHAnsi"/>
          <w:lang w:val="en-US"/>
        </w:rPr>
        <w:t xml:space="preserve">a </w:t>
      </w:r>
      <w:r w:rsidR="00D9649A" w:rsidRPr="00867AB6">
        <w:rPr>
          <w:rFonts w:cstheme="minorHAnsi"/>
          <w:lang w:val="en-US"/>
        </w:rPr>
        <w:t xml:space="preserve">32% reduction in </w:t>
      </w:r>
      <w:r w:rsidR="00CB7DFA" w:rsidRPr="00867AB6">
        <w:rPr>
          <w:rFonts w:cstheme="minorHAnsi"/>
          <w:lang w:val="en-US"/>
        </w:rPr>
        <w:t xml:space="preserve">the </w:t>
      </w:r>
      <w:r w:rsidR="00D9649A" w:rsidRPr="00867AB6">
        <w:rPr>
          <w:rFonts w:cstheme="minorHAnsi"/>
          <w:lang w:val="en-US"/>
        </w:rPr>
        <w:t>energy sector’s GHG emissions</w:t>
      </w:r>
      <w:r w:rsidR="00DA74E3">
        <w:rPr>
          <w:rFonts w:cstheme="minorHAnsi"/>
          <w:lang w:val="en-US"/>
        </w:rPr>
        <w:t xml:space="preserve"> </w:t>
      </w:r>
      <w:r w:rsidR="00D9649A" w:rsidRPr="00867AB6">
        <w:rPr>
          <w:rFonts w:cstheme="minorHAnsi"/>
          <w:lang w:val="en-US"/>
        </w:rPr>
        <w:t>compared to the 2019 baseline</w:t>
      </w:r>
      <w:r w:rsidR="00EC795E" w:rsidRPr="00867AB6">
        <w:rPr>
          <w:rFonts w:cstheme="minorHAnsi"/>
          <w:lang w:val="en-US"/>
        </w:rPr>
        <w:t xml:space="preserve">. </w:t>
      </w:r>
    </w:p>
    <w:p w14:paraId="451FD0C1" w14:textId="77777777" w:rsidR="0075257F" w:rsidRPr="00F6351A" w:rsidRDefault="0075257F" w:rsidP="00867AB6">
      <w:pPr>
        <w:autoSpaceDE w:val="0"/>
        <w:autoSpaceDN w:val="0"/>
        <w:adjustRightInd w:val="0"/>
        <w:spacing w:after="0" w:line="240" w:lineRule="auto"/>
        <w:rPr>
          <w:rFonts w:cstheme="minorHAnsi"/>
          <w:lang w:val="en-US"/>
        </w:rPr>
      </w:pPr>
    </w:p>
    <w:p w14:paraId="1F9AD6F6" w14:textId="25ACC582" w:rsidR="00BF7015" w:rsidRPr="00F6351A" w:rsidRDefault="00A7346B" w:rsidP="00867AB6">
      <w:pPr>
        <w:rPr>
          <w:rFonts w:cstheme="minorHAnsi"/>
          <w:b/>
          <w:bCs/>
          <w:lang w:val="en-US"/>
        </w:rPr>
      </w:pPr>
      <w:r w:rsidRPr="00867AB6">
        <w:rPr>
          <w:rFonts w:eastAsiaTheme="majorEastAsia" w:cstheme="minorHAnsi"/>
          <w:color w:val="2F5496" w:themeColor="accent1" w:themeShade="BF"/>
          <w:kern w:val="2"/>
          <w:lang w:val="en-US" w:eastAsia="ja-JP"/>
          <w14:ligatures w14:val="standardContextual"/>
        </w:rPr>
        <w:t>Policies in place (for inclusion in Reference and Target)</w:t>
      </w:r>
    </w:p>
    <w:p w14:paraId="293BBB4F" w14:textId="01B41E82" w:rsidR="00292DAE" w:rsidRPr="00F6351A" w:rsidRDefault="0068663C" w:rsidP="00292DAE">
      <w:pPr>
        <w:jc w:val="both"/>
        <w:rPr>
          <w:rFonts w:cstheme="minorHAnsi"/>
          <w:b/>
          <w:bCs/>
          <w:lang w:val="en-US"/>
        </w:rPr>
      </w:pPr>
      <w:r w:rsidRPr="00F6351A">
        <w:rPr>
          <w:rFonts w:cstheme="minorHAnsi"/>
          <w:b/>
          <w:bCs/>
          <w:lang w:val="en-US"/>
        </w:rPr>
        <w:t xml:space="preserve">The </w:t>
      </w:r>
      <w:r w:rsidR="00292DAE" w:rsidRPr="00F6351A">
        <w:rPr>
          <w:rFonts w:cstheme="minorHAnsi"/>
          <w:b/>
          <w:bCs/>
          <w:lang w:val="en-US"/>
        </w:rPr>
        <w:t>Twelfth Plan</w:t>
      </w:r>
      <w:r w:rsidRPr="00F6351A">
        <w:rPr>
          <w:rFonts w:cstheme="minorHAnsi"/>
          <w:b/>
          <w:bCs/>
          <w:lang w:val="en-US"/>
        </w:rPr>
        <w:t xml:space="preserve"> Malaysia’s Plan </w:t>
      </w:r>
      <w:r w:rsidR="003E7B52" w:rsidRPr="00F6351A">
        <w:rPr>
          <w:rFonts w:cstheme="minorHAnsi"/>
          <w:b/>
          <w:bCs/>
          <w:lang w:val="en-US"/>
        </w:rPr>
        <w:t>2021-2025</w:t>
      </w:r>
    </w:p>
    <w:p w14:paraId="61D5FD76" w14:textId="46825650" w:rsidR="00292DAE" w:rsidRPr="00F6351A" w:rsidRDefault="00D25A5A" w:rsidP="00F4677C">
      <w:pPr>
        <w:jc w:val="both"/>
        <w:rPr>
          <w:rFonts w:cstheme="minorHAnsi"/>
          <w:lang w:val="en-US"/>
        </w:rPr>
      </w:pPr>
      <w:r w:rsidRPr="00F6351A">
        <w:rPr>
          <w:rFonts w:cstheme="minorHAnsi"/>
          <w:lang w:val="en-US"/>
        </w:rPr>
        <w:t>The Twelfth Plan</w:t>
      </w:r>
      <w:r w:rsidR="001F009A" w:rsidRPr="00867AB6">
        <w:rPr>
          <w:rFonts w:cstheme="minorHAnsi"/>
          <w:lang w:val="en-US"/>
        </w:rPr>
        <w:t xml:space="preserve"> outlines the aspiration for the nation to achieve net-zero GHG emissions as early as 2050</w:t>
      </w:r>
      <w:r w:rsidR="001F009A" w:rsidRPr="00F6351A">
        <w:rPr>
          <w:rFonts w:cstheme="minorHAnsi"/>
          <w:lang w:val="en-US"/>
        </w:rPr>
        <w:t xml:space="preserve">. </w:t>
      </w:r>
      <w:r w:rsidR="00DA66F0" w:rsidRPr="00F6351A">
        <w:rPr>
          <w:rFonts w:cstheme="minorHAnsi"/>
          <w:lang w:val="en-US"/>
        </w:rPr>
        <w:t xml:space="preserve">Twelfth Plan’s GDP target is 4.5% - </w:t>
      </w:r>
      <w:r w:rsidR="006232E6" w:rsidRPr="00F6351A">
        <w:rPr>
          <w:rFonts w:cstheme="minorHAnsi"/>
          <w:lang w:val="en-US"/>
        </w:rPr>
        <w:t xml:space="preserve">5.5%. </w:t>
      </w:r>
    </w:p>
    <w:p w14:paraId="4AA70273" w14:textId="2CCECBBE" w:rsidR="001E5374" w:rsidRPr="00867AB6" w:rsidRDefault="001E5374" w:rsidP="00F4677C">
      <w:pPr>
        <w:jc w:val="both"/>
        <w:rPr>
          <w:b/>
        </w:rPr>
      </w:pPr>
      <w:r w:rsidRPr="00867AB6">
        <w:rPr>
          <w:b/>
        </w:rPr>
        <w:t>National Transport Policy 2019 – 2030</w:t>
      </w:r>
    </w:p>
    <w:p w14:paraId="18D62281" w14:textId="53648A27" w:rsidR="002A5918" w:rsidRPr="00867AB6" w:rsidRDefault="005E3CC0" w:rsidP="00F4677C">
      <w:pPr>
        <w:jc w:val="both"/>
        <w:rPr>
          <w:rFonts w:cstheme="minorHAnsi"/>
          <w:lang w:val="en-US"/>
        </w:rPr>
      </w:pPr>
      <w:r w:rsidRPr="00867AB6">
        <w:rPr>
          <w:rFonts w:cstheme="minorHAnsi"/>
          <w:lang w:val="en-US"/>
        </w:rPr>
        <w:t>In 2019, the Ministry of Transport launched the National Transport Policy 2019 – 2030 where its vision is anchored on the principles of sustainable transport. With the aim to increase the modal share for public transport made as one of the five policy objectives, this vision is further amplified in the N</w:t>
      </w:r>
      <w:r w:rsidRPr="00000551">
        <w:rPr>
          <w:rFonts w:cstheme="minorHAnsi"/>
          <w:highlight w:val="yellow"/>
          <w:lang w:val="en-US"/>
        </w:rPr>
        <w:t>EP 2040 target of 50% of urban public transport modal share by 2040.</w:t>
      </w:r>
    </w:p>
    <w:p w14:paraId="7546D0EB" w14:textId="1B8A045D" w:rsidR="008F7BFE" w:rsidRPr="00867AB6" w:rsidRDefault="008F7BFE" w:rsidP="00F4677C">
      <w:pPr>
        <w:jc w:val="both"/>
        <w:rPr>
          <w:rFonts w:cstheme="minorHAnsi"/>
          <w:b/>
          <w:bCs/>
          <w:lang w:val="en-US"/>
        </w:rPr>
      </w:pPr>
      <w:r w:rsidRPr="00867AB6">
        <w:rPr>
          <w:rFonts w:cstheme="minorHAnsi"/>
          <w:b/>
          <w:bCs/>
          <w:lang w:val="en-US"/>
        </w:rPr>
        <w:t>National Automotive Policy 2014 (NAP2014)</w:t>
      </w:r>
    </w:p>
    <w:p w14:paraId="41DECBD0" w14:textId="7ED725E9" w:rsidR="0094052E" w:rsidRDefault="008F7BFE" w:rsidP="00F4677C">
      <w:pPr>
        <w:jc w:val="both"/>
        <w:rPr>
          <w:rFonts w:cstheme="minorHAnsi"/>
          <w:lang w:val="en-US"/>
        </w:rPr>
      </w:pPr>
      <w:r w:rsidRPr="00F6351A">
        <w:rPr>
          <w:rFonts w:cstheme="minorHAnsi"/>
          <w:lang w:val="en-US"/>
        </w:rPr>
        <w:t xml:space="preserve">National Automotive Policy 2014 (NAP2014) set the vision of </w:t>
      </w:r>
      <w:r w:rsidRPr="00000551">
        <w:rPr>
          <w:rFonts w:cstheme="minorHAnsi"/>
          <w:highlight w:val="yellow"/>
          <w:lang w:val="en-US"/>
        </w:rPr>
        <w:t>Malaysia becoming a regional hub for Energy Efficient Vehicles (EEVs) by 2020 through strategic investments and the adoption of high technology.</w:t>
      </w:r>
      <w:r w:rsidRPr="00F6351A">
        <w:rPr>
          <w:rFonts w:cstheme="minorHAnsi"/>
          <w:lang w:val="en-US"/>
        </w:rPr>
        <w:t xml:space="preserve"> In its fourth version, NAP 2020 envisions the enhancement of Malaysia’s automotive industry through the era of digital industrial transformation</w:t>
      </w:r>
      <w:r w:rsidR="00C07A92" w:rsidRPr="00F6351A">
        <w:rPr>
          <w:rFonts w:cstheme="minorHAnsi"/>
          <w:lang w:val="en-US"/>
        </w:rPr>
        <w:t>.</w:t>
      </w:r>
      <w:r w:rsidRPr="00F6351A">
        <w:rPr>
          <w:rFonts w:cstheme="minorHAnsi"/>
          <w:lang w:val="en-US"/>
        </w:rPr>
        <w:t xml:space="preserve"> In this regard, the </w:t>
      </w:r>
      <w:r w:rsidRPr="00000551">
        <w:rPr>
          <w:rFonts w:cstheme="minorHAnsi"/>
          <w:highlight w:val="yellow"/>
          <w:lang w:val="en-US"/>
        </w:rPr>
        <w:t>NEP 2040 also places a target of 38% of electric vehicle (EV) share in 2040, as compared to the current share of less than 1%</w:t>
      </w:r>
      <w:r w:rsidR="00C07A92" w:rsidRPr="00000551">
        <w:rPr>
          <w:rFonts w:cstheme="minorHAnsi"/>
          <w:highlight w:val="yellow"/>
          <w:lang w:val="en-US"/>
        </w:rPr>
        <w:t xml:space="preserve"> and later </w:t>
      </w:r>
      <w:r w:rsidR="008510F6" w:rsidRPr="00000551">
        <w:rPr>
          <w:rFonts w:cstheme="minorHAnsi"/>
          <w:highlight w:val="yellow"/>
          <w:lang w:val="en-US"/>
        </w:rPr>
        <w:t>the target was further increased in NETR 2050.</w:t>
      </w:r>
      <w:r w:rsidR="008510F6" w:rsidRPr="00F6351A">
        <w:rPr>
          <w:rFonts w:cstheme="minorHAnsi"/>
          <w:lang w:val="en-US"/>
        </w:rPr>
        <w:t xml:space="preserve"> </w:t>
      </w:r>
    </w:p>
    <w:p w14:paraId="0238938F" w14:textId="3834963D" w:rsidR="0003294E" w:rsidRDefault="0003294E" w:rsidP="00F4677C">
      <w:pPr>
        <w:jc w:val="both"/>
        <w:rPr>
          <w:rFonts w:cstheme="minorHAnsi"/>
          <w:b/>
          <w:bCs/>
          <w:lang w:val="en-US"/>
        </w:rPr>
      </w:pPr>
      <w:r w:rsidRPr="00867AB6">
        <w:rPr>
          <w:rFonts w:cstheme="minorHAnsi"/>
          <w:b/>
          <w:bCs/>
          <w:lang w:val="en-US"/>
        </w:rPr>
        <w:t>Low Carbon Mobility Blueprint (2021)</w:t>
      </w:r>
    </w:p>
    <w:p w14:paraId="34B3C353" w14:textId="21A6E5D4" w:rsidR="005405CB" w:rsidRPr="00F6351A" w:rsidRDefault="00BC377F" w:rsidP="00467CD8">
      <w:pPr>
        <w:jc w:val="both"/>
        <w:rPr>
          <w:rFonts w:cstheme="minorHAnsi"/>
          <w:lang w:val="en-US"/>
        </w:rPr>
      </w:pPr>
      <w:r>
        <w:rPr>
          <w:rFonts w:cstheme="minorHAnsi"/>
          <w:lang w:val="en-US"/>
        </w:rPr>
        <w:t xml:space="preserve">The </w:t>
      </w:r>
      <w:r w:rsidRPr="00BC377F">
        <w:rPr>
          <w:rFonts w:cstheme="minorHAnsi"/>
          <w:lang w:val="en-US"/>
        </w:rPr>
        <w:t>objective of the Low Carbon Mobility</w:t>
      </w:r>
      <w:r>
        <w:rPr>
          <w:rFonts w:cstheme="minorHAnsi"/>
          <w:lang w:val="en-US"/>
        </w:rPr>
        <w:t xml:space="preserve"> </w:t>
      </w:r>
      <w:r w:rsidRPr="00BC377F">
        <w:rPr>
          <w:rFonts w:cstheme="minorHAnsi"/>
          <w:lang w:val="en-US"/>
        </w:rPr>
        <w:t>Blueprint 2021-2030 is to assess the best</w:t>
      </w:r>
      <w:r>
        <w:rPr>
          <w:rFonts w:cstheme="minorHAnsi"/>
          <w:lang w:val="en-US"/>
        </w:rPr>
        <w:t xml:space="preserve"> </w:t>
      </w:r>
      <w:r w:rsidRPr="00BC377F">
        <w:rPr>
          <w:rFonts w:cstheme="minorHAnsi"/>
          <w:lang w:val="en-US"/>
        </w:rPr>
        <w:t>options in energy and GHG mitigation</w:t>
      </w:r>
      <w:r>
        <w:rPr>
          <w:rFonts w:cstheme="minorHAnsi"/>
          <w:lang w:val="en-US"/>
        </w:rPr>
        <w:t xml:space="preserve"> </w:t>
      </w:r>
      <w:r w:rsidRPr="00BC377F">
        <w:rPr>
          <w:rFonts w:cstheme="minorHAnsi"/>
          <w:lang w:val="en-US"/>
        </w:rPr>
        <w:t>planning in the transport sector, in particular</w:t>
      </w:r>
      <w:r>
        <w:rPr>
          <w:rFonts w:cstheme="minorHAnsi"/>
          <w:lang w:val="en-US"/>
        </w:rPr>
        <w:t xml:space="preserve"> </w:t>
      </w:r>
      <w:r w:rsidRPr="00BC377F">
        <w:rPr>
          <w:rFonts w:cstheme="minorHAnsi"/>
          <w:lang w:val="en-US"/>
        </w:rPr>
        <w:t>land transport</w:t>
      </w:r>
      <w:r w:rsidR="007D505F">
        <w:rPr>
          <w:rFonts w:cstheme="minorHAnsi"/>
          <w:lang w:val="en-US"/>
        </w:rPr>
        <w:t>.</w:t>
      </w:r>
    </w:p>
    <w:p w14:paraId="3DF1F33D" w14:textId="3C9C7BAA" w:rsidR="00C97D49" w:rsidRPr="00867AB6" w:rsidRDefault="00C97D49" w:rsidP="00F4677C">
      <w:pPr>
        <w:jc w:val="both"/>
        <w:rPr>
          <w:rFonts w:cstheme="minorHAnsi"/>
          <w:b/>
          <w:bCs/>
          <w:lang w:val="en-US"/>
        </w:rPr>
      </w:pPr>
      <w:r w:rsidRPr="00867AB6">
        <w:rPr>
          <w:rFonts w:cstheme="minorHAnsi"/>
          <w:b/>
          <w:bCs/>
          <w:lang w:val="en-US"/>
        </w:rPr>
        <w:t>National Biofuel Policy</w:t>
      </w:r>
    </w:p>
    <w:p w14:paraId="389372F6" w14:textId="614E72C2" w:rsidR="00281FE8" w:rsidRPr="00867AB6" w:rsidRDefault="00C97D49" w:rsidP="00F4677C">
      <w:pPr>
        <w:jc w:val="both"/>
        <w:rPr>
          <w:rFonts w:cstheme="minorHAnsi"/>
          <w:lang w:val="en-US"/>
        </w:rPr>
      </w:pPr>
      <w:r w:rsidRPr="00867AB6">
        <w:rPr>
          <w:rFonts w:cstheme="minorHAnsi"/>
          <w:lang w:val="en-US"/>
        </w:rPr>
        <w:t xml:space="preserve">National Biofuel Policy was introduced in 2006 under the Ministry of Plantation Industries and Commodities, followed by the introduction of the Malaysian Biofuel Industry Act in 2007 to regulate the biofuel industry and to facilitate the mandatory use of palm-based biodiesel with petroleum diesel. A biodiesel </w:t>
      </w:r>
      <w:r w:rsidR="002A71D3" w:rsidRPr="002A71D3">
        <w:rPr>
          <w:rFonts w:cstheme="minorHAnsi"/>
          <w:lang w:val="en-US"/>
        </w:rPr>
        <w:t>program</w:t>
      </w:r>
      <w:r w:rsidRPr="00867AB6">
        <w:rPr>
          <w:rFonts w:cstheme="minorHAnsi"/>
          <w:lang w:val="en-US"/>
        </w:rPr>
        <w:t xml:space="preserve"> known as the B5 </w:t>
      </w:r>
      <w:r w:rsidR="002A71D3" w:rsidRPr="002A71D3">
        <w:rPr>
          <w:rFonts w:cstheme="minorHAnsi"/>
          <w:lang w:val="en-US"/>
        </w:rPr>
        <w:t>program</w:t>
      </w:r>
      <w:r w:rsidRPr="00867AB6">
        <w:rPr>
          <w:rFonts w:cstheme="minorHAnsi"/>
          <w:lang w:val="en-US"/>
        </w:rPr>
        <w:t xml:space="preserve"> (a blend of 5% palm-based biodiesel and 95% petroleum diesel) was rolled out in 2011 and up to its end period in 2014, the B5 program had successfully established more than 1,500 retail stations to serve for the biodiesel consumption for the transport sector in Peninsular Malaysia. In 2015, the B7 </w:t>
      </w:r>
      <w:r w:rsidR="002A71D3" w:rsidRPr="002A71D3">
        <w:rPr>
          <w:rFonts w:cstheme="minorHAnsi"/>
          <w:lang w:val="en-US"/>
        </w:rPr>
        <w:t>program</w:t>
      </w:r>
      <w:r w:rsidRPr="00867AB6">
        <w:rPr>
          <w:rFonts w:cstheme="minorHAnsi"/>
          <w:lang w:val="en-US"/>
        </w:rPr>
        <w:t xml:space="preserve"> continued as the successor to expand the coverage of this program nationwide, followed by the introduction of B10 </w:t>
      </w:r>
      <w:r w:rsidR="002A71D3" w:rsidRPr="002A71D3">
        <w:rPr>
          <w:rFonts w:cstheme="minorHAnsi"/>
          <w:lang w:val="en-US"/>
        </w:rPr>
        <w:t>program</w:t>
      </w:r>
      <w:r w:rsidRPr="00867AB6">
        <w:rPr>
          <w:rFonts w:cstheme="minorHAnsi"/>
          <w:lang w:val="en-US"/>
        </w:rPr>
        <w:t xml:space="preserve"> in 2019 as well as the introduction of the B7 </w:t>
      </w:r>
      <w:r w:rsidR="002A71D3" w:rsidRPr="002A71D3">
        <w:rPr>
          <w:rFonts w:cstheme="minorHAnsi"/>
          <w:lang w:val="en-US"/>
        </w:rPr>
        <w:t>program</w:t>
      </w:r>
      <w:r w:rsidRPr="00867AB6">
        <w:rPr>
          <w:rFonts w:cstheme="minorHAnsi"/>
          <w:lang w:val="en-US"/>
        </w:rPr>
        <w:t xml:space="preserve"> for the industry sector.</w:t>
      </w:r>
    </w:p>
    <w:p w14:paraId="72B63D6C" w14:textId="77777777" w:rsidR="005727FB" w:rsidRDefault="005727FB" w:rsidP="00F4677C">
      <w:pPr>
        <w:jc w:val="both"/>
        <w:rPr>
          <w:rFonts w:cstheme="minorHAnsi"/>
          <w:b/>
          <w:bCs/>
          <w:lang w:val="en-US"/>
        </w:rPr>
      </w:pPr>
    </w:p>
    <w:p w14:paraId="65E5340F" w14:textId="77777777" w:rsidR="005727FB" w:rsidRDefault="005727FB" w:rsidP="00F4677C">
      <w:pPr>
        <w:jc w:val="both"/>
        <w:rPr>
          <w:rFonts w:cstheme="minorHAnsi"/>
          <w:b/>
          <w:bCs/>
          <w:lang w:val="en-US"/>
        </w:rPr>
      </w:pPr>
    </w:p>
    <w:p w14:paraId="4AB1D069" w14:textId="4C6B186D" w:rsidR="00862056" w:rsidRPr="00F6351A" w:rsidRDefault="00862056" w:rsidP="00F4677C">
      <w:pPr>
        <w:jc w:val="both"/>
        <w:rPr>
          <w:rFonts w:cstheme="minorHAnsi"/>
          <w:b/>
          <w:bCs/>
          <w:lang w:val="en-US"/>
        </w:rPr>
      </w:pPr>
      <w:r w:rsidRPr="00F6351A">
        <w:rPr>
          <w:rFonts w:cstheme="minorHAnsi"/>
          <w:b/>
          <w:bCs/>
          <w:lang w:val="en-US"/>
        </w:rPr>
        <w:lastRenderedPageBreak/>
        <w:t xml:space="preserve">Hydrogen Economy and Technology Roadmap </w:t>
      </w:r>
      <w:r w:rsidR="0025247F" w:rsidRPr="00F6351A">
        <w:rPr>
          <w:rFonts w:cstheme="minorHAnsi"/>
          <w:b/>
          <w:bCs/>
          <w:lang w:val="en-US"/>
        </w:rPr>
        <w:t>(HETR)</w:t>
      </w:r>
    </w:p>
    <w:p w14:paraId="6CD21D89" w14:textId="5B22CA28" w:rsidR="00F00C89" w:rsidRPr="00F6351A" w:rsidRDefault="0040457D" w:rsidP="001A60D1">
      <w:pPr>
        <w:jc w:val="both"/>
        <w:rPr>
          <w:rFonts w:cstheme="minorHAnsi"/>
          <w:b/>
          <w:bCs/>
          <w:lang w:val="en-US"/>
        </w:rPr>
      </w:pPr>
      <w:r w:rsidRPr="00F6351A">
        <w:rPr>
          <w:rFonts w:cstheme="minorHAnsi"/>
          <w:lang w:val="en-US"/>
        </w:rPr>
        <w:t xml:space="preserve">The HETR is a roadmap </w:t>
      </w:r>
      <w:r w:rsidR="00407E1F" w:rsidRPr="00F6351A">
        <w:rPr>
          <w:rFonts w:cstheme="minorHAnsi"/>
          <w:lang w:val="en-US"/>
        </w:rPr>
        <w:t xml:space="preserve">that provides a clear deployment pathway </w:t>
      </w:r>
      <w:r w:rsidRPr="00F6351A">
        <w:rPr>
          <w:rFonts w:cstheme="minorHAnsi"/>
          <w:lang w:val="en-US"/>
        </w:rPr>
        <w:t xml:space="preserve">for </w:t>
      </w:r>
      <w:r w:rsidR="00256C6C" w:rsidRPr="00F6351A">
        <w:rPr>
          <w:rFonts w:cstheme="minorHAnsi"/>
          <w:lang w:val="en-US"/>
        </w:rPr>
        <w:t>decarbonization</w:t>
      </w:r>
      <w:r w:rsidRPr="00F6351A">
        <w:rPr>
          <w:rFonts w:cstheme="minorHAnsi"/>
          <w:lang w:val="en-US"/>
        </w:rPr>
        <w:t xml:space="preserve"> through hydrogen, including new technologies and innovation in energy tran</w:t>
      </w:r>
      <w:r w:rsidR="00EB4EF1" w:rsidRPr="00F6351A">
        <w:rPr>
          <w:rFonts w:cstheme="minorHAnsi"/>
          <w:lang w:val="en-US"/>
        </w:rPr>
        <w:t>sition.</w:t>
      </w:r>
      <w:r w:rsidR="00644313" w:rsidRPr="00F6351A">
        <w:rPr>
          <w:rFonts w:cstheme="minorHAnsi"/>
          <w:lang w:val="en-US"/>
        </w:rPr>
        <w:t xml:space="preserve">  </w:t>
      </w:r>
    </w:p>
    <w:p w14:paraId="66C12EB9" w14:textId="78AE0ECE" w:rsidR="006A66F2" w:rsidRPr="00F6351A" w:rsidRDefault="006A66F2" w:rsidP="00F4677C">
      <w:pPr>
        <w:pStyle w:val="ListParagraph"/>
        <w:ind w:left="0"/>
        <w:jc w:val="both"/>
        <w:rPr>
          <w:rFonts w:cstheme="minorHAnsi"/>
          <w:lang w:val="en-US"/>
        </w:rPr>
      </w:pPr>
      <w:r w:rsidRPr="00867AB6">
        <w:rPr>
          <w:rFonts w:cstheme="minorHAnsi"/>
          <w:b/>
          <w:bCs/>
          <w:lang w:val="en-US"/>
        </w:rPr>
        <w:t xml:space="preserve">Aichi 2030 Declaration on Environmentally Sustainable Transport </w:t>
      </w:r>
      <w:r w:rsidR="002A71D3">
        <w:rPr>
          <w:rFonts w:cstheme="minorHAnsi"/>
          <w:b/>
          <w:bCs/>
          <w:lang w:val="en-US"/>
        </w:rPr>
        <w:t>–</w:t>
      </w:r>
      <w:r w:rsidRPr="00867AB6">
        <w:rPr>
          <w:rFonts w:cstheme="minorHAnsi"/>
          <w:b/>
          <w:bCs/>
          <w:lang w:val="en-US"/>
        </w:rPr>
        <w:t xml:space="preserve"> Making Transport in Asia Sustainable (2021-2030)</w:t>
      </w:r>
    </w:p>
    <w:p w14:paraId="4F65146B" w14:textId="1AD12EDC" w:rsidR="006A66F2" w:rsidRDefault="00D42853">
      <w:pPr>
        <w:jc w:val="both"/>
        <w:rPr>
          <w:rFonts w:cstheme="minorHAnsi"/>
          <w:lang w:val="en-US"/>
        </w:rPr>
      </w:pPr>
      <w:r w:rsidRPr="00F6351A">
        <w:rPr>
          <w:rFonts w:cstheme="minorHAnsi"/>
          <w:lang w:val="en-US"/>
        </w:rPr>
        <w:t>During the 15</w:t>
      </w:r>
      <w:r w:rsidRPr="00867AB6">
        <w:rPr>
          <w:rFonts w:cstheme="minorHAnsi"/>
          <w:vertAlign w:val="superscript"/>
          <w:lang w:val="en-US"/>
        </w:rPr>
        <w:t>th</w:t>
      </w:r>
      <w:r w:rsidRPr="00F6351A">
        <w:rPr>
          <w:rFonts w:cstheme="minorHAnsi"/>
          <w:lang w:val="en-US"/>
        </w:rPr>
        <w:t xml:space="preserve"> Regional Environmentally Sustainable Transport (EST) Forum, the Malaysian Transport Minister Malaysia made an announcement that underscored the nation’s commitment to embracing cleaner and more energy-efficient technologies </w:t>
      </w:r>
      <w:r w:rsidR="00ED6009" w:rsidRPr="00F6351A">
        <w:rPr>
          <w:rFonts w:cstheme="minorHAnsi"/>
          <w:lang w:val="en-US"/>
        </w:rPr>
        <w:t xml:space="preserve">through </w:t>
      </w:r>
      <w:r w:rsidRPr="00F6351A">
        <w:rPr>
          <w:rFonts w:cstheme="minorHAnsi"/>
          <w:lang w:val="en-US"/>
        </w:rPr>
        <w:t>the ability to achieve this goal by enhancing public transportation accessibility, investing in infrastructure to alleviate congestion and reduce pollution, and adopting innovative solutions</w:t>
      </w:r>
      <w:r w:rsidR="00CA4EF1">
        <w:rPr>
          <w:rFonts w:cstheme="minorHAnsi"/>
          <w:vertAlign w:val="superscript"/>
          <w:lang w:val="en-US"/>
        </w:rPr>
        <w:t>7</w:t>
      </w:r>
      <w:r w:rsidR="00ED6009" w:rsidRPr="00F6351A">
        <w:rPr>
          <w:rFonts w:cstheme="minorHAnsi"/>
          <w:lang w:val="en-US"/>
        </w:rPr>
        <w:t xml:space="preserve">. </w:t>
      </w:r>
    </w:p>
    <w:p w14:paraId="24D47071" w14:textId="63900C72" w:rsidR="009F55FB" w:rsidRDefault="009376FD" w:rsidP="005E7E33">
      <w:pPr>
        <w:rPr>
          <w:rFonts w:cstheme="minorHAnsi"/>
          <w:lang w:val="en-US"/>
        </w:rPr>
      </w:pPr>
      <w:r>
        <w:rPr>
          <w:rFonts w:cstheme="minorHAnsi"/>
          <w:lang w:val="en-US"/>
        </w:rPr>
        <w:t>__________________________________________________________________________________</w:t>
      </w:r>
    </w:p>
    <w:p w14:paraId="02B69141" w14:textId="275B0552" w:rsidR="005E7E33" w:rsidRPr="000B10F4" w:rsidRDefault="005E7E33" w:rsidP="005E7E33">
      <w:pPr>
        <w:rPr>
          <w:rFonts w:cstheme="minorHAnsi"/>
          <w:lang w:val="en-US"/>
        </w:rPr>
      </w:pPr>
      <w:r w:rsidRPr="000B10F4">
        <w:rPr>
          <w:rFonts w:eastAsiaTheme="majorEastAsia" w:cstheme="minorHAnsi"/>
          <w:color w:val="2F5496" w:themeColor="accent1" w:themeShade="BF"/>
          <w:kern w:val="2"/>
          <w:lang w:val="en-US" w:eastAsia="ja-JP"/>
          <w14:ligatures w14:val="standardContextual"/>
        </w:rPr>
        <w:t>Macroeconomics</w:t>
      </w:r>
      <w:r w:rsidRPr="00F6351A">
        <w:rPr>
          <w:rFonts w:cstheme="minorHAnsi"/>
          <w:lang w:val="en-US"/>
        </w:rPr>
        <w:t xml:space="preserve"> </w:t>
      </w:r>
    </w:p>
    <w:p w14:paraId="30EF1852" w14:textId="468323C2" w:rsidR="005E7E33" w:rsidRPr="000B10F4" w:rsidRDefault="005E7E33" w:rsidP="006F623B">
      <w:pPr>
        <w:jc w:val="both"/>
        <w:rPr>
          <w:rFonts w:cstheme="minorHAnsi"/>
          <w:lang w:val="en-US"/>
        </w:rPr>
      </w:pPr>
      <w:r w:rsidRPr="00F6351A">
        <w:rPr>
          <w:rFonts w:cstheme="minorHAnsi"/>
          <w:lang w:val="en-US"/>
        </w:rPr>
        <w:t>The urbanization rate of Malaysia was 75% in 2020 and is expected to reach 85% by 2040. Economic and population growth, as well as rapid urbanization</w:t>
      </w:r>
      <w:r w:rsidR="00870B82">
        <w:rPr>
          <w:rFonts w:cstheme="minorHAnsi"/>
          <w:lang w:val="en-US"/>
        </w:rPr>
        <w:t>,</w:t>
      </w:r>
      <w:r w:rsidR="00255CA9">
        <w:rPr>
          <w:rFonts w:cstheme="minorHAnsi"/>
          <w:lang w:val="en-US"/>
        </w:rPr>
        <w:t xml:space="preserve"> </w:t>
      </w:r>
      <w:r w:rsidRPr="00F6351A">
        <w:rPr>
          <w:rFonts w:cstheme="minorHAnsi"/>
          <w:lang w:val="en-US"/>
        </w:rPr>
        <w:t xml:space="preserve">will drive a rise in energy demand, which is expected </w:t>
      </w:r>
      <w:r w:rsidRPr="00867AB6">
        <w:rPr>
          <w:rFonts w:cstheme="minorHAnsi"/>
          <w:b/>
          <w:bCs/>
          <w:lang w:val="en-US"/>
        </w:rPr>
        <w:t>to increase by 2% annually until 2050</w:t>
      </w:r>
      <w:r w:rsidRPr="00867AB6">
        <w:rPr>
          <w:rFonts w:cstheme="minorHAnsi"/>
          <w:b/>
          <w:bCs/>
          <w:vertAlign w:val="superscript"/>
          <w:lang w:val="en-US"/>
        </w:rPr>
        <w:t>NETR</w:t>
      </w:r>
      <w:r w:rsidRPr="00F6351A">
        <w:rPr>
          <w:rFonts w:cstheme="minorHAnsi"/>
          <w:lang w:val="en-US"/>
        </w:rPr>
        <w:t xml:space="preserve">. </w:t>
      </w:r>
    </w:p>
    <w:p w14:paraId="3408B96B" w14:textId="1C315B12" w:rsidR="005508D1" w:rsidRDefault="00563EAB">
      <w:pPr>
        <w:autoSpaceDE w:val="0"/>
        <w:autoSpaceDN w:val="0"/>
        <w:adjustRightInd w:val="0"/>
        <w:spacing w:after="0" w:line="240" w:lineRule="auto"/>
        <w:jc w:val="both"/>
        <w:rPr>
          <w:rFonts w:cstheme="minorHAnsi"/>
          <w:lang w:val="en-US"/>
        </w:rPr>
      </w:pPr>
      <w:r>
        <w:rPr>
          <w:rFonts w:cstheme="minorHAnsi"/>
          <w:lang w:val="en-US"/>
        </w:rPr>
        <w:t>Malaysia’s</w:t>
      </w:r>
      <w:r w:rsidR="005E7E33" w:rsidRPr="000B10F4">
        <w:rPr>
          <w:rFonts w:cstheme="minorHAnsi"/>
          <w:lang w:val="en-US"/>
        </w:rPr>
        <w:t xml:space="preserve"> economy transition</w:t>
      </w:r>
      <w:r w:rsidR="006F623B">
        <w:rPr>
          <w:rFonts w:cstheme="minorHAnsi"/>
          <w:lang w:val="en-US"/>
        </w:rPr>
        <w:t>ed</w:t>
      </w:r>
      <w:r w:rsidR="005E7E33" w:rsidRPr="000B10F4">
        <w:rPr>
          <w:rFonts w:cstheme="minorHAnsi"/>
          <w:lang w:val="en-US"/>
        </w:rPr>
        <w:t xml:space="preserve"> from agricultural and commodity-based to manufacturing and</w:t>
      </w:r>
      <w:r w:rsidR="006F623B">
        <w:rPr>
          <w:rFonts w:cstheme="minorHAnsi"/>
          <w:lang w:val="en-US"/>
        </w:rPr>
        <w:t xml:space="preserve"> </w:t>
      </w:r>
      <w:r w:rsidR="005E7E33" w:rsidRPr="000B10F4">
        <w:rPr>
          <w:rFonts w:cstheme="minorHAnsi"/>
          <w:lang w:val="en-US"/>
        </w:rPr>
        <w:t xml:space="preserve">services in the 1980s. It continues to be a producer of finite quantities of oil and gas, which contributed to </w:t>
      </w:r>
      <w:r w:rsidR="005E7E33" w:rsidRPr="000B10F4">
        <w:rPr>
          <w:rFonts w:cstheme="minorHAnsi"/>
          <w:b/>
          <w:bCs/>
          <w:lang w:val="en-US"/>
        </w:rPr>
        <w:t>approximately 13% of GDP in 2021.</w:t>
      </w:r>
      <w:r w:rsidR="005E7E33" w:rsidRPr="000B10F4">
        <w:rPr>
          <w:rFonts w:cstheme="minorHAnsi"/>
          <w:lang w:val="en-US"/>
        </w:rPr>
        <w:t xml:space="preserve"> The availability of indigenous gas resources has ensured a secure energy supply at affordable prices</w:t>
      </w:r>
      <w:r w:rsidR="005E7E33" w:rsidRPr="00F6351A">
        <w:rPr>
          <w:rFonts w:cstheme="minorHAnsi"/>
          <w:vertAlign w:val="superscript"/>
          <w:lang w:val="en-US"/>
        </w:rPr>
        <w:t xml:space="preserve"> NETR</w:t>
      </w:r>
      <w:r w:rsidR="005E7E33" w:rsidRPr="000B10F4">
        <w:rPr>
          <w:rFonts w:cstheme="minorHAnsi"/>
          <w:lang w:val="en-US"/>
        </w:rPr>
        <w:t>.</w:t>
      </w:r>
    </w:p>
    <w:p w14:paraId="689E7742" w14:textId="77777777" w:rsidR="00A91EE1" w:rsidRDefault="00A91EE1">
      <w:pPr>
        <w:autoSpaceDE w:val="0"/>
        <w:autoSpaceDN w:val="0"/>
        <w:adjustRightInd w:val="0"/>
        <w:spacing w:after="0" w:line="240" w:lineRule="auto"/>
        <w:jc w:val="both"/>
        <w:rPr>
          <w:rFonts w:cstheme="minorHAnsi"/>
          <w:lang w:val="en-US"/>
        </w:rPr>
      </w:pPr>
    </w:p>
    <w:p w14:paraId="6A98FD2A" w14:textId="77777777" w:rsidR="00BC5E3D" w:rsidRDefault="00BC5E3D" w:rsidP="00BC5E3D">
      <w:pPr>
        <w:autoSpaceDE w:val="0"/>
        <w:autoSpaceDN w:val="0"/>
        <w:adjustRightInd w:val="0"/>
        <w:spacing w:after="0" w:line="240" w:lineRule="auto"/>
        <w:jc w:val="both"/>
        <w:rPr>
          <w:rFonts w:cstheme="minorHAnsi"/>
          <w:lang w:val="en-US"/>
        </w:rPr>
      </w:pPr>
      <w:r w:rsidRPr="00BC5E3D">
        <w:rPr>
          <w:rFonts w:cstheme="minorHAnsi"/>
          <w:lang w:val="en-US"/>
        </w:rPr>
        <w:t xml:space="preserve">NETR is rooted in Malaysia’s overarching aspirations, charting a course for the energy system that is aligned with decarbonization targets. It strikes the right balance between environmental mitigation and the need to bolster net socioeconomic values such as GDP and job creation. </w:t>
      </w:r>
    </w:p>
    <w:p w14:paraId="56E6FCC5" w14:textId="77777777" w:rsidR="00692AEE" w:rsidRPr="00BC5E3D" w:rsidRDefault="00692AEE" w:rsidP="00BC5E3D">
      <w:pPr>
        <w:autoSpaceDE w:val="0"/>
        <w:autoSpaceDN w:val="0"/>
        <w:adjustRightInd w:val="0"/>
        <w:spacing w:after="0" w:line="240" w:lineRule="auto"/>
        <w:jc w:val="both"/>
        <w:rPr>
          <w:rFonts w:cstheme="minorHAnsi"/>
          <w:lang w:val="en-US"/>
        </w:rPr>
      </w:pPr>
    </w:p>
    <w:p w14:paraId="0A351C1D" w14:textId="17E6354A" w:rsidR="00BC5E3D" w:rsidRDefault="00BC5E3D" w:rsidP="00BC5E3D">
      <w:pPr>
        <w:autoSpaceDE w:val="0"/>
        <w:autoSpaceDN w:val="0"/>
        <w:adjustRightInd w:val="0"/>
        <w:spacing w:after="0" w:line="240" w:lineRule="auto"/>
        <w:jc w:val="both"/>
        <w:rPr>
          <w:rFonts w:cstheme="minorHAnsi"/>
          <w:lang w:val="en-US"/>
        </w:rPr>
      </w:pPr>
      <w:r w:rsidRPr="00BC5E3D">
        <w:rPr>
          <w:rFonts w:cstheme="minorHAnsi"/>
          <w:lang w:val="en-US"/>
        </w:rPr>
        <w:t>Population projections follow the medium pathway from UN DESA, which show slowing growth through 2060.</w:t>
      </w:r>
    </w:p>
    <w:p w14:paraId="54ADFF12" w14:textId="77777777" w:rsidR="003D212D" w:rsidRPr="00BC5E3D" w:rsidRDefault="003D212D" w:rsidP="00BC5E3D">
      <w:pPr>
        <w:autoSpaceDE w:val="0"/>
        <w:autoSpaceDN w:val="0"/>
        <w:adjustRightInd w:val="0"/>
        <w:spacing w:after="0" w:line="240" w:lineRule="auto"/>
        <w:jc w:val="both"/>
        <w:rPr>
          <w:rFonts w:cstheme="minorHAnsi"/>
          <w:lang w:val="en-US"/>
        </w:rPr>
      </w:pPr>
    </w:p>
    <w:tbl>
      <w:tblPr>
        <w:tblStyle w:val="TableGridLight"/>
        <w:tblW w:w="0" w:type="auto"/>
        <w:jc w:val="center"/>
        <w:tblLook w:val="04A0" w:firstRow="1" w:lastRow="0" w:firstColumn="1" w:lastColumn="0" w:noHBand="0" w:noVBand="1"/>
      </w:tblPr>
      <w:tblGrid>
        <w:gridCol w:w="2065"/>
        <w:gridCol w:w="4680"/>
      </w:tblGrid>
      <w:tr w:rsidR="00C32A3E" w14:paraId="66789988" w14:textId="77777777" w:rsidTr="00C32A3E">
        <w:trPr>
          <w:jc w:val="center"/>
        </w:trPr>
        <w:tc>
          <w:tcPr>
            <w:tcW w:w="2065" w:type="dxa"/>
          </w:tcPr>
          <w:p w14:paraId="6161C9A9" w14:textId="77777777" w:rsidR="00C32A3E" w:rsidRDefault="00C32A3E" w:rsidP="00C32A3E">
            <w:pPr>
              <w:autoSpaceDE w:val="0"/>
              <w:autoSpaceDN w:val="0"/>
              <w:adjustRightInd w:val="0"/>
              <w:jc w:val="both"/>
              <w:rPr>
                <w:rFonts w:cstheme="minorHAnsi"/>
                <w:lang w:val="en-US"/>
              </w:rPr>
            </w:pPr>
            <w:r w:rsidRPr="00C32A3E">
              <w:rPr>
                <w:rFonts w:cstheme="minorHAnsi"/>
                <w:lang w:val="en-US"/>
              </w:rPr>
              <w:t xml:space="preserve">Population: </w:t>
            </w:r>
          </w:p>
          <w:p w14:paraId="7A8F73EE" w14:textId="757D4234" w:rsidR="00C32A3E" w:rsidRPr="00C32A3E" w:rsidRDefault="00C32A3E" w:rsidP="00C32A3E">
            <w:pPr>
              <w:autoSpaceDE w:val="0"/>
              <w:autoSpaceDN w:val="0"/>
              <w:adjustRightInd w:val="0"/>
              <w:jc w:val="both"/>
              <w:rPr>
                <w:rFonts w:cstheme="minorHAnsi"/>
                <w:lang w:val="en-US"/>
              </w:rPr>
            </w:pPr>
            <w:r w:rsidRPr="00C32A3E">
              <w:rPr>
                <w:rFonts w:cstheme="minorHAnsi"/>
                <w:lang w:val="en-US"/>
              </w:rPr>
              <w:t>UNDESA “Medium”</w:t>
            </w:r>
          </w:p>
          <w:p w14:paraId="58EE4FD8" w14:textId="77777777" w:rsidR="00C32A3E" w:rsidRDefault="00C32A3E">
            <w:pPr>
              <w:autoSpaceDE w:val="0"/>
              <w:autoSpaceDN w:val="0"/>
              <w:adjustRightInd w:val="0"/>
              <w:jc w:val="both"/>
              <w:rPr>
                <w:rFonts w:cstheme="minorHAnsi"/>
                <w:lang w:val="en-US"/>
              </w:rPr>
            </w:pPr>
          </w:p>
        </w:tc>
        <w:tc>
          <w:tcPr>
            <w:tcW w:w="4680" w:type="dxa"/>
          </w:tcPr>
          <w:p w14:paraId="4979F353" w14:textId="3BA31519" w:rsidR="00C32A3E" w:rsidRDefault="00C32A3E">
            <w:pPr>
              <w:autoSpaceDE w:val="0"/>
              <w:autoSpaceDN w:val="0"/>
              <w:adjustRightInd w:val="0"/>
              <w:jc w:val="both"/>
              <w:rPr>
                <w:rFonts w:cstheme="minorHAnsi"/>
                <w:lang w:val="en-US"/>
              </w:rPr>
            </w:pPr>
            <w:r>
              <w:rPr>
                <w:rFonts w:cstheme="minorHAnsi"/>
                <w:noProof/>
                <w:lang w:val="en-US"/>
              </w:rPr>
              <w:drawing>
                <wp:inline distT="0" distB="0" distL="0" distR="0" wp14:anchorId="5F3D12A1" wp14:editId="363201DA">
                  <wp:extent cx="2813091" cy="1690003"/>
                  <wp:effectExtent l="0" t="0" r="6350" b="5715"/>
                  <wp:docPr id="1211530659" name="Picture 121153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454" cy="1694427"/>
                          </a:xfrm>
                          <a:prstGeom prst="rect">
                            <a:avLst/>
                          </a:prstGeom>
                          <a:noFill/>
                        </pic:spPr>
                      </pic:pic>
                    </a:graphicData>
                  </a:graphic>
                </wp:inline>
              </w:drawing>
            </w:r>
          </w:p>
        </w:tc>
      </w:tr>
    </w:tbl>
    <w:p w14:paraId="6AAEEBBF" w14:textId="77777777" w:rsidR="00C32A3E" w:rsidRDefault="00C32A3E" w:rsidP="00C32A3E">
      <w:pPr>
        <w:spacing w:after="0" w:line="240" w:lineRule="auto"/>
        <w:rPr>
          <w:rFonts w:eastAsiaTheme="majorEastAsia" w:cstheme="minorHAnsi"/>
          <w:color w:val="2F5496" w:themeColor="accent1" w:themeShade="BF"/>
          <w:kern w:val="2"/>
          <w:lang w:val="en-US" w:eastAsia="ja-JP"/>
          <w14:ligatures w14:val="standardContextual"/>
        </w:rPr>
      </w:pPr>
    </w:p>
    <w:p w14:paraId="088EF98C" w14:textId="577A92E8" w:rsidR="00B070D0" w:rsidRPr="000B10F4" w:rsidRDefault="00F9591F" w:rsidP="00C32A3E">
      <w:pPr>
        <w:spacing w:after="0" w:line="240" w:lineRule="auto"/>
        <w:rPr>
          <w:rFonts w:cstheme="minorHAnsi"/>
          <w:lang w:val="en-US"/>
        </w:rPr>
      </w:pPr>
      <w:r>
        <w:rPr>
          <w:rFonts w:eastAsiaTheme="majorEastAsia" w:cstheme="minorHAnsi"/>
          <w:color w:val="2F5496" w:themeColor="accent1" w:themeShade="BF"/>
          <w:kern w:val="2"/>
          <w:lang w:val="en-US" w:eastAsia="ja-JP"/>
          <w14:ligatures w14:val="standardContextual"/>
        </w:rPr>
        <w:t>Energy Outlooks</w:t>
      </w:r>
      <w:r w:rsidRPr="00F6351A">
        <w:rPr>
          <w:rFonts w:cstheme="minorHAnsi"/>
          <w:lang w:val="en-US"/>
        </w:rPr>
        <w:t xml:space="preserve"> </w:t>
      </w:r>
    </w:p>
    <w:p w14:paraId="6A4D443F" w14:textId="6BF12373" w:rsidR="00587237" w:rsidRDefault="006B0B4D" w:rsidP="001C7E64">
      <w:pPr>
        <w:autoSpaceDE w:val="0"/>
        <w:autoSpaceDN w:val="0"/>
        <w:adjustRightInd w:val="0"/>
        <w:spacing w:after="0" w:line="240" w:lineRule="auto"/>
        <w:jc w:val="both"/>
        <w:rPr>
          <w:rFonts w:cstheme="minorHAnsi"/>
          <w:lang w:val="en-AU"/>
        </w:rPr>
      </w:pPr>
      <w:r>
        <w:rPr>
          <w:rFonts w:cstheme="minorHAnsi"/>
          <w:lang w:val="en-AU"/>
        </w:rPr>
        <w:t>Ministry of Economy</w:t>
      </w:r>
      <w:r w:rsidRPr="006B0B4D">
        <w:rPr>
          <w:rFonts w:cstheme="minorHAnsi"/>
          <w:lang w:val="en-AU"/>
        </w:rPr>
        <w:t xml:space="preserve"> published </w:t>
      </w:r>
      <w:r>
        <w:rPr>
          <w:rFonts w:cstheme="minorHAnsi"/>
          <w:lang w:val="en-AU"/>
        </w:rPr>
        <w:t>NETR</w:t>
      </w:r>
      <w:r w:rsidRPr="006B0B4D">
        <w:rPr>
          <w:rFonts w:cstheme="minorHAnsi"/>
          <w:lang w:val="en-AU"/>
        </w:rPr>
        <w:t xml:space="preserve"> 2050 for </w:t>
      </w:r>
      <w:r w:rsidR="00D32915">
        <w:rPr>
          <w:rFonts w:cstheme="minorHAnsi"/>
          <w:lang w:val="en-AU"/>
        </w:rPr>
        <w:t>Malaysia</w:t>
      </w:r>
      <w:r w:rsidRPr="006B0B4D">
        <w:rPr>
          <w:rFonts w:cstheme="minorHAnsi"/>
          <w:lang w:val="en-AU"/>
        </w:rPr>
        <w:t xml:space="preserve"> in Q</w:t>
      </w:r>
      <w:r w:rsidR="00D32915">
        <w:rPr>
          <w:rFonts w:cstheme="minorHAnsi"/>
          <w:lang w:val="en-AU"/>
        </w:rPr>
        <w:t>3</w:t>
      </w:r>
      <w:r w:rsidRPr="006B0B4D">
        <w:rPr>
          <w:rFonts w:cstheme="minorHAnsi"/>
          <w:lang w:val="en-AU"/>
        </w:rPr>
        <w:t xml:space="preserve"> 2023</w:t>
      </w:r>
      <w:r w:rsidR="005A42F7">
        <w:rPr>
          <w:rFonts w:cstheme="minorHAnsi"/>
          <w:lang w:val="en-AU"/>
        </w:rPr>
        <w:t xml:space="preserve"> and Energy </w:t>
      </w:r>
      <w:r w:rsidR="009665BA">
        <w:rPr>
          <w:rFonts w:cstheme="minorHAnsi"/>
          <w:lang w:val="en-AU"/>
        </w:rPr>
        <w:t>Commission</w:t>
      </w:r>
      <w:r w:rsidR="00574123">
        <w:rPr>
          <w:rFonts w:cstheme="minorHAnsi"/>
          <w:lang w:val="en-AU"/>
        </w:rPr>
        <w:t xml:space="preserve"> (ST) </w:t>
      </w:r>
      <w:r w:rsidR="003133F9">
        <w:rPr>
          <w:rFonts w:cstheme="minorHAnsi"/>
          <w:lang w:val="en-AU"/>
        </w:rPr>
        <w:t>published National Energy Balance (NEB) 202</w:t>
      </w:r>
      <w:r w:rsidR="00E86CBC">
        <w:rPr>
          <w:rFonts w:cstheme="minorHAnsi"/>
          <w:lang w:val="en-AU"/>
        </w:rPr>
        <w:t>0</w:t>
      </w:r>
      <w:r w:rsidRPr="006B0B4D">
        <w:rPr>
          <w:rFonts w:cstheme="minorHAnsi"/>
          <w:lang w:val="en-AU"/>
        </w:rPr>
        <w:t>.</w:t>
      </w:r>
      <w:r w:rsidR="009665BA">
        <w:rPr>
          <w:rFonts w:cstheme="minorHAnsi"/>
          <w:lang w:val="en-AU"/>
        </w:rPr>
        <w:t xml:space="preserve"> NETR </w:t>
      </w:r>
      <w:r w:rsidRPr="006B0B4D">
        <w:rPr>
          <w:rFonts w:cstheme="minorHAnsi"/>
          <w:lang w:val="en-AU"/>
        </w:rPr>
        <w:t>includes a</w:t>
      </w:r>
      <w:r w:rsidR="00F51B6F">
        <w:rPr>
          <w:rFonts w:cstheme="minorHAnsi"/>
          <w:lang w:val="en-AU"/>
        </w:rPr>
        <w:t xml:space="preserve"> </w:t>
      </w:r>
      <w:r w:rsidR="00042EAA">
        <w:rPr>
          <w:rFonts w:cstheme="minorHAnsi"/>
          <w:lang w:val="en-AU"/>
        </w:rPr>
        <w:t>Low Carbon Nation Aspiration (LCNA)</w:t>
      </w:r>
      <w:r w:rsidR="00F51B6F">
        <w:rPr>
          <w:rFonts w:cstheme="minorHAnsi"/>
          <w:lang w:val="en-AU"/>
        </w:rPr>
        <w:t xml:space="preserve"> </w:t>
      </w:r>
      <w:r w:rsidR="00042EAA">
        <w:rPr>
          <w:rFonts w:cstheme="minorHAnsi"/>
          <w:lang w:val="en-AU"/>
        </w:rPr>
        <w:t xml:space="preserve">2040 </w:t>
      </w:r>
      <w:r w:rsidR="00191EE3">
        <w:rPr>
          <w:rFonts w:cstheme="minorHAnsi"/>
          <w:lang w:val="en-AU"/>
        </w:rPr>
        <w:t xml:space="preserve">that </w:t>
      </w:r>
      <w:r w:rsidR="007F2292">
        <w:rPr>
          <w:rFonts w:cstheme="minorHAnsi"/>
          <w:lang w:val="en-AU"/>
        </w:rPr>
        <w:t>originally was a national target published in National Energy Policy (NEP) 2022</w:t>
      </w:r>
      <w:r w:rsidR="00321B25">
        <w:rPr>
          <w:rFonts w:cstheme="minorHAnsi"/>
          <w:lang w:val="en-AU"/>
        </w:rPr>
        <w:t xml:space="preserve"> and Responsible Transition (RT)</w:t>
      </w:r>
      <w:r w:rsidR="00241058">
        <w:rPr>
          <w:rFonts w:cstheme="minorHAnsi"/>
          <w:lang w:val="en-AU"/>
        </w:rPr>
        <w:t xml:space="preserve"> 2050</w:t>
      </w:r>
      <w:r w:rsidR="00053ADE">
        <w:rPr>
          <w:rFonts w:cstheme="minorHAnsi"/>
          <w:lang w:val="en-AU"/>
        </w:rPr>
        <w:t xml:space="preserve">, </w:t>
      </w:r>
      <w:r w:rsidR="00321B25">
        <w:rPr>
          <w:rFonts w:cstheme="minorHAnsi"/>
          <w:lang w:val="en-AU"/>
        </w:rPr>
        <w:t>both</w:t>
      </w:r>
      <w:r w:rsidR="001C7E64">
        <w:rPr>
          <w:rFonts w:cstheme="minorHAnsi"/>
          <w:lang w:val="en-AU"/>
        </w:rPr>
        <w:t xml:space="preserve"> </w:t>
      </w:r>
      <w:r w:rsidR="00B22FE6">
        <w:rPr>
          <w:rFonts w:cstheme="minorHAnsi"/>
          <w:lang w:val="en-AU"/>
        </w:rPr>
        <w:t>targets</w:t>
      </w:r>
      <w:r w:rsidR="00191EE3">
        <w:rPr>
          <w:rFonts w:cstheme="minorHAnsi"/>
          <w:lang w:val="en-AU"/>
        </w:rPr>
        <w:t xml:space="preserve"> </w:t>
      </w:r>
      <w:r w:rsidR="00451CBE">
        <w:rPr>
          <w:rFonts w:cstheme="minorHAnsi"/>
          <w:lang w:val="en-AU"/>
        </w:rPr>
        <w:t>will</w:t>
      </w:r>
      <w:r w:rsidRPr="006B0B4D">
        <w:rPr>
          <w:rFonts w:cstheme="minorHAnsi"/>
          <w:lang w:val="en-AU"/>
        </w:rPr>
        <w:t xml:space="preserve"> </w:t>
      </w:r>
      <w:r w:rsidR="00191EE3">
        <w:rPr>
          <w:rFonts w:cstheme="minorHAnsi"/>
          <w:lang w:val="en-AU"/>
        </w:rPr>
        <w:t xml:space="preserve">be </w:t>
      </w:r>
      <w:r w:rsidRPr="006B0B4D">
        <w:rPr>
          <w:rFonts w:cstheme="minorHAnsi"/>
          <w:lang w:val="en-AU"/>
        </w:rPr>
        <w:t>benchmark</w:t>
      </w:r>
      <w:r w:rsidR="00191EE3">
        <w:rPr>
          <w:rFonts w:cstheme="minorHAnsi"/>
          <w:lang w:val="en-AU"/>
        </w:rPr>
        <w:t>ed as</w:t>
      </w:r>
      <w:r w:rsidRPr="006B0B4D">
        <w:rPr>
          <w:rFonts w:cstheme="minorHAnsi"/>
          <w:lang w:val="en-AU"/>
        </w:rPr>
        <w:t xml:space="preserve"> REF</w:t>
      </w:r>
      <w:r w:rsidR="001C7E64">
        <w:rPr>
          <w:rFonts w:cstheme="minorHAnsi"/>
          <w:lang w:val="en-AU"/>
        </w:rPr>
        <w:t>.</w:t>
      </w:r>
    </w:p>
    <w:p w14:paraId="33DE0CD8" w14:textId="77777777" w:rsidR="005A20D3" w:rsidRPr="00867AB6" w:rsidRDefault="005A20D3" w:rsidP="00867AB6">
      <w:pPr>
        <w:autoSpaceDE w:val="0"/>
        <w:autoSpaceDN w:val="0"/>
        <w:adjustRightInd w:val="0"/>
        <w:spacing w:after="0" w:line="240" w:lineRule="auto"/>
        <w:jc w:val="both"/>
        <w:rPr>
          <w:rFonts w:cstheme="minorHAnsi"/>
          <w:lang w:val="en-AU"/>
        </w:rPr>
      </w:pPr>
    </w:p>
    <w:p w14:paraId="17E1FAA5" w14:textId="5F493622" w:rsidR="00892EE0" w:rsidRPr="000B10F4" w:rsidRDefault="00892EE0" w:rsidP="00892EE0">
      <w:pPr>
        <w:pStyle w:val="Heading3"/>
        <w:spacing w:after="160"/>
        <w:jc w:val="both"/>
        <w:rPr>
          <w:rFonts w:asciiTheme="minorHAnsi" w:hAnsiTheme="minorHAnsi" w:cstheme="minorHAnsi"/>
          <w:b/>
          <w:bCs/>
          <w:color w:val="auto"/>
          <w:sz w:val="22"/>
          <w:szCs w:val="22"/>
          <w:lang w:val="en-US"/>
        </w:rPr>
      </w:pPr>
      <w:r w:rsidRPr="000B10F4">
        <w:rPr>
          <w:rFonts w:asciiTheme="minorHAnsi" w:hAnsiTheme="minorHAnsi" w:cstheme="minorHAnsi"/>
          <w:b/>
          <w:bCs/>
          <w:color w:val="auto"/>
          <w:sz w:val="22"/>
          <w:szCs w:val="22"/>
          <w:lang w:val="en-US"/>
        </w:rPr>
        <w:lastRenderedPageBreak/>
        <w:t xml:space="preserve">The </w:t>
      </w:r>
      <w:r>
        <w:rPr>
          <w:rFonts w:asciiTheme="minorHAnsi" w:hAnsiTheme="minorHAnsi" w:cstheme="minorHAnsi"/>
          <w:b/>
          <w:bCs/>
          <w:color w:val="auto"/>
          <w:sz w:val="22"/>
          <w:szCs w:val="22"/>
          <w:lang w:val="en-US"/>
        </w:rPr>
        <w:t>Reference</w:t>
      </w:r>
      <w:r w:rsidRPr="000B10F4">
        <w:rPr>
          <w:rFonts w:asciiTheme="minorHAnsi" w:hAnsiTheme="minorHAnsi" w:cstheme="minorHAnsi"/>
          <w:b/>
          <w:bCs/>
          <w:color w:val="auto"/>
          <w:sz w:val="22"/>
          <w:szCs w:val="22"/>
          <w:lang w:val="en-US"/>
        </w:rPr>
        <w:t xml:space="preserve"> </w:t>
      </w:r>
      <w:r>
        <w:rPr>
          <w:rFonts w:asciiTheme="minorHAnsi" w:hAnsiTheme="minorHAnsi" w:cstheme="minorHAnsi"/>
          <w:b/>
          <w:bCs/>
          <w:color w:val="auto"/>
          <w:sz w:val="22"/>
          <w:szCs w:val="22"/>
          <w:lang w:val="en-US"/>
        </w:rPr>
        <w:t>S</w:t>
      </w:r>
      <w:r w:rsidRPr="000B10F4">
        <w:rPr>
          <w:rFonts w:asciiTheme="minorHAnsi" w:hAnsiTheme="minorHAnsi" w:cstheme="minorHAnsi"/>
          <w:b/>
          <w:bCs/>
          <w:color w:val="auto"/>
          <w:sz w:val="22"/>
          <w:szCs w:val="22"/>
          <w:lang w:val="en-US"/>
        </w:rPr>
        <w:t>cenario (</w:t>
      </w:r>
      <w:r>
        <w:rPr>
          <w:rFonts w:asciiTheme="minorHAnsi" w:hAnsiTheme="minorHAnsi" w:cstheme="minorHAnsi"/>
          <w:b/>
          <w:bCs/>
          <w:color w:val="auto"/>
          <w:sz w:val="22"/>
          <w:szCs w:val="22"/>
          <w:lang w:val="en-US"/>
        </w:rPr>
        <w:t>REF</w:t>
      </w:r>
      <w:r w:rsidRPr="000B10F4">
        <w:rPr>
          <w:rFonts w:asciiTheme="minorHAnsi" w:hAnsiTheme="minorHAnsi" w:cstheme="minorHAnsi"/>
          <w:b/>
          <w:bCs/>
          <w:color w:val="auto"/>
          <w:sz w:val="22"/>
          <w:szCs w:val="22"/>
          <w:lang w:val="en-US"/>
        </w:rPr>
        <w:t>)</w:t>
      </w:r>
    </w:p>
    <w:p w14:paraId="279EE176" w14:textId="77777777" w:rsidR="005E7ABC" w:rsidRDefault="005E7ABC" w:rsidP="003D212D">
      <w:pPr>
        <w:pStyle w:val="ListParagraph"/>
        <w:ind w:left="1800"/>
        <w:jc w:val="both"/>
        <w:rPr>
          <w:rFonts w:cstheme="minorHAnsi"/>
          <w:lang w:val="en-US"/>
        </w:rPr>
      </w:pPr>
    </w:p>
    <w:p w14:paraId="73550ED5" w14:textId="77777777" w:rsidR="005E7ABC" w:rsidRPr="00867AB6" w:rsidRDefault="005E7ABC" w:rsidP="003D212D">
      <w:pPr>
        <w:pStyle w:val="ListParagraph"/>
        <w:ind w:left="1800"/>
        <w:jc w:val="both"/>
        <w:rPr>
          <w:rFonts w:cstheme="minorHAnsi"/>
          <w:lang w:val="en-US"/>
        </w:rPr>
      </w:pPr>
    </w:p>
    <w:p w14:paraId="6B96F58C" w14:textId="57D652AE" w:rsidR="0092714A" w:rsidRPr="00867AB6" w:rsidRDefault="00B3414F" w:rsidP="002149B5">
      <w:pPr>
        <w:pStyle w:val="ListParagraph"/>
        <w:numPr>
          <w:ilvl w:val="0"/>
          <w:numId w:val="2"/>
        </w:numPr>
        <w:autoSpaceDE w:val="0"/>
        <w:autoSpaceDN w:val="0"/>
        <w:adjustRightInd w:val="0"/>
        <w:spacing w:after="0" w:line="240" w:lineRule="auto"/>
        <w:ind w:left="360"/>
        <w:jc w:val="both"/>
        <w:rPr>
          <w:rFonts w:cstheme="minorHAnsi"/>
          <w:lang w:val="en-AU"/>
        </w:rPr>
      </w:pPr>
      <w:r w:rsidRPr="00B3414F">
        <w:rPr>
          <w:rFonts w:cstheme="minorHAnsi"/>
        </w:rPr>
        <w:t>Transportation remains a prominent contributor to GHG emissions in Malaysia, primarily driven by the emissions from internal combustion engine (ICE) vehicles</w:t>
      </w:r>
      <w:r w:rsidR="0092714A">
        <w:rPr>
          <w:rFonts w:cstheme="minorHAnsi"/>
        </w:rPr>
        <w:t>.</w:t>
      </w:r>
      <w:r w:rsidR="001A70A1">
        <w:rPr>
          <w:rFonts w:cstheme="minorHAnsi"/>
        </w:rPr>
        <w:t xml:space="preserve"> In 2019,</w:t>
      </w:r>
      <w:r w:rsidR="001A70A1">
        <w:rPr>
          <w:rFonts w:cstheme="minorHAnsi"/>
          <w:lang w:val="en-US"/>
        </w:rPr>
        <w:t xml:space="preserve"> </w:t>
      </w:r>
      <w:r w:rsidR="004770A9">
        <w:rPr>
          <w:rFonts w:cstheme="minorHAnsi"/>
          <w:lang w:val="en-US"/>
        </w:rPr>
        <w:t xml:space="preserve">the </w:t>
      </w:r>
      <w:r w:rsidR="00814F66" w:rsidRPr="00814F66">
        <w:rPr>
          <w:rFonts w:cstheme="minorHAnsi"/>
        </w:rPr>
        <w:t>land transport segment is a key driver of these emissions, accounting for 55 MtCO2eq, constituting 85% of total transport emissions</w:t>
      </w:r>
      <w:r w:rsidR="001A70A1">
        <w:rPr>
          <w:rFonts w:cstheme="minorHAnsi"/>
        </w:rPr>
        <w:t xml:space="preserve">. </w:t>
      </w:r>
    </w:p>
    <w:p w14:paraId="4B71CD81" w14:textId="66ABDE69" w:rsidR="0092714A" w:rsidRPr="00867AB6" w:rsidRDefault="007E0F75" w:rsidP="00867AB6">
      <w:pPr>
        <w:pStyle w:val="ListParagraph"/>
        <w:autoSpaceDE w:val="0"/>
        <w:autoSpaceDN w:val="0"/>
        <w:adjustRightInd w:val="0"/>
        <w:spacing w:after="0" w:line="240" w:lineRule="auto"/>
        <w:ind w:left="360"/>
        <w:jc w:val="center"/>
        <w:rPr>
          <w:rFonts w:cstheme="minorHAnsi"/>
          <w:lang w:val="en-AU"/>
        </w:rPr>
      </w:pPr>
      <w:r>
        <w:rPr>
          <w:rFonts w:cstheme="minorHAnsi"/>
          <w:noProof/>
          <w:lang w:val="en-AU"/>
        </w:rPr>
        <w:drawing>
          <wp:inline distT="0" distB="0" distL="0" distR="0" wp14:anchorId="3D1412AA" wp14:editId="70E361E7">
            <wp:extent cx="1670050" cy="2156754"/>
            <wp:effectExtent l="0" t="0" r="6350" b="0"/>
            <wp:docPr id="1305432493" name="Picture 130543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5877" cy="2203022"/>
                    </a:xfrm>
                    <a:prstGeom prst="rect">
                      <a:avLst/>
                    </a:prstGeom>
                    <a:noFill/>
                  </pic:spPr>
                </pic:pic>
              </a:graphicData>
            </a:graphic>
          </wp:inline>
        </w:drawing>
      </w:r>
    </w:p>
    <w:p w14:paraId="427950BB" w14:textId="1ED8AF41" w:rsidR="00F356F9" w:rsidRDefault="00F356F9" w:rsidP="007E0F75">
      <w:pPr>
        <w:autoSpaceDE w:val="0"/>
        <w:autoSpaceDN w:val="0"/>
        <w:adjustRightInd w:val="0"/>
        <w:spacing w:after="0" w:line="240" w:lineRule="auto"/>
        <w:jc w:val="both"/>
        <w:sectPr w:rsidR="00F356F9" w:rsidSect="005025BD">
          <w:headerReference w:type="default" r:id="rId13"/>
          <w:footerReference w:type="default" r:id="rId14"/>
          <w:pgSz w:w="11906" w:h="16838" w:code="9"/>
          <w:pgMar w:top="1440" w:right="1440" w:bottom="1440" w:left="1440" w:header="720" w:footer="1152" w:gutter="0"/>
          <w:cols w:space="720"/>
          <w:docGrid w:linePitch="360"/>
        </w:sectPr>
      </w:pPr>
    </w:p>
    <w:p w14:paraId="2387963A" w14:textId="53456AD7" w:rsidR="005F0CBC" w:rsidRDefault="0092714A" w:rsidP="00D56E44">
      <w:pPr>
        <w:pStyle w:val="ListParagraph"/>
        <w:autoSpaceDE w:val="0"/>
        <w:autoSpaceDN w:val="0"/>
        <w:adjustRightInd w:val="0"/>
        <w:spacing w:after="0" w:line="240" w:lineRule="auto"/>
        <w:ind w:left="360"/>
        <w:jc w:val="both"/>
        <w:rPr>
          <w:rFonts w:cstheme="minorHAnsi"/>
          <w:lang w:val="en-US"/>
        </w:rPr>
      </w:pPr>
      <w:r>
        <w:lastRenderedPageBreak/>
        <w:t>T</w:t>
      </w:r>
      <w:r w:rsidR="00AA12F5">
        <w:t>he shift to electrification and biofuels</w:t>
      </w:r>
      <w:r w:rsidR="00C9296A">
        <w:t xml:space="preserve"> </w:t>
      </w:r>
      <w:r w:rsidR="00010882">
        <w:t>(primarily biodiesel)</w:t>
      </w:r>
      <w:r w:rsidR="00AA12F5">
        <w:t xml:space="preserve"> expedited in the transport sector</w:t>
      </w:r>
      <w:r w:rsidR="006F2F58">
        <w:t xml:space="preserve">, </w:t>
      </w:r>
      <w:r w:rsidR="005F0CBC" w:rsidRPr="005856BB">
        <w:rPr>
          <w:rFonts w:cstheme="minorHAnsi"/>
          <w:lang w:val="en-US"/>
        </w:rPr>
        <w:t xml:space="preserve">gradual increase public transportation modal share for big cities. </w:t>
      </w:r>
      <w:r w:rsidR="00FD0AE7">
        <w:rPr>
          <w:rFonts w:cstheme="minorHAnsi"/>
          <w:lang w:val="en-US"/>
        </w:rPr>
        <w:t xml:space="preserve">Greater adoption of Low Emission </w:t>
      </w:r>
      <w:r w:rsidR="0056497F">
        <w:rPr>
          <w:rFonts w:cstheme="minorHAnsi"/>
          <w:lang w:val="en-US"/>
        </w:rPr>
        <w:t>Vehicle</w:t>
      </w:r>
      <w:r w:rsidR="00FD0AE7">
        <w:rPr>
          <w:rFonts w:cstheme="minorHAnsi"/>
          <w:lang w:val="en-US"/>
        </w:rPr>
        <w:t xml:space="preserve"> (LEV)</w:t>
      </w:r>
      <w:r w:rsidR="00366886">
        <w:rPr>
          <w:rFonts w:cstheme="minorHAnsi"/>
          <w:lang w:val="en-US"/>
        </w:rPr>
        <w:t xml:space="preserve"> on 2023 onwards, </w:t>
      </w:r>
      <w:r w:rsidR="005F0CBC" w:rsidRPr="004D4495">
        <w:rPr>
          <w:rFonts w:cstheme="minorHAnsi"/>
          <w:highlight w:val="yellow"/>
          <w:lang w:val="en-US"/>
        </w:rPr>
        <w:t>EV penetration accelerates after 2025 and reaches about 80% of new car sales by 2040.</w:t>
      </w:r>
      <w:r w:rsidR="005F0CBC" w:rsidRPr="005856BB">
        <w:rPr>
          <w:rFonts w:cstheme="minorHAnsi"/>
          <w:lang w:val="en-US"/>
        </w:rPr>
        <w:t xml:space="preserve"> </w:t>
      </w:r>
      <w:r w:rsidR="005F0CBC" w:rsidRPr="004D4495">
        <w:rPr>
          <w:rFonts w:cstheme="minorHAnsi"/>
          <w:highlight w:val="yellow"/>
          <w:lang w:val="en-US"/>
        </w:rPr>
        <w:t>Implementation of a biodiesel program and 5% freight shift to rail for heavy vehicle</w:t>
      </w:r>
      <w:r w:rsidR="005F0CBC" w:rsidRPr="005856BB">
        <w:rPr>
          <w:rFonts w:cstheme="minorHAnsi"/>
          <w:lang w:val="en-US"/>
        </w:rPr>
        <w:t xml:space="preserve">s. </w:t>
      </w:r>
      <w:r w:rsidR="005F0CBC" w:rsidRPr="004D4495">
        <w:rPr>
          <w:rFonts w:cstheme="minorHAnsi"/>
          <w:highlight w:val="yellow"/>
          <w:lang w:val="en-US"/>
        </w:rPr>
        <w:t xml:space="preserve">Introduction of LNG in heavy vehicles and marine bunkering, and biodiesel in aviation. </w:t>
      </w:r>
      <w:r w:rsidR="003114D8" w:rsidRPr="004D4495">
        <w:rPr>
          <w:rFonts w:cstheme="minorHAnsi"/>
          <w:highlight w:val="yellow"/>
          <w:lang w:val="en-US"/>
        </w:rPr>
        <w:t xml:space="preserve">No hydrogen as </w:t>
      </w:r>
      <w:r w:rsidR="00FF5778" w:rsidRPr="004D4495">
        <w:rPr>
          <w:rFonts w:cstheme="minorHAnsi"/>
          <w:highlight w:val="yellow"/>
          <w:lang w:val="en-US"/>
        </w:rPr>
        <w:t xml:space="preserve">a </w:t>
      </w:r>
      <w:r w:rsidR="003114D8" w:rsidRPr="004D4495">
        <w:rPr>
          <w:rFonts w:cstheme="minorHAnsi"/>
          <w:highlight w:val="yellow"/>
          <w:lang w:val="en-US"/>
        </w:rPr>
        <w:t>fuel for transportation for REF scenari</w:t>
      </w:r>
      <w:r w:rsidR="003114D8">
        <w:rPr>
          <w:rFonts w:cstheme="minorHAnsi"/>
          <w:lang w:val="en-US"/>
        </w:rPr>
        <w:t xml:space="preserve">o. </w:t>
      </w:r>
    </w:p>
    <w:p w14:paraId="4D8513F6" w14:textId="77777777" w:rsidR="001E420D" w:rsidRPr="00867AB6" w:rsidRDefault="001E420D" w:rsidP="00867AB6">
      <w:pPr>
        <w:pStyle w:val="ListParagraph"/>
        <w:autoSpaceDE w:val="0"/>
        <w:autoSpaceDN w:val="0"/>
        <w:adjustRightInd w:val="0"/>
        <w:spacing w:after="0" w:line="240" w:lineRule="auto"/>
        <w:ind w:left="360"/>
        <w:jc w:val="both"/>
        <w:rPr>
          <w:rFonts w:cstheme="minorHAnsi"/>
          <w:lang w:val="en-AU"/>
        </w:rPr>
      </w:pPr>
    </w:p>
    <w:tbl>
      <w:tblPr>
        <w:tblStyle w:val="TableGrid"/>
        <w:tblW w:w="0" w:type="auto"/>
        <w:tblLook w:val="04A0" w:firstRow="1" w:lastRow="0" w:firstColumn="1" w:lastColumn="0" w:noHBand="0" w:noVBand="1"/>
      </w:tblPr>
      <w:tblGrid>
        <w:gridCol w:w="1449"/>
        <w:gridCol w:w="1873"/>
        <w:gridCol w:w="1610"/>
        <w:gridCol w:w="4264"/>
        <w:gridCol w:w="1969"/>
        <w:gridCol w:w="2783"/>
      </w:tblGrid>
      <w:tr w:rsidR="00E65A49" w14:paraId="19C7A0DF" w14:textId="353E7E85" w:rsidTr="00867AB6">
        <w:tc>
          <w:tcPr>
            <w:tcW w:w="1028" w:type="dxa"/>
          </w:tcPr>
          <w:p w14:paraId="3D998372" w14:textId="77777777" w:rsidR="00E65A49" w:rsidRPr="00867AB6" w:rsidRDefault="00E65A49" w:rsidP="001E420D">
            <w:pPr>
              <w:autoSpaceDE w:val="0"/>
              <w:autoSpaceDN w:val="0"/>
              <w:adjustRightInd w:val="0"/>
              <w:jc w:val="center"/>
              <w:rPr>
                <w:rFonts w:cstheme="minorHAnsi"/>
                <w:b/>
                <w:bCs/>
                <w:sz w:val="20"/>
                <w:szCs w:val="20"/>
                <w:lang w:val="en-AU"/>
              </w:rPr>
            </w:pPr>
            <w:bookmarkStart w:id="0" w:name="_Hlk151736866"/>
            <w:r w:rsidRPr="00867AB6">
              <w:rPr>
                <w:rFonts w:cstheme="minorHAnsi"/>
                <w:b/>
                <w:bCs/>
                <w:sz w:val="20"/>
                <w:szCs w:val="20"/>
                <w:lang w:val="en-AU"/>
              </w:rPr>
              <w:t>General</w:t>
            </w:r>
          </w:p>
          <w:p w14:paraId="36D682EE" w14:textId="1BF0F228" w:rsidR="00E65A49" w:rsidRPr="00867AB6" w:rsidRDefault="00E65A49" w:rsidP="001E420D">
            <w:pPr>
              <w:autoSpaceDE w:val="0"/>
              <w:autoSpaceDN w:val="0"/>
              <w:adjustRightInd w:val="0"/>
              <w:jc w:val="center"/>
              <w:rPr>
                <w:rFonts w:cstheme="minorHAnsi"/>
                <w:b/>
                <w:bCs/>
                <w:sz w:val="20"/>
                <w:szCs w:val="20"/>
                <w:lang w:val="en-AU"/>
              </w:rPr>
            </w:pPr>
            <w:r w:rsidRPr="00867AB6">
              <w:rPr>
                <w:rFonts w:cstheme="minorHAnsi"/>
                <w:b/>
                <w:bCs/>
                <w:sz w:val="20"/>
                <w:szCs w:val="20"/>
                <w:lang w:val="en-AU"/>
              </w:rPr>
              <w:t>Input</w:t>
            </w:r>
          </w:p>
        </w:tc>
        <w:tc>
          <w:tcPr>
            <w:tcW w:w="12920" w:type="dxa"/>
            <w:gridSpan w:val="5"/>
          </w:tcPr>
          <w:p w14:paraId="16AF255C" w14:textId="77777777" w:rsidR="00E65A49" w:rsidRPr="00867AB6" w:rsidRDefault="00E65A49" w:rsidP="00FB0166">
            <w:pPr>
              <w:pStyle w:val="ListParagraph"/>
              <w:numPr>
                <w:ilvl w:val="0"/>
                <w:numId w:val="67"/>
              </w:numPr>
              <w:autoSpaceDE w:val="0"/>
              <w:autoSpaceDN w:val="0"/>
              <w:adjustRightInd w:val="0"/>
              <w:rPr>
                <w:rFonts w:cstheme="minorHAnsi"/>
                <w:sz w:val="20"/>
                <w:szCs w:val="20"/>
                <w:lang w:val="en-AU"/>
              </w:rPr>
            </w:pPr>
            <w:r w:rsidRPr="00867AB6">
              <w:rPr>
                <w:rFonts w:cstheme="minorHAnsi"/>
                <w:sz w:val="20"/>
                <w:szCs w:val="20"/>
                <w:lang w:val="en-AU"/>
              </w:rPr>
              <w:t>Increase in population and travel needs.</w:t>
            </w:r>
          </w:p>
          <w:p w14:paraId="5838EF9F" w14:textId="5AB33FE4" w:rsidR="00E65A49" w:rsidRPr="00867AB6" w:rsidRDefault="00E65A49" w:rsidP="00867AB6">
            <w:pPr>
              <w:pStyle w:val="ListParagraph"/>
              <w:autoSpaceDE w:val="0"/>
              <w:autoSpaceDN w:val="0"/>
              <w:adjustRightInd w:val="0"/>
              <w:ind w:left="360"/>
              <w:rPr>
                <w:rFonts w:cstheme="minorHAnsi"/>
                <w:sz w:val="20"/>
                <w:szCs w:val="20"/>
                <w:lang w:val="en-AU"/>
              </w:rPr>
            </w:pPr>
            <w:r w:rsidRPr="00867AB6">
              <w:rPr>
                <w:rFonts w:cstheme="minorHAnsi"/>
                <w:sz w:val="20"/>
                <w:szCs w:val="20"/>
                <w:lang w:val="en-AU"/>
              </w:rPr>
              <w:t>2010 (40 trips) – 2030 (131 million trips), 69% increment and the trend is expected to</w:t>
            </w:r>
            <w:r w:rsidR="00C31382">
              <w:rPr>
                <w:rFonts w:cstheme="minorHAnsi"/>
                <w:sz w:val="20"/>
                <w:szCs w:val="20"/>
                <w:lang w:val="en-AU"/>
              </w:rPr>
              <w:t xml:space="preserve"> </w:t>
            </w:r>
            <w:r w:rsidRPr="00867AB6">
              <w:rPr>
                <w:rFonts w:cstheme="minorHAnsi"/>
                <w:sz w:val="20"/>
                <w:szCs w:val="20"/>
                <w:lang w:val="en-AU"/>
              </w:rPr>
              <w:t xml:space="preserve">gradually increase. </w:t>
            </w:r>
          </w:p>
          <w:p w14:paraId="1B4D7F41" w14:textId="29A6FFCC" w:rsidR="00E65A49" w:rsidRPr="00867AB6" w:rsidRDefault="00E65A49" w:rsidP="00FB0166">
            <w:pPr>
              <w:pStyle w:val="ListParagraph"/>
              <w:numPr>
                <w:ilvl w:val="0"/>
                <w:numId w:val="67"/>
              </w:numPr>
              <w:autoSpaceDE w:val="0"/>
              <w:autoSpaceDN w:val="0"/>
              <w:adjustRightInd w:val="0"/>
              <w:rPr>
                <w:rFonts w:cstheme="minorHAnsi"/>
                <w:sz w:val="20"/>
                <w:szCs w:val="20"/>
                <w:lang w:val="en-AU"/>
              </w:rPr>
            </w:pPr>
            <w:r w:rsidRPr="00867AB6">
              <w:rPr>
                <w:rFonts w:cstheme="minorHAnsi"/>
                <w:sz w:val="20"/>
                <w:szCs w:val="20"/>
                <w:lang w:val="en-AU"/>
              </w:rPr>
              <w:t>Increase in vehicle Total Industry Volume (TIV)</w:t>
            </w:r>
            <w:r w:rsidR="00C31382">
              <w:rPr>
                <w:rFonts w:cstheme="minorHAnsi"/>
                <w:sz w:val="20"/>
                <w:szCs w:val="20"/>
                <w:lang w:val="en-AU"/>
              </w:rPr>
              <w:t>.</w:t>
            </w:r>
          </w:p>
          <w:p w14:paraId="0717A7F3" w14:textId="3839CB38" w:rsidR="00E65A49" w:rsidRPr="00867AB6" w:rsidRDefault="00E65A49" w:rsidP="00B81211">
            <w:pPr>
              <w:pStyle w:val="ListParagraph"/>
              <w:ind w:left="360"/>
              <w:rPr>
                <w:rFonts w:cstheme="minorHAnsi"/>
                <w:sz w:val="20"/>
                <w:szCs w:val="20"/>
                <w:lang w:val="en-AU"/>
              </w:rPr>
            </w:pPr>
            <w:r w:rsidRPr="00867AB6">
              <w:rPr>
                <w:rFonts w:cstheme="minorHAnsi"/>
                <w:sz w:val="20"/>
                <w:szCs w:val="20"/>
                <w:lang w:val="en-AU"/>
              </w:rPr>
              <w:t xml:space="preserve">The total number of vehicles increased by 15.6% (Car – 46%, Motorcycle - 46%, Taxi – 0.4%, Hire &amp; Drive Car – 0.3%, Buses – 0.2%, Goods Vehicle – 4% and other – 3 %) in the span of four years (2014 to 2018). The increment </w:t>
            </w:r>
            <w:r w:rsidR="00945D1C">
              <w:rPr>
                <w:rFonts w:cstheme="minorHAnsi"/>
                <w:sz w:val="20"/>
                <w:szCs w:val="20"/>
                <w:lang w:val="en-AU"/>
              </w:rPr>
              <w:t>in</w:t>
            </w:r>
            <w:r w:rsidRPr="00867AB6">
              <w:rPr>
                <w:rFonts w:cstheme="minorHAnsi"/>
                <w:sz w:val="20"/>
                <w:szCs w:val="20"/>
                <w:lang w:val="en-AU"/>
              </w:rPr>
              <w:t xml:space="preserve"> registered vehicle population within the period was more than one million vehicles each year.</w:t>
            </w:r>
          </w:p>
          <w:p w14:paraId="3192C5C2" w14:textId="7C5FDA3A" w:rsidR="00E65A49" w:rsidRPr="00867AB6" w:rsidRDefault="00E65A49" w:rsidP="009032DB">
            <w:pPr>
              <w:pStyle w:val="ListParagraph"/>
              <w:numPr>
                <w:ilvl w:val="0"/>
                <w:numId w:val="67"/>
              </w:numPr>
              <w:autoSpaceDE w:val="0"/>
              <w:autoSpaceDN w:val="0"/>
              <w:adjustRightInd w:val="0"/>
              <w:rPr>
                <w:rFonts w:cstheme="minorHAnsi"/>
                <w:sz w:val="20"/>
                <w:szCs w:val="20"/>
                <w:lang w:val="en-AU"/>
              </w:rPr>
            </w:pPr>
            <w:r w:rsidRPr="00867AB6">
              <w:rPr>
                <w:rFonts w:cstheme="minorHAnsi"/>
                <w:sz w:val="20"/>
                <w:szCs w:val="20"/>
                <w:lang w:val="en-AU"/>
              </w:rPr>
              <w:t xml:space="preserve">Percentage of Vehicle Kilometre Travelled (VKT), </w:t>
            </w:r>
            <w:r w:rsidRPr="004D4495">
              <w:rPr>
                <w:rFonts w:cstheme="minorHAnsi"/>
                <w:sz w:val="20"/>
                <w:szCs w:val="20"/>
                <w:highlight w:val="yellow"/>
                <w:lang w:val="en-AU"/>
              </w:rPr>
              <w:t xml:space="preserve">petrol cars (50%), goods vehicles (6.4%), </w:t>
            </w:r>
            <w:r w:rsidR="00945D1C" w:rsidRPr="004D4495">
              <w:rPr>
                <w:rFonts w:cstheme="minorHAnsi"/>
                <w:sz w:val="20"/>
                <w:szCs w:val="20"/>
                <w:highlight w:val="yellow"/>
                <w:lang w:val="en-AU"/>
              </w:rPr>
              <w:t>motorcycles</w:t>
            </w:r>
            <w:r w:rsidRPr="004D4495">
              <w:rPr>
                <w:rFonts w:cstheme="minorHAnsi"/>
                <w:sz w:val="20"/>
                <w:szCs w:val="20"/>
                <w:highlight w:val="yellow"/>
                <w:lang w:val="en-AU"/>
              </w:rPr>
              <w:t xml:space="preserve"> (41.3%) and others (2.3</w:t>
            </w:r>
            <w:proofErr w:type="gramStart"/>
            <w:r w:rsidRPr="004D4495">
              <w:rPr>
                <w:rFonts w:cstheme="minorHAnsi"/>
                <w:sz w:val="20"/>
                <w:szCs w:val="20"/>
                <w:highlight w:val="yellow"/>
                <w:lang w:val="en-AU"/>
              </w:rPr>
              <w:t>%)</w:t>
            </w:r>
            <w:r w:rsidRPr="00867AB6">
              <w:rPr>
                <w:rFonts w:cstheme="minorHAnsi"/>
                <w:sz w:val="20"/>
                <w:szCs w:val="20"/>
                <w:vertAlign w:val="superscript"/>
                <w:lang w:val="en-AU"/>
              </w:rPr>
              <w:t>LCMBP</w:t>
            </w:r>
            <w:proofErr w:type="gramEnd"/>
            <w:r w:rsidRPr="00867AB6">
              <w:rPr>
                <w:rFonts w:cstheme="minorHAnsi"/>
                <w:sz w:val="20"/>
                <w:szCs w:val="20"/>
                <w:lang w:val="en-AU"/>
              </w:rPr>
              <w:t xml:space="preserve">. </w:t>
            </w:r>
          </w:p>
          <w:p w14:paraId="72491DC8" w14:textId="06AFF327" w:rsidR="00E65A49" w:rsidRPr="00867AB6" w:rsidRDefault="00E65A49" w:rsidP="0037624F">
            <w:pPr>
              <w:pStyle w:val="ListParagraph"/>
              <w:numPr>
                <w:ilvl w:val="0"/>
                <w:numId w:val="67"/>
              </w:numPr>
              <w:autoSpaceDE w:val="0"/>
              <w:autoSpaceDN w:val="0"/>
              <w:adjustRightInd w:val="0"/>
              <w:rPr>
                <w:rFonts w:cstheme="minorHAnsi"/>
                <w:sz w:val="20"/>
                <w:szCs w:val="20"/>
                <w:lang w:val="en-AU"/>
              </w:rPr>
            </w:pPr>
            <w:r w:rsidRPr="00867AB6">
              <w:rPr>
                <w:rFonts w:cstheme="minorHAnsi"/>
                <w:sz w:val="20"/>
                <w:szCs w:val="20"/>
                <w:lang w:val="en-AU"/>
              </w:rPr>
              <w:t>Transport sector Final Energy Consumption (FEC)</w:t>
            </w:r>
            <w:r w:rsidR="00C31382">
              <w:rPr>
                <w:rFonts w:cstheme="minorHAnsi"/>
                <w:sz w:val="20"/>
                <w:szCs w:val="20"/>
                <w:lang w:val="en-AU"/>
              </w:rPr>
              <w:t>.</w:t>
            </w:r>
          </w:p>
          <w:p w14:paraId="16C9FDB6" w14:textId="275B3B3C" w:rsidR="00B9439D" w:rsidRPr="00867AB6" w:rsidRDefault="00E65A49" w:rsidP="00B9439D">
            <w:pPr>
              <w:pStyle w:val="ListParagraph"/>
              <w:ind w:left="360"/>
              <w:rPr>
                <w:rFonts w:cstheme="minorHAnsi"/>
                <w:sz w:val="20"/>
                <w:szCs w:val="20"/>
                <w:lang w:val="en-AU"/>
              </w:rPr>
            </w:pPr>
            <w:r w:rsidRPr="00867AB6">
              <w:rPr>
                <w:rFonts w:cstheme="minorHAnsi"/>
                <w:sz w:val="20"/>
                <w:szCs w:val="20"/>
                <w:lang w:val="en-AU"/>
              </w:rPr>
              <w:t xml:space="preserve">The transport sector was the second </w:t>
            </w:r>
            <w:r w:rsidR="00C31382">
              <w:rPr>
                <w:rFonts w:cstheme="minorHAnsi"/>
                <w:sz w:val="20"/>
                <w:szCs w:val="20"/>
                <w:lang w:val="en-AU"/>
              </w:rPr>
              <w:t>fastest-growing</w:t>
            </w:r>
            <w:r w:rsidRPr="00867AB6">
              <w:rPr>
                <w:rFonts w:cstheme="minorHAnsi"/>
                <w:sz w:val="20"/>
                <w:szCs w:val="20"/>
                <w:lang w:val="en-AU"/>
              </w:rPr>
              <w:t xml:space="preserve"> sector overall in terms of energy consumption. Within the transportation sector, road transport dominates – accounting for more than 90% of energy consumption.</w:t>
            </w:r>
          </w:p>
          <w:p w14:paraId="6EF51DC7" w14:textId="34C013DB" w:rsidR="00C70B92" w:rsidRDefault="00E65A49" w:rsidP="00B9439D">
            <w:pPr>
              <w:pStyle w:val="ListParagraph"/>
              <w:numPr>
                <w:ilvl w:val="0"/>
                <w:numId w:val="67"/>
              </w:numPr>
              <w:rPr>
                <w:rFonts w:cstheme="minorHAnsi"/>
                <w:sz w:val="20"/>
                <w:szCs w:val="20"/>
                <w:lang w:val="en-AU"/>
              </w:rPr>
            </w:pPr>
            <w:r w:rsidRPr="00867AB6">
              <w:rPr>
                <w:rFonts w:cstheme="minorHAnsi"/>
                <w:sz w:val="20"/>
                <w:szCs w:val="20"/>
                <w:lang w:val="en-AU"/>
              </w:rPr>
              <w:t xml:space="preserve">Transport sector Greenhouse Gas (GHG) emission. 87.9% originated from road transportation, 10.2% from water-borne navigation, 1.9% </w:t>
            </w:r>
            <w:r w:rsidR="00945D1C">
              <w:rPr>
                <w:rFonts w:cstheme="minorHAnsi"/>
                <w:sz w:val="20"/>
                <w:szCs w:val="20"/>
                <w:lang w:val="en-AU"/>
              </w:rPr>
              <w:t xml:space="preserve">from </w:t>
            </w:r>
            <w:r w:rsidRPr="00867AB6">
              <w:rPr>
                <w:rFonts w:cstheme="minorHAnsi"/>
                <w:sz w:val="20"/>
                <w:szCs w:val="20"/>
                <w:lang w:val="en-AU"/>
              </w:rPr>
              <w:t>aviation and 0.1% from railways.</w:t>
            </w:r>
          </w:p>
          <w:p w14:paraId="398884DD" w14:textId="259838BF" w:rsidR="002D11C7" w:rsidRPr="000C79E1" w:rsidRDefault="002B33CA" w:rsidP="000C79E1">
            <w:pPr>
              <w:pStyle w:val="ListParagraph"/>
              <w:numPr>
                <w:ilvl w:val="0"/>
                <w:numId w:val="67"/>
              </w:numPr>
              <w:rPr>
                <w:rFonts w:cstheme="minorHAnsi"/>
                <w:sz w:val="18"/>
                <w:szCs w:val="18"/>
                <w:lang w:val="en-AU"/>
              </w:rPr>
            </w:pPr>
            <w:r w:rsidRPr="00867AB6">
              <w:rPr>
                <w:sz w:val="20"/>
                <w:szCs w:val="20"/>
              </w:rPr>
              <w:t xml:space="preserve">Public Transport Electrification </w:t>
            </w:r>
            <w:r w:rsidR="00581D7A" w:rsidRPr="00867AB6">
              <w:rPr>
                <w:sz w:val="20"/>
                <w:szCs w:val="20"/>
              </w:rPr>
              <w:t xml:space="preserve">- </w:t>
            </w:r>
            <w:r w:rsidRPr="00867AB6">
              <w:rPr>
                <w:sz w:val="20"/>
                <w:szCs w:val="20"/>
              </w:rPr>
              <w:t xml:space="preserve">involves electrification of first and </w:t>
            </w:r>
            <w:r w:rsidR="00945D1C">
              <w:rPr>
                <w:sz w:val="20"/>
                <w:szCs w:val="20"/>
              </w:rPr>
              <w:t>last-mile</w:t>
            </w:r>
            <w:r w:rsidRPr="00867AB6">
              <w:rPr>
                <w:sz w:val="20"/>
                <w:szCs w:val="20"/>
              </w:rPr>
              <w:t xml:space="preserve"> public transport and upgrading infrastructure and electrical lines at bus depots for charging</w:t>
            </w:r>
            <w:r w:rsidR="008D282C">
              <w:rPr>
                <w:sz w:val="20"/>
                <w:szCs w:val="20"/>
              </w:rPr>
              <w:t xml:space="preserve"> </w:t>
            </w:r>
            <w:r w:rsidR="001935DD" w:rsidRPr="00867AB6">
              <w:rPr>
                <w:sz w:val="20"/>
                <w:szCs w:val="20"/>
              </w:rPr>
              <w:t xml:space="preserve">by 2030. </w:t>
            </w:r>
            <w:r w:rsidR="001037B4" w:rsidRPr="000C79E1">
              <w:rPr>
                <w:rFonts w:cstheme="minorHAnsi"/>
                <w:sz w:val="18"/>
                <w:szCs w:val="18"/>
                <w:lang w:val="en-AU"/>
              </w:rPr>
              <w:t xml:space="preserve"> </w:t>
            </w:r>
          </w:p>
        </w:tc>
      </w:tr>
      <w:tr w:rsidR="00B9439D" w14:paraId="073A8F14" w14:textId="16E8693E" w:rsidTr="00867AB6">
        <w:tc>
          <w:tcPr>
            <w:tcW w:w="1028" w:type="dxa"/>
            <w:vMerge w:val="restart"/>
          </w:tcPr>
          <w:p w14:paraId="08F1447D" w14:textId="7D18D249" w:rsidR="00B9439D" w:rsidRPr="00867AB6" w:rsidRDefault="00B9439D"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Sector/ Areas</w:t>
            </w:r>
          </w:p>
        </w:tc>
        <w:tc>
          <w:tcPr>
            <w:tcW w:w="12920" w:type="dxa"/>
            <w:gridSpan w:val="5"/>
          </w:tcPr>
          <w:p w14:paraId="6D1A2399" w14:textId="08636043" w:rsidR="00B9439D" w:rsidRPr="00867AB6" w:rsidRDefault="00B9439D" w:rsidP="001E420D">
            <w:pPr>
              <w:autoSpaceDE w:val="0"/>
              <w:autoSpaceDN w:val="0"/>
              <w:adjustRightInd w:val="0"/>
              <w:jc w:val="center"/>
              <w:rPr>
                <w:rFonts w:cstheme="minorHAnsi"/>
                <w:b/>
                <w:bCs/>
                <w:sz w:val="20"/>
                <w:szCs w:val="20"/>
                <w:lang w:val="en-AU"/>
              </w:rPr>
            </w:pPr>
            <w:r w:rsidRPr="00867AB6">
              <w:rPr>
                <w:rFonts w:cstheme="minorHAnsi"/>
                <w:b/>
                <w:bCs/>
                <w:sz w:val="20"/>
                <w:szCs w:val="20"/>
                <w:lang w:val="en-AU"/>
              </w:rPr>
              <w:t>Year</w:t>
            </w:r>
          </w:p>
        </w:tc>
      </w:tr>
      <w:tr w:rsidR="00DC5483" w14:paraId="41BE70F5" w14:textId="77777777" w:rsidTr="006B279C">
        <w:tc>
          <w:tcPr>
            <w:tcW w:w="1028" w:type="dxa"/>
            <w:vMerge/>
          </w:tcPr>
          <w:p w14:paraId="6C8FAB5C" w14:textId="77777777" w:rsidR="00E65A49" w:rsidRPr="00867AB6" w:rsidRDefault="00E65A49" w:rsidP="00501C67">
            <w:pPr>
              <w:autoSpaceDE w:val="0"/>
              <w:autoSpaceDN w:val="0"/>
              <w:adjustRightInd w:val="0"/>
              <w:jc w:val="both"/>
              <w:rPr>
                <w:rFonts w:cstheme="minorHAnsi"/>
                <w:b/>
                <w:bCs/>
                <w:sz w:val="20"/>
                <w:szCs w:val="20"/>
                <w:lang w:val="en-AU"/>
              </w:rPr>
            </w:pPr>
          </w:p>
        </w:tc>
        <w:tc>
          <w:tcPr>
            <w:tcW w:w="1920" w:type="dxa"/>
          </w:tcPr>
          <w:p w14:paraId="5EADDD7F" w14:textId="591509AE"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2020</w:t>
            </w:r>
          </w:p>
        </w:tc>
        <w:tc>
          <w:tcPr>
            <w:tcW w:w="1616" w:type="dxa"/>
          </w:tcPr>
          <w:p w14:paraId="4F17371D" w14:textId="04869503"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2025</w:t>
            </w:r>
          </w:p>
        </w:tc>
        <w:tc>
          <w:tcPr>
            <w:tcW w:w="4468" w:type="dxa"/>
          </w:tcPr>
          <w:p w14:paraId="47099797" w14:textId="002C16DD"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2030</w:t>
            </w:r>
          </w:p>
        </w:tc>
        <w:tc>
          <w:tcPr>
            <w:tcW w:w="2033" w:type="dxa"/>
          </w:tcPr>
          <w:p w14:paraId="5B44C578" w14:textId="5BA47421"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 xml:space="preserve">2040 </w:t>
            </w:r>
          </w:p>
        </w:tc>
        <w:tc>
          <w:tcPr>
            <w:tcW w:w="2883" w:type="dxa"/>
          </w:tcPr>
          <w:p w14:paraId="2853706F" w14:textId="38F392C1" w:rsidR="00E65A49" w:rsidRPr="00867AB6" w:rsidRDefault="00B9439D">
            <w:pPr>
              <w:autoSpaceDE w:val="0"/>
              <w:autoSpaceDN w:val="0"/>
              <w:adjustRightInd w:val="0"/>
              <w:jc w:val="center"/>
              <w:rPr>
                <w:rFonts w:cstheme="minorHAnsi"/>
                <w:b/>
                <w:bCs/>
                <w:sz w:val="20"/>
                <w:szCs w:val="20"/>
                <w:lang w:val="en-AU"/>
              </w:rPr>
            </w:pPr>
            <w:r w:rsidRPr="00867AB6">
              <w:rPr>
                <w:rFonts w:cstheme="minorHAnsi"/>
                <w:b/>
                <w:bCs/>
                <w:sz w:val="20"/>
                <w:szCs w:val="20"/>
                <w:lang w:val="en-AU"/>
              </w:rPr>
              <w:t>2050</w:t>
            </w:r>
          </w:p>
        </w:tc>
      </w:tr>
      <w:tr w:rsidR="00DC5483" w14:paraId="308E74A8" w14:textId="77777777" w:rsidTr="006B279C">
        <w:tc>
          <w:tcPr>
            <w:tcW w:w="1028" w:type="dxa"/>
          </w:tcPr>
          <w:p w14:paraId="0B2FD0C2" w14:textId="77777777" w:rsidR="00E65A49" w:rsidRPr="00872957" w:rsidRDefault="00E65A49" w:rsidP="00501C67">
            <w:pPr>
              <w:autoSpaceDE w:val="0"/>
              <w:autoSpaceDN w:val="0"/>
              <w:adjustRightInd w:val="0"/>
              <w:jc w:val="both"/>
              <w:rPr>
                <w:rFonts w:cstheme="minorHAnsi"/>
                <w:b/>
                <w:bCs/>
                <w:sz w:val="20"/>
                <w:szCs w:val="20"/>
                <w:highlight w:val="yellow"/>
                <w:lang w:val="en-AU"/>
              </w:rPr>
            </w:pPr>
            <w:r w:rsidRPr="00872957">
              <w:rPr>
                <w:rFonts w:cstheme="minorHAnsi"/>
                <w:b/>
                <w:bCs/>
                <w:sz w:val="20"/>
                <w:szCs w:val="20"/>
                <w:highlight w:val="yellow"/>
                <w:lang w:val="en-AU"/>
              </w:rPr>
              <w:t xml:space="preserve">Land: </w:t>
            </w:r>
          </w:p>
          <w:p w14:paraId="44D4DF73" w14:textId="1489F2AF" w:rsidR="00E65A49" w:rsidRPr="00867AB6" w:rsidRDefault="00E65A49" w:rsidP="00501C67">
            <w:pPr>
              <w:autoSpaceDE w:val="0"/>
              <w:autoSpaceDN w:val="0"/>
              <w:adjustRightInd w:val="0"/>
              <w:jc w:val="both"/>
              <w:rPr>
                <w:rFonts w:cstheme="minorHAnsi"/>
                <w:b/>
                <w:bCs/>
                <w:sz w:val="20"/>
                <w:szCs w:val="20"/>
                <w:lang w:val="en-AU"/>
              </w:rPr>
            </w:pPr>
            <w:r w:rsidRPr="00872957">
              <w:rPr>
                <w:rFonts w:cstheme="minorHAnsi"/>
                <w:b/>
                <w:bCs/>
                <w:sz w:val="20"/>
                <w:szCs w:val="20"/>
                <w:highlight w:val="yellow"/>
                <w:lang w:val="en-AU"/>
              </w:rPr>
              <w:t>Public Transport</w:t>
            </w:r>
          </w:p>
        </w:tc>
        <w:tc>
          <w:tcPr>
            <w:tcW w:w="1920" w:type="dxa"/>
          </w:tcPr>
          <w:p w14:paraId="3FCEABBB" w14:textId="77777777"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40% (Greater KL)</w:t>
            </w:r>
          </w:p>
          <w:p w14:paraId="358D2355" w14:textId="25B5857C"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20% (other cities)</w:t>
            </w:r>
          </w:p>
        </w:tc>
        <w:tc>
          <w:tcPr>
            <w:tcW w:w="1616" w:type="dxa"/>
          </w:tcPr>
          <w:p w14:paraId="2B72DA89" w14:textId="204D46A5" w:rsidR="000C79E1" w:rsidRPr="004D4495" w:rsidRDefault="00E65A49" w:rsidP="000C79E1">
            <w:pPr>
              <w:pStyle w:val="ListParagraph"/>
              <w:numPr>
                <w:ilvl w:val="0"/>
                <w:numId w:val="82"/>
              </w:numPr>
              <w:rPr>
                <w:rFonts w:cstheme="minorHAnsi"/>
                <w:sz w:val="20"/>
                <w:szCs w:val="20"/>
                <w:highlight w:val="yellow"/>
                <w:lang w:val="en-AU"/>
              </w:rPr>
            </w:pPr>
            <w:r w:rsidRPr="004D4495">
              <w:rPr>
                <w:rFonts w:cstheme="minorHAnsi"/>
                <w:sz w:val="18"/>
                <w:szCs w:val="18"/>
                <w:highlight w:val="yellow"/>
                <w:lang w:val="en-AU"/>
              </w:rPr>
              <w:t>Introduction</w:t>
            </w:r>
            <w:r w:rsidRPr="004D4495">
              <w:rPr>
                <w:rFonts w:cstheme="minorHAnsi"/>
                <w:sz w:val="20"/>
                <w:szCs w:val="20"/>
                <w:highlight w:val="yellow"/>
                <w:lang w:val="en-AU"/>
              </w:rPr>
              <w:t xml:space="preserve"> of B100</w:t>
            </w:r>
          </w:p>
          <w:p w14:paraId="70368359" w14:textId="77777777" w:rsidR="000C79E1" w:rsidRDefault="000C79E1" w:rsidP="000C79E1">
            <w:pPr>
              <w:pStyle w:val="ListParagraph"/>
              <w:numPr>
                <w:ilvl w:val="0"/>
                <w:numId w:val="82"/>
              </w:numPr>
              <w:rPr>
                <w:rFonts w:cstheme="minorHAnsi"/>
                <w:sz w:val="18"/>
                <w:szCs w:val="18"/>
                <w:lang w:val="en-AU"/>
              </w:rPr>
            </w:pPr>
            <w:r>
              <w:rPr>
                <w:rFonts w:cstheme="minorHAnsi"/>
                <w:sz w:val="18"/>
                <w:szCs w:val="18"/>
                <w:lang w:val="en-AU"/>
              </w:rPr>
              <w:t>Acquirement of 150 electric buses and 3 bus depots</w:t>
            </w:r>
          </w:p>
          <w:p w14:paraId="02914495" w14:textId="6BED632D" w:rsidR="000C79E1" w:rsidRPr="000C79E1" w:rsidRDefault="000C79E1" w:rsidP="000C79E1">
            <w:pPr>
              <w:pStyle w:val="ListParagraph"/>
              <w:numPr>
                <w:ilvl w:val="0"/>
                <w:numId w:val="82"/>
              </w:numPr>
              <w:rPr>
                <w:rFonts w:cstheme="minorHAnsi"/>
                <w:sz w:val="18"/>
                <w:szCs w:val="18"/>
                <w:lang w:val="en-AU"/>
              </w:rPr>
            </w:pPr>
            <w:r>
              <w:rPr>
                <w:rFonts w:cstheme="minorHAnsi"/>
                <w:sz w:val="18"/>
                <w:szCs w:val="18"/>
                <w:lang w:val="en-AU"/>
              </w:rPr>
              <w:t>Construction of 5 LRT3 stations.</w:t>
            </w:r>
          </w:p>
        </w:tc>
        <w:tc>
          <w:tcPr>
            <w:tcW w:w="4468" w:type="dxa"/>
          </w:tcPr>
          <w:p w14:paraId="4220192B" w14:textId="77777777" w:rsidR="00E65A49" w:rsidRPr="004D4495" w:rsidRDefault="00E65A49" w:rsidP="00E82B34">
            <w:pPr>
              <w:numPr>
                <w:ilvl w:val="0"/>
                <w:numId w:val="29"/>
              </w:numPr>
              <w:autoSpaceDE w:val="0"/>
              <w:autoSpaceDN w:val="0"/>
              <w:adjustRightInd w:val="0"/>
              <w:ind w:left="288"/>
              <w:jc w:val="both"/>
              <w:rPr>
                <w:rFonts w:cstheme="minorHAnsi"/>
                <w:sz w:val="20"/>
                <w:szCs w:val="20"/>
                <w:highlight w:val="yellow"/>
                <w:lang w:val="en-US"/>
              </w:rPr>
            </w:pPr>
            <w:r w:rsidRPr="004D4495">
              <w:rPr>
                <w:rFonts w:cstheme="minorHAnsi"/>
                <w:sz w:val="20"/>
                <w:szCs w:val="20"/>
                <w:highlight w:val="yellow"/>
                <w:lang w:val="en-US"/>
              </w:rPr>
              <w:t>100% EEV for public transport</w:t>
            </w:r>
          </w:p>
          <w:p w14:paraId="2D6C1395" w14:textId="57933235" w:rsidR="00E65A49" w:rsidRPr="004D4495" w:rsidRDefault="00E65A49" w:rsidP="00E82B34">
            <w:pPr>
              <w:numPr>
                <w:ilvl w:val="0"/>
                <w:numId w:val="29"/>
              </w:numPr>
              <w:autoSpaceDE w:val="0"/>
              <w:autoSpaceDN w:val="0"/>
              <w:adjustRightInd w:val="0"/>
              <w:ind w:left="288"/>
              <w:jc w:val="both"/>
              <w:rPr>
                <w:rFonts w:cstheme="minorHAnsi"/>
                <w:sz w:val="20"/>
                <w:szCs w:val="20"/>
                <w:highlight w:val="yellow"/>
                <w:lang w:val="en-US"/>
              </w:rPr>
            </w:pPr>
            <w:r w:rsidRPr="004D4495">
              <w:rPr>
                <w:rFonts w:cstheme="minorHAnsi"/>
                <w:sz w:val="20"/>
                <w:szCs w:val="20"/>
                <w:highlight w:val="yellow"/>
                <w:lang w:val="en-AU"/>
              </w:rPr>
              <w:t>40% modal share (all cities)</w:t>
            </w:r>
          </w:p>
          <w:p w14:paraId="374246E3" w14:textId="70A456DA" w:rsidR="00E65A49" w:rsidRPr="004D4495" w:rsidRDefault="00E65A49">
            <w:pPr>
              <w:numPr>
                <w:ilvl w:val="0"/>
                <w:numId w:val="29"/>
              </w:numPr>
              <w:autoSpaceDE w:val="0"/>
              <w:autoSpaceDN w:val="0"/>
              <w:adjustRightInd w:val="0"/>
              <w:ind w:left="288"/>
              <w:jc w:val="both"/>
              <w:rPr>
                <w:rFonts w:cstheme="minorHAnsi"/>
                <w:sz w:val="20"/>
                <w:szCs w:val="20"/>
                <w:highlight w:val="yellow"/>
                <w:lang w:val="en-US"/>
              </w:rPr>
            </w:pPr>
            <w:r w:rsidRPr="004D4495">
              <w:rPr>
                <w:rFonts w:cstheme="minorHAnsi"/>
                <w:sz w:val="20"/>
                <w:szCs w:val="20"/>
                <w:highlight w:val="yellow"/>
                <w:lang w:val="en-US"/>
              </w:rPr>
              <w:t xml:space="preserve">1% </w:t>
            </w:r>
            <w:r w:rsidR="00C31382" w:rsidRPr="004D4495">
              <w:rPr>
                <w:rFonts w:cstheme="minorHAnsi"/>
                <w:sz w:val="20"/>
                <w:szCs w:val="20"/>
                <w:highlight w:val="yellow"/>
                <w:lang w:val="en-US"/>
              </w:rPr>
              <w:t xml:space="preserve">of </w:t>
            </w:r>
            <w:r w:rsidRPr="004D4495">
              <w:rPr>
                <w:rFonts w:cstheme="minorHAnsi"/>
                <w:sz w:val="20"/>
                <w:szCs w:val="20"/>
                <w:highlight w:val="yellow"/>
                <w:lang w:val="en-US"/>
              </w:rPr>
              <w:t xml:space="preserve">passengers shift from road to </w:t>
            </w:r>
            <w:r w:rsidR="009F55FB" w:rsidRPr="004D4495">
              <w:rPr>
                <w:rFonts w:cstheme="minorHAnsi"/>
                <w:sz w:val="20"/>
                <w:szCs w:val="20"/>
                <w:highlight w:val="yellow"/>
                <w:lang w:val="en-US"/>
              </w:rPr>
              <w:t>rail.</w:t>
            </w:r>
          </w:p>
          <w:p w14:paraId="17D255D8" w14:textId="53A80A6A" w:rsidR="00E65A49" w:rsidRPr="004D4495" w:rsidRDefault="00E65A49">
            <w:pPr>
              <w:numPr>
                <w:ilvl w:val="0"/>
                <w:numId w:val="29"/>
              </w:numPr>
              <w:autoSpaceDE w:val="0"/>
              <w:autoSpaceDN w:val="0"/>
              <w:adjustRightInd w:val="0"/>
              <w:ind w:left="288"/>
              <w:jc w:val="both"/>
              <w:rPr>
                <w:rFonts w:cstheme="minorHAnsi"/>
                <w:sz w:val="20"/>
                <w:szCs w:val="20"/>
                <w:highlight w:val="yellow"/>
                <w:lang w:val="en-US"/>
              </w:rPr>
            </w:pPr>
            <w:r w:rsidRPr="004D4495">
              <w:rPr>
                <w:rFonts w:cstheme="minorHAnsi"/>
                <w:sz w:val="20"/>
                <w:szCs w:val="20"/>
                <w:highlight w:val="yellow"/>
                <w:lang w:val="en-US"/>
              </w:rPr>
              <w:t xml:space="preserve">Adopt cleaner energy for </w:t>
            </w:r>
            <w:r w:rsidR="00C31382" w:rsidRPr="004D4495">
              <w:rPr>
                <w:rFonts w:cstheme="minorHAnsi"/>
                <w:sz w:val="20"/>
                <w:szCs w:val="20"/>
                <w:highlight w:val="yellow"/>
                <w:lang w:val="en-US"/>
              </w:rPr>
              <w:t>buses</w:t>
            </w:r>
            <w:r w:rsidRPr="004D4495">
              <w:rPr>
                <w:rFonts w:cstheme="minorHAnsi"/>
                <w:sz w:val="20"/>
                <w:szCs w:val="20"/>
                <w:highlight w:val="yellow"/>
                <w:lang w:val="en-US"/>
              </w:rPr>
              <w:t xml:space="preserve">: E-bus 20%, and B100 for 30% of big </w:t>
            </w:r>
            <w:r w:rsidR="009F55FB" w:rsidRPr="004D4495">
              <w:rPr>
                <w:rFonts w:cstheme="minorHAnsi"/>
                <w:sz w:val="20"/>
                <w:szCs w:val="20"/>
                <w:highlight w:val="yellow"/>
                <w:lang w:val="en-US"/>
              </w:rPr>
              <w:t>bus.</w:t>
            </w:r>
          </w:p>
          <w:p w14:paraId="4F3ACD2F" w14:textId="6F33285E" w:rsidR="00E65A49" w:rsidRPr="004D4495" w:rsidRDefault="00E65A49" w:rsidP="00867AB6">
            <w:pPr>
              <w:numPr>
                <w:ilvl w:val="0"/>
                <w:numId w:val="29"/>
              </w:numPr>
              <w:autoSpaceDE w:val="0"/>
              <w:autoSpaceDN w:val="0"/>
              <w:adjustRightInd w:val="0"/>
              <w:ind w:left="288"/>
              <w:jc w:val="both"/>
              <w:rPr>
                <w:rFonts w:cstheme="minorHAnsi"/>
                <w:sz w:val="20"/>
                <w:szCs w:val="20"/>
                <w:highlight w:val="yellow"/>
                <w:lang w:val="en-US"/>
              </w:rPr>
            </w:pPr>
            <w:r w:rsidRPr="004D4495">
              <w:rPr>
                <w:rFonts w:cstheme="minorHAnsi"/>
                <w:sz w:val="20"/>
                <w:szCs w:val="20"/>
                <w:highlight w:val="yellow"/>
                <w:lang w:val="en-US"/>
              </w:rPr>
              <w:t>Adopt cleaner energy for taxi: diesel 0%, petrol 0%, NGV 0%, EV 20%, and ICE-EEV 80%</w:t>
            </w:r>
          </w:p>
          <w:p w14:paraId="5A4DF9A9" w14:textId="77777777" w:rsidR="00E65A49" w:rsidRPr="00867AB6" w:rsidRDefault="00E65A49" w:rsidP="00501C67">
            <w:pPr>
              <w:autoSpaceDE w:val="0"/>
              <w:autoSpaceDN w:val="0"/>
              <w:adjustRightInd w:val="0"/>
              <w:jc w:val="both"/>
              <w:rPr>
                <w:rFonts w:cstheme="minorHAnsi"/>
                <w:sz w:val="20"/>
                <w:szCs w:val="20"/>
                <w:lang w:val="en-AU"/>
              </w:rPr>
            </w:pPr>
          </w:p>
        </w:tc>
        <w:tc>
          <w:tcPr>
            <w:tcW w:w="2033" w:type="dxa"/>
          </w:tcPr>
          <w:p w14:paraId="3DB00C9F" w14:textId="77777777" w:rsidR="00E65A49" w:rsidRPr="004D4495" w:rsidRDefault="00E65A49" w:rsidP="00867AB6">
            <w:pPr>
              <w:autoSpaceDE w:val="0"/>
              <w:autoSpaceDN w:val="0"/>
              <w:adjustRightInd w:val="0"/>
              <w:jc w:val="center"/>
              <w:rPr>
                <w:rFonts w:cstheme="minorHAnsi"/>
                <w:sz w:val="20"/>
                <w:szCs w:val="20"/>
                <w:highlight w:val="yellow"/>
                <w:lang w:val="en-AU"/>
              </w:rPr>
            </w:pPr>
            <w:r w:rsidRPr="004D4495">
              <w:rPr>
                <w:rFonts w:cstheme="minorHAnsi"/>
                <w:sz w:val="20"/>
                <w:szCs w:val="20"/>
                <w:highlight w:val="yellow"/>
                <w:lang w:val="en-AU"/>
              </w:rPr>
              <w:t>50% modal share</w:t>
            </w:r>
          </w:p>
          <w:p w14:paraId="4209CF59" w14:textId="77777777" w:rsidR="00E65A49" w:rsidRPr="004D4495" w:rsidRDefault="00E65A49" w:rsidP="00867AB6">
            <w:pPr>
              <w:autoSpaceDE w:val="0"/>
              <w:autoSpaceDN w:val="0"/>
              <w:adjustRightInd w:val="0"/>
              <w:jc w:val="center"/>
              <w:rPr>
                <w:rFonts w:cstheme="minorHAnsi"/>
                <w:sz w:val="20"/>
                <w:szCs w:val="20"/>
                <w:highlight w:val="yellow"/>
                <w:lang w:val="en-AU"/>
              </w:rPr>
            </w:pPr>
          </w:p>
          <w:p w14:paraId="1A945E51" w14:textId="00F8B726" w:rsidR="00E65A49" w:rsidRPr="004D4495" w:rsidRDefault="00E65A49" w:rsidP="00867AB6">
            <w:pPr>
              <w:autoSpaceDE w:val="0"/>
              <w:autoSpaceDN w:val="0"/>
              <w:adjustRightInd w:val="0"/>
              <w:jc w:val="center"/>
              <w:rPr>
                <w:rFonts w:cstheme="minorHAnsi"/>
                <w:sz w:val="20"/>
                <w:szCs w:val="20"/>
                <w:highlight w:val="yellow"/>
                <w:lang w:val="en-AU"/>
              </w:rPr>
            </w:pPr>
          </w:p>
        </w:tc>
        <w:tc>
          <w:tcPr>
            <w:tcW w:w="2883" w:type="dxa"/>
          </w:tcPr>
          <w:p w14:paraId="51DFF07A" w14:textId="77777777" w:rsidR="00B9439D" w:rsidRPr="004D4495" w:rsidRDefault="00B9439D" w:rsidP="00867AB6">
            <w:pPr>
              <w:autoSpaceDE w:val="0"/>
              <w:autoSpaceDN w:val="0"/>
              <w:adjustRightInd w:val="0"/>
              <w:jc w:val="center"/>
              <w:rPr>
                <w:rFonts w:cstheme="minorHAnsi"/>
                <w:sz w:val="20"/>
                <w:szCs w:val="20"/>
                <w:highlight w:val="yellow"/>
                <w:lang w:val="en-AU"/>
              </w:rPr>
            </w:pPr>
            <w:r w:rsidRPr="004D4495">
              <w:rPr>
                <w:rFonts w:cstheme="minorHAnsi"/>
                <w:sz w:val="20"/>
                <w:szCs w:val="20"/>
                <w:highlight w:val="yellow"/>
                <w:lang w:val="en-AU"/>
              </w:rPr>
              <w:t>60% modal share</w:t>
            </w:r>
          </w:p>
          <w:p w14:paraId="7D13761D" w14:textId="77777777" w:rsidR="00E65A49" w:rsidRPr="004D4495" w:rsidRDefault="00E65A49" w:rsidP="00867AB6">
            <w:pPr>
              <w:autoSpaceDE w:val="0"/>
              <w:autoSpaceDN w:val="0"/>
              <w:adjustRightInd w:val="0"/>
              <w:jc w:val="center"/>
              <w:rPr>
                <w:rFonts w:cstheme="minorHAnsi"/>
                <w:sz w:val="20"/>
                <w:szCs w:val="20"/>
                <w:highlight w:val="yellow"/>
                <w:lang w:val="en-AU"/>
              </w:rPr>
            </w:pPr>
          </w:p>
        </w:tc>
      </w:tr>
      <w:tr w:rsidR="00DC5483" w14:paraId="6B7AA022" w14:textId="77777777" w:rsidTr="006B279C">
        <w:tc>
          <w:tcPr>
            <w:tcW w:w="1028" w:type="dxa"/>
          </w:tcPr>
          <w:p w14:paraId="78D64329" w14:textId="78C17C50" w:rsidR="00E65A49" w:rsidRPr="00872957" w:rsidRDefault="00E65A49" w:rsidP="001145D7">
            <w:pPr>
              <w:autoSpaceDE w:val="0"/>
              <w:autoSpaceDN w:val="0"/>
              <w:adjustRightInd w:val="0"/>
              <w:jc w:val="both"/>
              <w:rPr>
                <w:rFonts w:cstheme="minorHAnsi"/>
                <w:b/>
                <w:bCs/>
                <w:sz w:val="20"/>
                <w:szCs w:val="20"/>
                <w:highlight w:val="yellow"/>
                <w:lang w:val="en-AU"/>
              </w:rPr>
            </w:pPr>
            <w:r w:rsidRPr="00872957">
              <w:rPr>
                <w:rFonts w:cstheme="minorHAnsi"/>
                <w:b/>
                <w:bCs/>
                <w:sz w:val="20"/>
                <w:szCs w:val="20"/>
                <w:highlight w:val="yellow"/>
                <w:lang w:val="en-AU"/>
              </w:rPr>
              <w:t>Land:</w:t>
            </w:r>
          </w:p>
          <w:p w14:paraId="54A8DDFA" w14:textId="4EDB8756" w:rsidR="00E65A49" w:rsidRPr="00867AB6" w:rsidRDefault="00E65A49" w:rsidP="001145D7">
            <w:pPr>
              <w:autoSpaceDE w:val="0"/>
              <w:autoSpaceDN w:val="0"/>
              <w:adjustRightInd w:val="0"/>
              <w:jc w:val="both"/>
              <w:rPr>
                <w:rFonts w:cstheme="minorHAnsi"/>
                <w:b/>
                <w:bCs/>
                <w:sz w:val="20"/>
                <w:szCs w:val="20"/>
                <w:lang w:val="en-AU"/>
              </w:rPr>
            </w:pPr>
            <w:r w:rsidRPr="00872957">
              <w:rPr>
                <w:rFonts w:cstheme="minorHAnsi"/>
                <w:b/>
                <w:bCs/>
                <w:sz w:val="20"/>
                <w:szCs w:val="20"/>
                <w:highlight w:val="yellow"/>
                <w:lang w:val="en-AU"/>
              </w:rPr>
              <w:t>Private Transport</w:t>
            </w:r>
          </w:p>
        </w:tc>
        <w:tc>
          <w:tcPr>
            <w:tcW w:w="1920" w:type="dxa"/>
          </w:tcPr>
          <w:p w14:paraId="6D58911D" w14:textId="56E3C96E" w:rsidR="00E65A49" w:rsidRPr="00867AB6" w:rsidRDefault="00E65A49" w:rsidP="00867AB6">
            <w:pPr>
              <w:autoSpaceDE w:val="0"/>
              <w:autoSpaceDN w:val="0"/>
              <w:adjustRightInd w:val="0"/>
              <w:ind w:left="209"/>
              <w:jc w:val="center"/>
              <w:rPr>
                <w:rFonts w:cstheme="minorHAnsi"/>
                <w:sz w:val="20"/>
                <w:szCs w:val="20"/>
                <w:lang w:val="en-AU"/>
              </w:rPr>
            </w:pPr>
            <w:r w:rsidRPr="00867AB6">
              <w:rPr>
                <w:rFonts w:cstheme="minorHAnsi"/>
                <w:sz w:val="20"/>
                <w:szCs w:val="20"/>
                <w:lang w:val="en-AU"/>
              </w:rPr>
              <w:t>85% EEV</w:t>
            </w:r>
          </w:p>
        </w:tc>
        <w:tc>
          <w:tcPr>
            <w:tcW w:w="1616" w:type="dxa"/>
          </w:tcPr>
          <w:p w14:paraId="643003B5" w14:textId="77777777" w:rsidR="00295730" w:rsidRPr="009B6376" w:rsidRDefault="00E65A49" w:rsidP="00867AB6">
            <w:pPr>
              <w:pStyle w:val="ListParagraph"/>
              <w:numPr>
                <w:ilvl w:val="0"/>
                <w:numId w:val="66"/>
              </w:numPr>
              <w:autoSpaceDE w:val="0"/>
              <w:autoSpaceDN w:val="0"/>
              <w:adjustRightInd w:val="0"/>
              <w:ind w:left="209" w:hanging="203"/>
              <w:jc w:val="both"/>
              <w:rPr>
                <w:rFonts w:cstheme="minorHAnsi"/>
                <w:sz w:val="20"/>
                <w:szCs w:val="20"/>
                <w:highlight w:val="yellow"/>
                <w:lang w:val="en-AU"/>
              </w:rPr>
            </w:pPr>
            <w:r w:rsidRPr="009B6376">
              <w:rPr>
                <w:rFonts w:cstheme="minorHAnsi"/>
                <w:sz w:val="20"/>
                <w:szCs w:val="20"/>
                <w:highlight w:val="yellow"/>
                <w:lang w:val="en-AU"/>
              </w:rPr>
              <w:t>10% EV</w:t>
            </w:r>
            <w:r w:rsidR="00E30302" w:rsidRPr="009B6376">
              <w:rPr>
                <w:rFonts w:cstheme="minorHAnsi"/>
                <w:sz w:val="20"/>
                <w:szCs w:val="20"/>
                <w:highlight w:val="yellow"/>
                <w:vertAlign w:val="superscript"/>
                <w:lang w:val="en-AU"/>
              </w:rPr>
              <w:t>LCMB</w:t>
            </w:r>
          </w:p>
          <w:p w14:paraId="79C408CE" w14:textId="2D3795EA" w:rsidR="00E65A49" w:rsidRPr="00867AB6" w:rsidRDefault="002466E1" w:rsidP="00867AB6">
            <w:pPr>
              <w:pStyle w:val="ListParagraph"/>
              <w:numPr>
                <w:ilvl w:val="0"/>
                <w:numId w:val="66"/>
              </w:numPr>
              <w:autoSpaceDE w:val="0"/>
              <w:autoSpaceDN w:val="0"/>
              <w:adjustRightInd w:val="0"/>
              <w:ind w:left="209" w:hanging="203"/>
              <w:jc w:val="both"/>
              <w:rPr>
                <w:rFonts w:cstheme="minorHAnsi"/>
                <w:sz w:val="20"/>
                <w:szCs w:val="20"/>
                <w:lang w:val="en-AU"/>
              </w:rPr>
            </w:pPr>
            <w:r w:rsidRPr="00867AB6">
              <w:rPr>
                <w:rFonts w:cstheme="minorHAnsi"/>
                <w:sz w:val="20"/>
                <w:szCs w:val="20"/>
                <w:lang w:val="en-AU"/>
              </w:rPr>
              <w:t xml:space="preserve">Solar PV installation for rail </w:t>
            </w:r>
            <w:r w:rsidR="003401AD">
              <w:rPr>
                <w:rFonts w:cstheme="minorHAnsi"/>
                <w:sz w:val="20"/>
                <w:szCs w:val="20"/>
                <w:lang w:val="en-AU"/>
              </w:rPr>
              <w:t>operation</w:t>
            </w:r>
            <w:r w:rsidRPr="00867AB6">
              <w:rPr>
                <w:rFonts w:cstheme="minorHAnsi"/>
                <w:sz w:val="20"/>
                <w:szCs w:val="20"/>
                <w:lang w:val="en-AU"/>
              </w:rPr>
              <w:t xml:space="preserve"> (</w:t>
            </w:r>
            <w:r w:rsidR="00295730" w:rsidRPr="00867AB6">
              <w:rPr>
                <w:rFonts w:cstheme="minorHAnsi"/>
                <w:sz w:val="20"/>
                <w:szCs w:val="20"/>
                <w:lang w:val="en-AU"/>
              </w:rPr>
              <w:t>non-traction)</w:t>
            </w:r>
          </w:p>
        </w:tc>
        <w:tc>
          <w:tcPr>
            <w:tcW w:w="4468" w:type="dxa"/>
          </w:tcPr>
          <w:p w14:paraId="6B9FB9E7" w14:textId="65BA3F21" w:rsidR="00E65A49" w:rsidRPr="009B6376" w:rsidRDefault="00E65A49" w:rsidP="001145D7">
            <w:pPr>
              <w:numPr>
                <w:ilvl w:val="0"/>
                <w:numId w:val="29"/>
              </w:numPr>
              <w:autoSpaceDE w:val="0"/>
              <w:autoSpaceDN w:val="0"/>
              <w:adjustRightInd w:val="0"/>
              <w:ind w:left="288"/>
              <w:jc w:val="both"/>
              <w:rPr>
                <w:rFonts w:cstheme="minorHAnsi"/>
                <w:sz w:val="20"/>
                <w:szCs w:val="20"/>
                <w:highlight w:val="yellow"/>
                <w:lang w:val="en-US"/>
              </w:rPr>
            </w:pPr>
            <w:r w:rsidRPr="009B6376">
              <w:rPr>
                <w:rFonts w:cstheme="minorHAnsi"/>
                <w:sz w:val="20"/>
                <w:szCs w:val="20"/>
                <w:highlight w:val="yellow"/>
                <w:lang w:val="en-AU"/>
              </w:rPr>
              <w:t>100% EEV</w:t>
            </w:r>
            <w:r w:rsidRPr="009B6376">
              <w:rPr>
                <w:rFonts w:cstheme="minorHAnsi"/>
                <w:sz w:val="20"/>
                <w:szCs w:val="20"/>
                <w:highlight w:val="yellow"/>
                <w:vertAlign w:val="superscript"/>
                <w:lang w:val="en-AU"/>
              </w:rPr>
              <w:t>LCMB</w:t>
            </w:r>
          </w:p>
          <w:p w14:paraId="515CF02F" w14:textId="77777777" w:rsidR="00E65A49" w:rsidRPr="009B6376" w:rsidRDefault="00E65A49" w:rsidP="001145D7">
            <w:pPr>
              <w:numPr>
                <w:ilvl w:val="0"/>
                <w:numId w:val="29"/>
              </w:numPr>
              <w:autoSpaceDE w:val="0"/>
              <w:autoSpaceDN w:val="0"/>
              <w:adjustRightInd w:val="0"/>
              <w:ind w:left="288"/>
              <w:jc w:val="both"/>
              <w:rPr>
                <w:rFonts w:cstheme="minorHAnsi"/>
                <w:sz w:val="20"/>
                <w:szCs w:val="20"/>
                <w:highlight w:val="yellow"/>
                <w:lang w:val="en-US"/>
              </w:rPr>
            </w:pPr>
            <w:r w:rsidRPr="009B6376">
              <w:rPr>
                <w:rFonts w:cstheme="minorHAnsi"/>
                <w:sz w:val="20"/>
                <w:szCs w:val="20"/>
                <w:highlight w:val="yellow"/>
                <w:lang w:val="en-US"/>
              </w:rPr>
              <w:t>Shift use motorbikes to e-bike (85%:15%)</w:t>
            </w:r>
          </w:p>
          <w:p w14:paraId="19A41B69" w14:textId="1CD55323" w:rsidR="00E65A49" w:rsidRPr="009B6376" w:rsidRDefault="00E65A49">
            <w:pPr>
              <w:numPr>
                <w:ilvl w:val="0"/>
                <w:numId w:val="29"/>
              </w:numPr>
              <w:autoSpaceDE w:val="0"/>
              <w:autoSpaceDN w:val="0"/>
              <w:adjustRightInd w:val="0"/>
              <w:ind w:left="288"/>
              <w:jc w:val="both"/>
              <w:rPr>
                <w:rFonts w:cstheme="minorHAnsi"/>
                <w:sz w:val="20"/>
                <w:szCs w:val="20"/>
                <w:highlight w:val="yellow"/>
                <w:lang w:val="en-US"/>
              </w:rPr>
            </w:pPr>
            <w:r w:rsidRPr="009B6376">
              <w:rPr>
                <w:rFonts w:cstheme="minorHAnsi"/>
                <w:sz w:val="20"/>
                <w:szCs w:val="20"/>
                <w:highlight w:val="yellow"/>
                <w:lang w:val="en-US"/>
              </w:rPr>
              <w:t xml:space="preserve">Electric motorcycles to reach 2.8 million by </w:t>
            </w:r>
            <w:r w:rsidR="000366F8" w:rsidRPr="009B6376">
              <w:rPr>
                <w:rFonts w:cstheme="minorHAnsi"/>
                <w:sz w:val="20"/>
                <w:szCs w:val="20"/>
                <w:highlight w:val="yellow"/>
                <w:lang w:val="en-US"/>
              </w:rPr>
              <w:t>2030.</w:t>
            </w:r>
          </w:p>
          <w:p w14:paraId="1D9D2FBD" w14:textId="4CEDB5E4" w:rsidR="00E65A49" w:rsidRPr="009B6376" w:rsidRDefault="00E65A49" w:rsidP="001145D7">
            <w:pPr>
              <w:numPr>
                <w:ilvl w:val="0"/>
                <w:numId w:val="29"/>
              </w:numPr>
              <w:autoSpaceDE w:val="0"/>
              <w:autoSpaceDN w:val="0"/>
              <w:adjustRightInd w:val="0"/>
              <w:ind w:left="288"/>
              <w:jc w:val="both"/>
              <w:rPr>
                <w:rFonts w:cstheme="minorHAnsi"/>
                <w:sz w:val="20"/>
                <w:szCs w:val="20"/>
                <w:highlight w:val="yellow"/>
                <w:lang w:val="en-US"/>
              </w:rPr>
            </w:pPr>
            <w:r w:rsidRPr="009B6376">
              <w:rPr>
                <w:rFonts w:cstheme="minorHAnsi"/>
                <w:sz w:val="20"/>
                <w:szCs w:val="20"/>
                <w:highlight w:val="yellow"/>
                <w:lang w:val="en-US"/>
              </w:rPr>
              <w:lastRenderedPageBreak/>
              <w:t xml:space="preserve">Shift use of conventional Transition from PHEV to BEV. Electric </w:t>
            </w:r>
            <w:r w:rsidR="003401AD" w:rsidRPr="009B6376">
              <w:rPr>
                <w:rFonts w:cstheme="minorHAnsi"/>
                <w:sz w:val="20"/>
                <w:szCs w:val="20"/>
                <w:highlight w:val="yellow"/>
                <w:lang w:val="en-US"/>
              </w:rPr>
              <w:t>car</w:t>
            </w:r>
            <w:r w:rsidRPr="009B6376">
              <w:rPr>
                <w:rFonts w:cstheme="minorHAnsi"/>
                <w:sz w:val="20"/>
                <w:szCs w:val="20"/>
                <w:highlight w:val="yellow"/>
                <w:lang w:val="en-US"/>
              </w:rPr>
              <w:t xml:space="preserve"> sales </w:t>
            </w:r>
            <w:r w:rsidR="002042CA" w:rsidRPr="009B6376">
              <w:rPr>
                <w:rFonts w:cstheme="minorHAnsi"/>
                <w:sz w:val="20"/>
                <w:szCs w:val="20"/>
                <w:highlight w:val="yellow"/>
                <w:lang w:val="en-US"/>
              </w:rPr>
              <w:t>are to</w:t>
            </w:r>
            <w:r w:rsidRPr="009B6376">
              <w:rPr>
                <w:rFonts w:cstheme="minorHAnsi"/>
                <w:sz w:val="20"/>
                <w:szCs w:val="20"/>
                <w:highlight w:val="yellow"/>
                <w:lang w:val="en-US"/>
              </w:rPr>
              <w:t xml:space="preserve"> reach 200,000 by </w:t>
            </w:r>
            <w:r w:rsidR="000366F8" w:rsidRPr="009B6376">
              <w:rPr>
                <w:rFonts w:cstheme="minorHAnsi"/>
                <w:sz w:val="20"/>
                <w:szCs w:val="20"/>
                <w:highlight w:val="yellow"/>
                <w:lang w:val="en-US"/>
              </w:rPr>
              <w:t>2030.</w:t>
            </w:r>
          </w:p>
          <w:p w14:paraId="7092D007" w14:textId="134460C4" w:rsidR="00E664D2" w:rsidRPr="003401AD" w:rsidRDefault="00292F31" w:rsidP="003401AD">
            <w:pPr>
              <w:numPr>
                <w:ilvl w:val="0"/>
                <w:numId w:val="29"/>
              </w:numPr>
              <w:autoSpaceDE w:val="0"/>
              <w:autoSpaceDN w:val="0"/>
              <w:adjustRightInd w:val="0"/>
              <w:ind w:left="288"/>
              <w:jc w:val="both"/>
              <w:rPr>
                <w:rFonts w:cstheme="minorHAnsi"/>
                <w:sz w:val="20"/>
                <w:szCs w:val="20"/>
                <w:lang w:val="en-US"/>
              </w:rPr>
            </w:pPr>
            <w:r w:rsidRPr="009B6376">
              <w:rPr>
                <w:rFonts w:cstheme="minorHAnsi"/>
                <w:sz w:val="20"/>
                <w:szCs w:val="20"/>
                <w:highlight w:val="yellow"/>
                <w:lang w:val="en-US"/>
              </w:rPr>
              <w:t>15% EV share of the Total Industry Volume (TIV) by 2030</w:t>
            </w:r>
            <w:r w:rsidR="006970B3" w:rsidRPr="009B6376">
              <w:rPr>
                <w:rFonts w:cstheme="minorHAnsi"/>
                <w:sz w:val="20"/>
                <w:szCs w:val="20"/>
                <w:highlight w:val="yellow"/>
                <w:vertAlign w:val="superscript"/>
                <w:lang w:val="en-US"/>
              </w:rPr>
              <w:t>LCM</w:t>
            </w:r>
            <w:r w:rsidR="00CB23EC" w:rsidRPr="009B6376">
              <w:rPr>
                <w:rFonts w:cstheme="minorHAnsi"/>
                <w:sz w:val="20"/>
                <w:szCs w:val="20"/>
                <w:highlight w:val="yellow"/>
                <w:vertAlign w:val="superscript"/>
                <w:lang w:val="en-US"/>
              </w:rPr>
              <w:t>B</w:t>
            </w:r>
            <w:r>
              <w:rPr>
                <w:rFonts w:cstheme="minorHAnsi"/>
                <w:sz w:val="20"/>
                <w:szCs w:val="20"/>
                <w:lang w:val="en-US"/>
              </w:rPr>
              <w:t xml:space="preserve">. </w:t>
            </w:r>
          </w:p>
        </w:tc>
        <w:tc>
          <w:tcPr>
            <w:tcW w:w="2033" w:type="dxa"/>
          </w:tcPr>
          <w:p w14:paraId="6D086FFE" w14:textId="18AA06E1" w:rsidR="00E5128C" w:rsidRDefault="00C66263">
            <w:pPr>
              <w:autoSpaceDE w:val="0"/>
              <w:autoSpaceDN w:val="0"/>
              <w:adjustRightInd w:val="0"/>
              <w:rPr>
                <w:rFonts w:cstheme="minorHAnsi"/>
                <w:sz w:val="20"/>
                <w:szCs w:val="20"/>
                <w:vertAlign w:val="superscript"/>
                <w:lang w:val="en-AU"/>
              </w:rPr>
            </w:pPr>
            <w:r w:rsidRPr="00867AB6" w:rsidDel="0061605E">
              <w:rPr>
                <w:rFonts w:cstheme="minorHAnsi"/>
                <w:sz w:val="20"/>
                <w:szCs w:val="20"/>
                <w:lang w:val="en-AU"/>
              </w:rPr>
              <w:lastRenderedPageBreak/>
              <w:t xml:space="preserve"> </w:t>
            </w:r>
          </w:p>
          <w:p w14:paraId="79E30967" w14:textId="25125466" w:rsidR="00E5128C" w:rsidRPr="009B6376" w:rsidRDefault="00DF6D0D" w:rsidP="00E5128C">
            <w:pPr>
              <w:pStyle w:val="ListParagraph"/>
              <w:numPr>
                <w:ilvl w:val="0"/>
                <w:numId w:val="29"/>
              </w:numPr>
              <w:autoSpaceDE w:val="0"/>
              <w:autoSpaceDN w:val="0"/>
              <w:adjustRightInd w:val="0"/>
              <w:ind w:left="0" w:hanging="113"/>
              <w:rPr>
                <w:rFonts w:cstheme="minorHAnsi"/>
                <w:sz w:val="20"/>
                <w:szCs w:val="20"/>
                <w:highlight w:val="yellow"/>
                <w:lang w:val="en-AU"/>
              </w:rPr>
            </w:pPr>
            <w:r w:rsidRPr="009B6376">
              <w:rPr>
                <w:rFonts w:cstheme="minorHAnsi"/>
                <w:sz w:val="20"/>
                <w:szCs w:val="20"/>
                <w:highlight w:val="yellow"/>
                <w:lang w:val="en-AU"/>
              </w:rPr>
              <w:t>5</w:t>
            </w:r>
            <w:r w:rsidR="00E5128C" w:rsidRPr="009B6376">
              <w:rPr>
                <w:rFonts w:cstheme="minorHAnsi"/>
                <w:sz w:val="20"/>
                <w:szCs w:val="20"/>
                <w:highlight w:val="yellow"/>
                <w:lang w:val="en-AU"/>
              </w:rPr>
              <w:t>0% E</w:t>
            </w:r>
            <w:r w:rsidR="009B6376" w:rsidRPr="009B6376">
              <w:rPr>
                <w:rFonts w:cstheme="minorHAnsi"/>
                <w:sz w:val="20"/>
                <w:szCs w:val="20"/>
                <w:highlight w:val="yellow"/>
                <w:lang w:val="en-AU"/>
              </w:rPr>
              <w:t>-</w:t>
            </w:r>
            <w:r w:rsidR="00E5128C" w:rsidRPr="009B6376">
              <w:rPr>
                <w:rFonts w:cstheme="minorHAnsi"/>
                <w:sz w:val="20"/>
                <w:szCs w:val="20"/>
                <w:highlight w:val="yellow"/>
                <w:lang w:val="en-AU"/>
              </w:rPr>
              <w:t>2W share of fleet.</w:t>
            </w:r>
          </w:p>
          <w:p w14:paraId="7689AB65" w14:textId="07EBF993" w:rsidR="00E5128C" w:rsidRPr="009B6376" w:rsidRDefault="00E5128C" w:rsidP="00E5128C">
            <w:pPr>
              <w:pStyle w:val="ListParagraph"/>
              <w:numPr>
                <w:ilvl w:val="0"/>
                <w:numId w:val="29"/>
              </w:numPr>
              <w:autoSpaceDE w:val="0"/>
              <w:autoSpaceDN w:val="0"/>
              <w:adjustRightInd w:val="0"/>
              <w:ind w:left="0" w:hanging="113"/>
              <w:rPr>
                <w:rFonts w:cstheme="minorHAnsi"/>
                <w:sz w:val="20"/>
                <w:szCs w:val="20"/>
                <w:highlight w:val="yellow"/>
                <w:lang w:val="en-AU"/>
              </w:rPr>
            </w:pPr>
            <w:r w:rsidRPr="009B6376">
              <w:rPr>
                <w:rFonts w:cstheme="minorHAnsi"/>
                <w:sz w:val="20"/>
                <w:szCs w:val="20"/>
                <w:highlight w:val="yellow"/>
                <w:lang w:val="en-AU"/>
              </w:rPr>
              <w:t>38% - 50% EV (4W</w:t>
            </w:r>
            <w:r w:rsidR="00C31382" w:rsidRPr="009B6376">
              <w:rPr>
                <w:rFonts w:cstheme="minorHAnsi"/>
                <w:sz w:val="20"/>
                <w:szCs w:val="20"/>
                <w:highlight w:val="yellow"/>
                <w:lang w:val="en-AU"/>
              </w:rPr>
              <w:t xml:space="preserve">) </w:t>
            </w:r>
            <w:r w:rsidR="00C31382" w:rsidRPr="009B6376" w:rsidDel="0061605E">
              <w:rPr>
                <w:rFonts w:cstheme="minorHAnsi"/>
                <w:sz w:val="20"/>
                <w:szCs w:val="20"/>
                <w:highlight w:val="yellow"/>
                <w:lang w:val="en-AU"/>
              </w:rPr>
              <w:t>share of fleet</w:t>
            </w:r>
          </w:p>
          <w:p w14:paraId="3387C025" w14:textId="77777777" w:rsidR="00E5128C" w:rsidRPr="00867AB6" w:rsidRDefault="00E5128C" w:rsidP="00867AB6">
            <w:pPr>
              <w:autoSpaceDE w:val="0"/>
              <w:autoSpaceDN w:val="0"/>
              <w:adjustRightInd w:val="0"/>
              <w:rPr>
                <w:rFonts w:cstheme="minorHAnsi"/>
                <w:sz w:val="20"/>
                <w:szCs w:val="20"/>
                <w:lang w:val="en-AU"/>
              </w:rPr>
            </w:pPr>
          </w:p>
          <w:p w14:paraId="2EFACB86" w14:textId="77777777" w:rsidR="00E65A49" w:rsidRPr="00867AB6" w:rsidRDefault="00E65A49" w:rsidP="00867AB6">
            <w:pPr>
              <w:autoSpaceDE w:val="0"/>
              <w:autoSpaceDN w:val="0"/>
              <w:adjustRightInd w:val="0"/>
              <w:jc w:val="center"/>
              <w:rPr>
                <w:rFonts w:cstheme="minorHAnsi"/>
                <w:sz w:val="20"/>
                <w:szCs w:val="20"/>
                <w:lang w:val="en-AU"/>
              </w:rPr>
            </w:pPr>
          </w:p>
          <w:p w14:paraId="4B438CDC" w14:textId="77777777" w:rsidR="00E65A49" w:rsidRPr="00867AB6" w:rsidRDefault="00E65A49" w:rsidP="00867AB6">
            <w:pPr>
              <w:autoSpaceDE w:val="0"/>
              <w:autoSpaceDN w:val="0"/>
              <w:adjustRightInd w:val="0"/>
              <w:jc w:val="center"/>
              <w:rPr>
                <w:rFonts w:cstheme="minorHAnsi"/>
                <w:sz w:val="20"/>
                <w:szCs w:val="20"/>
                <w:lang w:val="en-AU"/>
              </w:rPr>
            </w:pPr>
          </w:p>
        </w:tc>
        <w:tc>
          <w:tcPr>
            <w:tcW w:w="2883" w:type="dxa"/>
          </w:tcPr>
          <w:p w14:paraId="00748DA7" w14:textId="77777777" w:rsidR="00C31382" w:rsidRDefault="00C31382" w:rsidP="00C31382">
            <w:pPr>
              <w:pStyle w:val="ListParagraph"/>
              <w:autoSpaceDE w:val="0"/>
              <w:autoSpaceDN w:val="0"/>
              <w:adjustRightInd w:val="0"/>
              <w:ind w:left="0"/>
              <w:rPr>
                <w:rFonts w:cstheme="minorHAnsi"/>
                <w:sz w:val="20"/>
                <w:szCs w:val="20"/>
                <w:lang w:val="en-AU"/>
              </w:rPr>
            </w:pPr>
          </w:p>
          <w:p w14:paraId="384D1E36" w14:textId="24B2F52D" w:rsidR="00C66263" w:rsidRPr="009B6376" w:rsidRDefault="00C66263" w:rsidP="00867AB6">
            <w:pPr>
              <w:pStyle w:val="ListParagraph"/>
              <w:numPr>
                <w:ilvl w:val="0"/>
                <w:numId w:val="29"/>
              </w:numPr>
              <w:autoSpaceDE w:val="0"/>
              <w:autoSpaceDN w:val="0"/>
              <w:adjustRightInd w:val="0"/>
              <w:ind w:left="0" w:hanging="113"/>
              <w:rPr>
                <w:rFonts w:cstheme="minorHAnsi"/>
                <w:sz w:val="20"/>
                <w:szCs w:val="20"/>
                <w:highlight w:val="yellow"/>
                <w:lang w:val="en-AU"/>
              </w:rPr>
            </w:pPr>
            <w:r w:rsidRPr="009B6376">
              <w:rPr>
                <w:rFonts w:cstheme="minorHAnsi"/>
                <w:sz w:val="20"/>
                <w:szCs w:val="20"/>
                <w:highlight w:val="yellow"/>
                <w:lang w:val="en-AU"/>
              </w:rPr>
              <w:t>80% EV (4W) share of fleet</w:t>
            </w:r>
            <w:r w:rsidR="0045443F" w:rsidRPr="009B6376">
              <w:rPr>
                <w:rFonts w:cstheme="minorHAnsi"/>
                <w:sz w:val="20"/>
                <w:szCs w:val="20"/>
                <w:highlight w:val="yellow"/>
                <w:lang w:val="en-AU"/>
              </w:rPr>
              <w:t>.</w:t>
            </w:r>
          </w:p>
          <w:p w14:paraId="16D8CC43" w14:textId="409B1DF5" w:rsidR="00B45293" w:rsidRPr="009B6376" w:rsidRDefault="00B45293" w:rsidP="00867AB6">
            <w:pPr>
              <w:pStyle w:val="ListParagraph"/>
              <w:numPr>
                <w:ilvl w:val="0"/>
                <w:numId w:val="29"/>
              </w:numPr>
              <w:autoSpaceDE w:val="0"/>
              <w:autoSpaceDN w:val="0"/>
              <w:adjustRightInd w:val="0"/>
              <w:ind w:left="0" w:hanging="113"/>
              <w:rPr>
                <w:rFonts w:cstheme="minorHAnsi"/>
                <w:sz w:val="20"/>
                <w:szCs w:val="20"/>
                <w:highlight w:val="yellow"/>
                <w:lang w:val="en-AU"/>
              </w:rPr>
            </w:pPr>
            <w:r w:rsidRPr="009B6376">
              <w:rPr>
                <w:rFonts w:cstheme="minorHAnsi"/>
                <w:sz w:val="20"/>
                <w:szCs w:val="20"/>
                <w:highlight w:val="yellow"/>
                <w:lang w:val="en-AU"/>
              </w:rPr>
              <w:t xml:space="preserve">80% E2W share of </w:t>
            </w:r>
            <w:r w:rsidR="0045443F" w:rsidRPr="009B6376">
              <w:rPr>
                <w:rFonts w:cstheme="minorHAnsi"/>
                <w:sz w:val="20"/>
                <w:szCs w:val="20"/>
                <w:highlight w:val="yellow"/>
                <w:lang w:val="en-AU"/>
              </w:rPr>
              <w:t>fleet.</w:t>
            </w:r>
          </w:p>
          <w:p w14:paraId="4DA2C0DE" w14:textId="77777777" w:rsidR="00E65A49" w:rsidRPr="00867AB6" w:rsidRDefault="00E65A49" w:rsidP="00867AB6">
            <w:pPr>
              <w:pStyle w:val="ListParagraph"/>
              <w:autoSpaceDE w:val="0"/>
              <w:autoSpaceDN w:val="0"/>
              <w:adjustRightInd w:val="0"/>
              <w:ind w:left="0"/>
              <w:rPr>
                <w:rFonts w:cstheme="minorHAnsi"/>
                <w:b/>
                <w:bCs/>
                <w:sz w:val="20"/>
                <w:szCs w:val="20"/>
                <w:lang w:val="en-AU"/>
              </w:rPr>
            </w:pPr>
          </w:p>
        </w:tc>
      </w:tr>
      <w:tr w:rsidR="00DC5483" w14:paraId="479B095A" w14:textId="77777777" w:rsidTr="006B279C">
        <w:tc>
          <w:tcPr>
            <w:tcW w:w="1028" w:type="dxa"/>
          </w:tcPr>
          <w:p w14:paraId="56A8BEE3" w14:textId="760F8E82"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Fuel Efficiency Target</w:t>
            </w:r>
          </w:p>
        </w:tc>
        <w:tc>
          <w:tcPr>
            <w:tcW w:w="1920" w:type="dxa"/>
          </w:tcPr>
          <w:p w14:paraId="22AFE654" w14:textId="7A00ABDC" w:rsidR="00E65A49" w:rsidRPr="00E61C0A" w:rsidRDefault="00E65A49" w:rsidP="00BA3F5B">
            <w:pPr>
              <w:autoSpaceDE w:val="0"/>
              <w:autoSpaceDN w:val="0"/>
              <w:adjustRightInd w:val="0"/>
              <w:jc w:val="center"/>
              <w:rPr>
                <w:rFonts w:cstheme="minorHAnsi"/>
                <w:sz w:val="20"/>
                <w:szCs w:val="20"/>
                <w:lang w:val="en-AU"/>
              </w:rPr>
            </w:pPr>
            <w:r w:rsidRPr="00E61C0A">
              <w:rPr>
                <w:rFonts w:cstheme="minorHAnsi"/>
                <w:sz w:val="20"/>
                <w:szCs w:val="20"/>
                <w:lang w:val="en-US"/>
              </w:rPr>
              <w:t>National target of 144g CO2/km (equivalent to 6.2L/100km) for passenger vehicles</w:t>
            </w:r>
          </w:p>
        </w:tc>
        <w:tc>
          <w:tcPr>
            <w:tcW w:w="1616" w:type="dxa"/>
          </w:tcPr>
          <w:p w14:paraId="5123F284" w14:textId="7967CD13" w:rsidR="00507E95" w:rsidRPr="00E61C0A" w:rsidRDefault="00E65A49" w:rsidP="00C31382">
            <w:pPr>
              <w:autoSpaceDE w:val="0"/>
              <w:autoSpaceDN w:val="0"/>
              <w:adjustRightInd w:val="0"/>
              <w:jc w:val="center"/>
              <w:rPr>
                <w:rFonts w:cstheme="minorHAnsi"/>
                <w:sz w:val="20"/>
                <w:szCs w:val="20"/>
                <w:lang w:val="en-US"/>
              </w:rPr>
            </w:pPr>
            <w:r w:rsidRPr="00E61C0A">
              <w:rPr>
                <w:rFonts w:cstheme="minorHAnsi"/>
                <w:sz w:val="20"/>
                <w:szCs w:val="20"/>
                <w:lang w:val="en-US"/>
              </w:rPr>
              <w:t>National target of 123g CO2/km (equivalent to 5.3L/100km) for passenger</w:t>
            </w:r>
          </w:p>
        </w:tc>
        <w:tc>
          <w:tcPr>
            <w:tcW w:w="4468" w:type="dxa"/>
          </w:tcPr>
          <w:p w14:paraId="6B1B8F29" w14:textId="6D8009E2" w:rsidR="00E65A49" w:rsidRPr="00E61C0A" w:rsidRDefault="00E65A49" w:rsidP="00867AB6">
            <w:pPr>
              <w:autoSpaceDE w:val="0"/>
              <w:autoSpaceDN w:val="0"/>
              <w:adjustRightInd w:val="0"/>
              <w:jc w:val="both"/>
              <w:rPr>
                <w:rFonts w:cstheme="minorHAnsi"/>
                <w:sz w:val="20"/>
                <w:szCs w:val="20"/>
                <w:lang w:val="en-US"/>
              </w:rPr>
            </w:pPr>
            <w:r w:rsidRPr="00E61C0A">
              <w:rPr>
                <w:rFonts w:cstheme="minorHAnsi"/>
                <w:sz w:val="20"/>
                <w:szCs w:val="20"/>
                <w:lang w:val="en-US"/>
              </w:rPr>
              <w:t>National target of 95g CO2/km (equivalent to 4.1L/100km) for passenger vehicles</w:t>
            </w:r>
          </w:p>
        </w:tc>
        <w:tc>
          <w:tcPr>
            <w:tcW w:w="2033" w:type="dxa"/>
          </w:tcPr>
          <w:p w14:paraId="2824C1C3" w14:textId="77777777" w:rsidR="00E65A49" w:rsidRPr="000E3D06" w:rsidRDefault="00E65A49" w:rsidP="00C31382">
            <w:pPr>
              <w:autoSpaceDE w:val="0"/>
              <w:autoSpaceDN w:val="0"/>
              <w:adjustRightInd w:val="0"/>
              <w:jc w:val="center"/>
              <w:rPr>
                <w:rFonts w:cstheme="minorHAnsi"/>
                <w:sz w:val="20"/>
                <w:szCs w:val="20"/>
                <w:highlight w:val="yellow"/>
                <w:lang w:val="en-US"/>
              </w:rPr>
            </w:pPr>
            <w:r w:rsidRPr="000E3D06">
              <w:rPr>
                <w:rFonts w:cstheme="minorHAnsi"/>
                <w:sz w:val="20"/>
                <w:szCs w:val="20"/>
                <w:highlight w:val="yellow"/>
                <w:lang w:val="en-AU"/>
              </w:rPr>
              <w:t>ASEAN Target</w:t>
            </w:r>
          </w:p>
          <w:p w14:paraId="1B50169A" w14:textId="5FD276CF" w:rsidR="00E65A49" w:rsidRPr="000E3D06" w:rsidRDefault="00E65A49" w:rsidP="00C31382">
            <w:pPr>
              <w:autoSpaceDE w:val="0"/>
              <w:autoSpaceDN w:val="0"/>
              <w:adjustRightInd w:val="0"/>
              <w:jc w:val="center"/>
              <w:rPr>
                <w:rFonts w:cstheme="minorHAnsi"/>
                <w:sz w:val="20"/>
                <w:szCs w:val="20"/>
                <w:highlight w:val="yellow"/>
                <w:lang w:val="en-AU"/>
              </w:rPr>
            </w:pPr>
            <w:r w:rsidRPr="000E3D06">
              <w:rPr>
                <w:rFonts w:cstheme="minorHAnsi"/>
                <w:sz w:val="20"/>
                <w:szCs w:val="20"/>
                <w:highlight w:val="yellow"/>
                <w:lang w:val="en-US"/>
              </w:rPr>
              <w:t>Follow the ASEAN and Global Fuel Efficiency Initiatives (GFEI)</w:t>
            </w:r>
          </w:p>
        </w:tc>
        <w:tc>
          <w:tcPr>
            <w:tcW w:w="2883" w:type="dxa"/>
          </w:tcPr>
          <w:p w14:paraId="060BD182" w14:textId="77777777" w:rsidR="005E18D7" w:rsidRPr="000E3D06" w:rsidRDefault="005E18D7" w:rsidP="00C31382">
            <w:pPr>
              <w:autoSpaceDE w:val="0"/>
              <w:autoSpaceDN w:val="0"/>
              <w:adjustRightInd w:val="0"/>
              <w:jc w:val="center"/>
              <w:rPr>
                <w:rFonts w:cstheme="minorHAnsi"/>
                <w:sz w:val="20"/>
                <w:szCs w:val="20"/>
                <w:highlight w:val="yellow"/>
                <w:lang w:val="en-US"/>
              </w:rPr>
            </w:pPr>
            <w:r w:rsidRPr="000E3D06">
              <w:rPr>
                <w:rFonts w:cstheme="minorHAnsi"/>
                <w:sz w:val="20"/>
                <w:szCs w:val="20"/>
                <w:highlight w:val="yellow"/>
                <w:lang w:val="en-AU"/>
              </w:rPr>
              <w:t>ASEAN Target</w:t>
            </w:r>
          </w:p>
          <w:p w14:paraId="777C5794" w14:textId="0E7111E4" w:rsidR="00E65A49" w:rsidRPr="000E3D06" w:rsidRDefault="005E18D7" w:rsidP="00C31382">
            <w:pPr>
              <w:autoSpaceDE w:val="0"/>
              <w:autoSpaceDN w:val="0"/>
              <w:adjustRightInd w:val="0"/>
              <w:jc w:val="center"/>
              <w:rPr>
                <w:rFonts w:cstheme="minorHAnsi"/>
                <w:sz w:val="20"/>
                <w:szCs w:val="20"/>
                <w:highlight w:val="yellow"/>
                <w:lang w:val="en-AU"/>
              </w:rPr>
            </w:pPr>
            <w:r w:rsidRPr="000E3D06">
              <w:rPr>
                <w:rFonts w:cstheme="minorHAnsi"/>
                <w:sz w:val="20"/>
                <w:szCs w:val="20"/>
                <w:highlight w:val="yellow"/>
                <w:lang w:val="en-US"/>
              </w:rPr>
              <w:t>Follow the ASEAN and Global Fuel Efficiency Initiatives (GFEI)</w:t>
            </w:r>
          </w:p>
        </w:tc>
      </w:tr>
      <w:tr w:rsidR="00DC5483" w14:paraId="0C7AB099" w14:textId="77777777" w:rsidTr="006B279C">
        <w:tc>
          <w:tcPr>
            <w:tcW w:w="1028" w:type="dxa"/>
          </w:tcPr>
          <w:p w14:paraId="475BE597" w14:textId="31BADA66"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Charging stations</w:t>
            </w:r>
          </w:p>
        </w:tc>
        <w:tc>
          <w:tcPr>
            <w:tcW w:w="1920" w:type="dxa"/>
          </w:tcPr>
          <w:p w14:paraId="2B83B07E" w14:textId="6ECB9019"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1616" w:type="dxa"/>
          </w:tcPr>
          <w:p w14:paraId="4E7369D6" w14:textId="587F9A14" w:rsidR="00E65A49" w:rsidRPr="00867AB6" w:rsidRDefault="00E65A49" w:rsidP="006B279C">
            <w:pPr>
              <w:autoSpaceDE w:val="0"/>
              <w:autoSpaceDN w:val="0"/>
              <w:adjustRightInd w:val="0"/>
              <w:jc w:val="center"/>
              <w:rPr>
                <w:rFonts w:cstheme="minorHAnsi"/>
                <w:sz w:val="20"/>
                <w:szCs w:val="20"/>
                <w:lang w:val="en-AU"/>
              </w:rPr>
            </w:pPr>
            <w:r w:rsidRPr="00867AB6">
              <w:rPr>
                <w:rFonts w:cstheme="minorHAnsi"/>
                <w:sz w:val="20"/>
                <w:szCs w:val="20"/>
                <w:lang w:val="en-AU"/>
              </w:rPr>
              <w:t>10,000</w:t>
            </w:r>
            <w:r w:rsidR="00ED2874" w:rsidRPr="00ED2874">
              <w:rPr>
                <w:rFonts w:cstheme="minorHAnsi"/>
                <w:sz w:val="20"/>
                <w:szCs w:val="20"/>
                <w:vertAlign w:val="superscript"/>
                <w:lang w:val="en-AU"/>
              </w:rPr>
              <w:t>LCMB</w:t>
            </w:r>
          </w:p>
          <w:p w14:paraId="6BEF33AD" w14:textId="77777777" w:rsidR="00E65A49" w:rsidRPr="00867AB6" w:rsidRDefault="00E65A49" w:rsidP="006B279C">
            <w:pPr>
              <w:autoSpaceDE w:val="0"/>
              <w:autoSpaceDN w:val="0"/>
              <w:adjustRightInd w:val="0"/>
              <w:jc w:val="center"/>
              <w:rPr>
                <w:rFonts w:cstheme="minorHAnsi"/>
                <w:sz w:val="20"/>
                <w:szCs w:val="20"/>
                <w:lang w:val="en-AU"/>
              </w:rPr>
            </w:pPr>
          </w:p>
          <w:p w14:paraId="7616950E" w14:textId="4943A3E9" w:rsidR="00507E95" w:rsidRPr="00867AB6" w:rsidRDefault="00E65A49" w:rsidP="00C31382">
            <w:pPr>
              <w:autoSpaceDE w:val="0"/>
              <w:autoSpaceDN w:val="0"/>
              <w:adjustRightInd w:val="0"/>
              <w:jc w:val="center"/>
              <w:rPr>
                <w:rFonts w:cstheme="minorHAnsi"/>
                <w:sz w:val="20"/>
                <w:szCs w:val="20"/>
                <w:lang w:val="en-AU"/>
              </w:rPr>
            </w:pPr>
            <w:r w:rsidRPr="00867AB6">
              <w:rPr>
                <w:rFonts w:cstheme="minorHAnsi"/>
                <w:sz w:val="20"/>
                <w:szCs w:val="20"/>
                <w:lang w:val="en-AU"/>
              </w:rPr>
              <w:t xml:space="preserve">Implement </w:t>
            </w:r>
            <w:r w:rsidR="00181996">
              <w:rPr>
                <w:rFonts w:cstheme="minorHAnsi"/>
                <w:sz w:val="20"/>
                <w:szCs w:val="20"/>
                <w:lang w:val="en-AU"/>
              </w:rPr>
              <w:t xml:space="preserve">a </w:t>
            </w:r>
            <w:r w:rsidRPr="00867AB6">
              <w:rPr>
                <w:rFonts w:cstheme="minorHAnsi"/>
                <w:sz w:val="20"/>
                <w:szCs w:val="20"/>
                <w:lang w:val="en-AU"/>
              </w:rPr>
              <w:t xml:space="preserve">battery swapping </w:t>
            </w:r>
            <w:r w:rsidR="006B279C" w:rsidRPr="006B279C">
              <w:rPr>
                <w:rFonts w:cstheme="minorHAnsi"/>
                <w:sz w:val="20"/>
                <w:szCs w:val="20"/>
                <w:lang w:val="en-AU"/>
              </w:rPr>
              <w:t>system.</w:t>
            </w:r>
          </w:p>
        </w:tc>
        <w:tc>
          <w:tcPr>
            <w:tcW w:w="4468" w:type="dxa"/>
          </w:tcPr>
          <w:p w14:paraId="7282F34C" w14:textId="38379D8D" w:rsidR="00ED2874" w:rsidRDefault="00B63616" w:rsidP="00286DDE">
            <w:pPr>
              <w:autoSpaceDE w:val="0"/>
              <w:autoSpaceDN w:val="0"/>
              <w:adjustRightInd w:val="0"/>
              <w:jc w:val="center"/>
              <w:rPr>
                <w:rFonts w:cstheme="minorHAnsi"/>
                <w:sz w:val="20"/>
                <w:szCs w:val="20"/>
                <w:lang w:val="en-US"/>
              </w:rPr>
            </w:pPr>
            <w:r>
              <w:rPr>
                <w:rFonts w:cstheme="minorHAnsi"/>
                <w:sz w:val="20"/>
                <w:szCs w:val="20"/>
                <w:lang w:val="en-US"/>
              </w:rPr>
              <w:t>Organic growth</w:t>
            </w:r>
          </w:p>
          <w:p w14:paraId="5B613EA2" w14:textId="19E02806" w:rsidR="00ED2874" w:rsidRPr="00867AB6" w:rsidRDefault="00ED2874" w:rsidP="00867AB6">
            <w:pPr>
              <w:autoSpaceDE w:val="0"/>
              <w:autoSpaceDN w:val="0"/>
              <w:adjustRightInd w:val="0"/>
              <w:jc w:val="center"/>
              <w:rPr>
                <w:rFonts w:cstheme="minorHAnsi"/>
                <w:sz w:val="20"/>
                <w:szCs w:val="20"/>
                <w:lang w:val="en-US"/>
              </w:rPr>
            </w:pPr>
            <w:r>
              <w:rPr>
                <w:rFonts w:cstheme="minorHAnsi"/>
                <w:sz w:val="20"/>
                <w:szCs w:val="20"/>
                <w:lang w:val="en-US"/>
              </w:rPr>
              <w:t>~12,500</w:t>
            </w:r>
          </w:p>
        </w:tc>
        <w:tc>
          <w:tcPr>
            <w:tcW w:w="2033" w:type="dxa"/>
          </w:tcPr>
          <w:p w14:paraId="0FFB2E13" w14:textId="0E844D97" w:rsidR="00ED2874" w:rsidRPr="00867AB6" w:rsidRDefault="00B63616" w:rsidP="00286DDE">
            <w:pPr>
              <w:autoSpaceDE w:val="0"/>
              <w:autoSpaceDN w:val="0"/>
              <w:adjustRightInd w:val="0"/>
              <w:jc w:val="center"/>
              <w:rPr>
                <w:rFonts w:cstheme="minorHAnsi"/>
                <w:sz w:val="20"/>
                <w:szCs w:val="20"/>
                <w:lang w:val="en-US"/>
              </w:rPr>
            </w:pPr>
            <w:r>
              <w:rPr>
                <w:rFonts w:cstheme="minorHAnsi"/>
                <w:sz w:val="20"/>
                <w:szCs w:val="20"/>
                <w:lang w:val="en-US"/>
              </w:rPr>
              <w:t>Organic growth</w:t>
            </w:r>
          </w:p>
          <w:p w14:paraId="3CACB321" w14:textId="566BC5B7" w:rsidR="00ED2874" w:rsidRPr="00867AB6" w:rsidRDefault="00ED2874" w:rsidP="00867AB6">
            <w:pPr>
              <w:autoSpaceDE w:val="0"/>
              <w:autoSpaceDN w:val="0"/>
              <w:adjustRightInd w:val="0"/>
              <w:jc w:val="center"/>
              <w:rPr>
                <w:rFonts w:cstheme="minorHAnsi"/>
                <w:sz w:val="20"/>
                <w:szCs w:val="20"/>
                <w:lang w:val="en-AU"/>
              </w:rPr>
            </w:pPr>
            <w:r>
              <w:rPr>
                <w:rFonts w:cstheme="minorHAnsi"/>
                <w:sz w:val="20"/>
                <w:szCs w:val="20"/>
                <w:lang w:val="en-US"/>
              </w:rPr>
              <w:t>~15,000</w:t>
            </w:r>
          </w:p>
        </w:tc>
        <w:tc>
          <w:tcPr>
            <w:tcW w:w="2883" w:type="dxa"/>
          </w:tcPr>
          <w:p w14:paraId="7312DDDE" w14:textId="3131B2D9" w:rsidR="00ED2874" w:rsidRPr="00867AB6" w:rsidRDefault="00B63616" w:rsidP="00286DDE">
            <w:pPr>
              <w:autoSpaceDE w:val="0"/>
              <w:autoSpaceDN w:val="0"/>
              <w:adjustRightInd w:val="0"/>
              <w:jc w:val="center"/>
              <w:rPr>
                <w:rFonts w:cstheme="minorHAnsi"/>
                <w:sz w:val="20"/>
                <w:szCs w:val="20"/>
                <w:lang w:val="en-US"/>
              </w:rPr>
            </w:pPr>
            <w:r>
              <w:rPr>
                <w:rFonts w:cstheme="minorHAnsi"/>
                <w:sz w:val="20"/>
                <w:szCs w:val="20"/>
                <w:lang w:val="en-US"/>
              </w:rPr>
              <w:t>Organic growth</w:t>
            </w:r>
          </w:p>
          <w:p w14:paraId="73EC6E1C" w14:textId="6AD4B986" w:rsidR="00ED2874" w:rsidRPr="00867AB6" w:rsidRDefault="00ED2874" w:rsidP="00867AB6">
            <w:pPr>
              <w:autoSpaceDE w:val="0"/>
              <w:autoSpaceDN w:val="0"/>
              <w:adjustRightInd w:val="0"/>
              <w:jc w:val="center"/>
              <w:rPr>
                <w:rFonts w:cstheme="minorHAnsi"/>
                <w:sz w:val="20"/>
                <w:szCs w:val="20"/>
                <w:lang w:val="en-AU"/>
              </w:rPr>
            </w:pPr>
            <w:r>
              <w:rPr>
                <w:rFonts w:cstheme="minorHAnsi"/>
                <w:sz w:val="20"/>
                <w:szCs w:val="20"/>
                <w:lang w:val="en-US"/>
              </w:rPr>
              <w:t>~1</w:t>
            </w:r>
            <w:r w:rsidR="00286DDE">
              <w:rPr>
                <w:rFonts w:cstheme="minorHAnsi"/>
                <w:sz w:val="20"/>
                <w:szCs w:val="20"/>
                <w:lang w:val="en-US"/>
              </w:rPr>
              <w:t>7</w:t>
            </w:r>
            <w:r>
              <w:rPr>
                <w:rFonts w:cstheme="minorHAnsi"/>
                <w:sz w:val="20"/>
                <w:szCs w:val="20"/>
                <w:lang w:val="en-US"/>
              </w:rPr>
              <w:t>,</w:t>
            </w:r>
            <w:r w:rsidR="00286DDE">
              <w:rPr>
                <w:rFonts w:cstheme="minorHAnsi"/>
                <w:sz w:val="20"/>
                <w:szCs w:val="20"/>
                <w:lang w:val="en-US"/>
              </w:rPr>
              <w:t>5</w:t>
            </w:r>
            <w:r>
              <w:rPr>
                <w:rFonts w:cstheme="minorHAnsi"/>
                <w:sz w:val="20"/>
                <w:szCs w:val="20"/>
                <w:lang w:val="en-US"/>
              </w:rPr>
              <w:t>00</w:t>
            </w:r>
          </w:p>
        </w:tc>
      </w:tr>
      <w:tr w:rsidR="00DC5483" w14:paraId="4E713C50" w14:textId="77777777" w:rsidTr="006B279C">
        <w:tc>
          <w:tcPr>
            <w:tcW w:w="1028" w:type="dxa"/>
          </w:tcPr>
          <w:p w14:paraId="33DE76C4" w14:textId="79221D50"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Heavy Transport</w:t>
            </w:r>
          </w:p>
        </w:tc>
        <w:tc>
          <w:tcPr>
            <w:tcW w:w="1920" w:type="dxa"/>
          </w:tcPr>
          <w:p w14:paraId="787F1611" w14:textId="6557FC81"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1616" w:type="dxa"/>
          </w:tcPr>
          <w:p w14:paraId="3E7E7459" w14:textId="261006EF"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4468" w:type="dxa"/>
          </w:tcPr>
          <w:p w14:paraId="29F6D08B" w14:textId="6AA866A8" w:rsidR="00E65A49" w:rsidRPr="000E3D06" w:rsidRDefault="00E65A49" w:rsidP="00867AB6">
            <w:pPr>
              <w:autoSpaceDE w:val="0"/>
              <w:autoSpaceDN w:val="0"/>
              <w:adjustRightInd w:val="0"/>
              <w:jc w:val="center"/>
              <w:rPr>
                <w:rFonts w:cstheme="minorHAnsi"/>
                <w:sz w:val="20"/>
                <w:szCs w:val="20"/>
                <w:highlight w:val="yellow"/>
                <w:lang w:val="en-US"/>
              </w:rPr>
            </w:pPr>
            <w:r w:rsidRPr="000E3D06">
              <w:rPr>
                <w:rFonts w:cstheme="minorHAnsi"/>
                <w:sz w:val="20"/>
                <w:szCs w:val="20"/>
                <w:highlight w:val="yellow"/>
                <w:lang w:val="en-US"/>
              </w:rPr>
              <w:t>1% road freight to rail</w:t>
            </w:r>
          </w:p>
        </w:tc>
        <w:tc>
          <w:tcPr>
            <w:tcW w:w="2033" w:type="dxa"/>
          </w:tcPr>
          <w:p w14:paraId="14426303" w14:textId="2331FB93" w:rsidR="00E65A49" w:rsidRPr="000E3D06" w:rsidRDefault="00E65A49" w:rsidP="00867AB6">
            <w:pPr>
              <w:autoSpaceDE w:val="0"/>
              <w:autoSpaceDN w:val="0"/>
              <w:adjustRightInd w:val="0"/>
              <w:jc w:val="center"/>
              <w:rPr>
                <w:rFonts w:cstheme="minorHAnsi"/>
                <w:sz w:val="20"/>
                <w:szCs w:val="20"/>
                <w:highlight w:val="yellow"/>
                <w:lang w:val="en-AU"/>
              </w:rPr>
            </w:pPr>
            <w:r w:rsidRPr="000E3D06">
              <w:rPr>
                <w:rFonts w:cstheme="minorHAnsi"/>
                <w:sz w:val="20"/>
                <w:szCs w:val="20"/>
                <w:highlight w:val="yellow"/>
                <w:lang w:val="en-US"/>
              </w:rPr>
              <w:t>Alternative fuel standard for heavy transport (B30 by 2040)</w:t>
            </w:r>
          </w:p>
        </w:tc>
        <w:tc>
          <w:tcPr>
            <w:tcW w:w="2883" w:type="dxa"/>
          </w:tcPr>
          <w:p w14:paraId="74103834" w14:textId="77777777" w:rsidR="006B279C" w:rsidRPr="000E3D06" w:rsidRDefault="00D87C7D" w:rsidP="006B279C">
            <w:pPr>
              <w:pStyle w:val="ListParagraph"/>
              <w:numPr>
                <w:ilvl w:val="0"/>
                <w:numId w:val="29"/>
              </w:numPr>
              <w:autoSpaceDE w:val="0"/>
              <w:autoSpaceDN w:val="0"/>
              <w:adjustRightInd w:val="0"/>
              <w:spacing w:after="160" w:line="259" w:lineRule="auto"/>
              <w:ind w:left="0" w:hanging="113"/>
              <w:rPr>
                <w:rFonts w:cstheme="minorHAnsi"/>
                <w:sz w:val="20"/>
                <w:szCs w:val="20"/>
                <w:highlight w:val="yellow"/>
                <w:lang w:val="en-AU"/>
              </w:rPr>
            </w:pPr>
            <w:r w:rsidRPr="000E3D06">
              <w:rPr>
                <w:rFonts w:cstheme="minorHAnsi"/>
                <w:sz w:val="20"/>
                <w:szCs w:val="20"/>
                <w:highlight w:val="yellow"/>
                <w:lang w:val="en-AU"/>
              </w:rPr>
              <w:t>~30% light vehicle fuel economy</w:t>
            </w:r>
          </w:p>
          <w:p w14:paraId="06848F06" w14:textId="62C32931" w:rsidR="009D15D7" w:rsidRPr="000E3D06" w:rsidRDefault="00D87C7D" w:rsidP="00867AB6">
            <w:pPr>
              <w:pStyle w:val="ListParagraph"/>
              <w:numPr>
                <w:ilvl w:val="0"/>
                <w:numId w:val="29"/>
              </w:numPr>
              <w:autoSpaceDE w:val="0"/>
              <w:autoSpaceDN w:val="0"/>
              <w:adjustRightInd w:val="0"/>
              <w:spacing w:after="160" w:line="259" w:lineRule="auto"/>
              <w:ind w:left="0" w:hanging="113"/>
              <w:rPr>
                <w:rFonts w:cstheme="minorHAnsi"/>
                <w:sz w:val="20"/>
                <w:szCs w:val="20"/>
                <w:highlight w:val="yellow"/>
                <w:lang w:val="en-AU"/>
              </w:rPr>
            </w:pPr>
            <w:r w:rsidRPr="000E3D06">
              <w:rPr>
                <w:rFonts w:cstheme="minorHAnsi"/>
                <w:sz w:val="20"/>
                <w:szCs w:val="20"/>
                <w:highlight w:val="yellow"/>
                <w:lang w:val="en-AU"/>
              </w:rPr>
              <w:t>~24% heavy transport fuel economy</w:t>
            </w:r>
          </w:p>
          <w:p w14:paraId="12DDD9C6" w14:textId="71009D4E" w:rsidR="001D301D" w:rsidRPr="000E3D06" w:rsidRDefault="001D301D" w:rsidP="006B279C">
            <w:pPr>
              <w:pStyle w:val="ListParagraph"/>
              <w:numPr>
                <w:ilvl w:val="0"/>
                <w:numId w:val="29"/>
              </w:numPr>
              <w:autoSpaceDE w:val="0"/>
              <w:autoSpaceDN w:val="0"/>
              <w:adjustRightInd w:val="0"/>
              <w:ind w:left="0" w:hanging="113"/>
              <w:rPr>
                <w:rFonts w:cstheme="minorHAnsi"/>
                <w:sz w:val="20"/>
                <w:szCs w:val="20"/>
                <w:highlight w:val="yellow"/>
                <w:lang w:val="en-AU"/>
              </w:rPr>
            </w:pPr>
            <w:r w:rsidRPr="000E3D06">
              <w:rPr>
                <w:rFonts w:cstheme="minorHAnsi"/>
                <w:sz w:val="20"/>
                <w:szCs w:val="20"/>
                <w:highlight w:val="yellow"/>
                <w:lang w:val="en-AU"/>
              </w:rPr>
              <w:t xml:space="preserve">Biofuel blending for heavy </w:t>
            </w:r>
            <w:r w:rsidR="009D15D7" w:rsidRPr="000E3D06">
              <w:rPr>
                <w:rFonts w:cstheme="minorHAnsi"/>
                <w:sz w:val="20"/>
                <w:szCs w:val="20"/>
                <w:highlight w:val="yellow"/>
                <w:lang w:val="en-AU"/>
              </w:rPr>
              <w:t xml:space="preserve">transport </w:t>
            </w:r>
            <w:r w:rsidR="0080133B" w:rsidRPr="000E3D06">
              <w:rPr>
                <w:rFonts w:cstheme="minorHAnsi"/>
                <w:sz w:val="20"/>
                <w:szCs w:val="20"/>
                <w:highlight w:val="yellow"/>
                <w:lang w:val="en-AU"/>
              </w:rPr>
              <w:t>B30.</w:t>
            </w:r>
          </w:p>
          <w:p w14:paraId="71786263" w14:textId="3E93B5C2" w:rsidR="00E65A49" w:rsidRPr="000E3D06" w:rsidRDefault="00E31C05" w:rsidP="00C31382">
            <w:pPr>
              <w:pStyle w:val="ListParagraph"/>
              <w:numPr>
                <w:ilvl w:val="0"/>
                <w:numId w:val="29"/>
              </w:numPr>
              <w:autoSpaceDE w:val="0"/>
              <w:autoSpaceDN w:val="0"/>
              <w:adjustRightInd w:val="0"/>
              <w:ind w:left="0" w:hanging="113"/>
              <w:rPr>
                <w:rFonts w:cstheme="minorHAnsi"/>
                <w:sz w:val="20"/>
                <w:szCs w:val="20"/>
                <w:highlight w:val="yellow"/>
                <w:lang w:val="en-AU"/>
              </w:rPr>
            </w:pPr>
            <w:r w:rsidRPr="000E3D06">
              <w:rPr>
                <w:rFonts w:cstheme="minorHAnsi"/>
                <w:sz w:val="20"/>
                <w:szCs w:val="20"/>
                <w:highlight w:val="yellow"/>
                <w:lang w:val="en-AU"/>
              </w:rPr>
              <w:t xml:space="preserve">5% </w:t>
            </w:r>
            <w:r w:rsidR="009D15D7" w:rsidRPr="000E3D06">
              <w:rPr>
                <w:rFonts w:cstheme="minorHAnsi"/>
                <w:sz w:val="20"/>
                <w:szCs w:val="20"/>
                <w:highlight w:val="yellow"/>
                <w:lang w:val="en-AU"/>
              </w:rPr>
              <w:t>Hydrogen penetration</w:t>
            </w:r>
          </w:p>
        </w:tc>
      </w:tr>
      <w:tr w:rsidR="00DC5483" w14:paraId="29C0EC64" w14:textId="77777777" w:rsidTr="006B279C">
        <w:tc>
          <w:tcPr>
            <w:tcW w:w="1028" w:type="dxa"/>
          </w:tcPr>
          <w:p w14:paraId="33737FB3" w14:textId="06508D0D" w:rsidR="00E65A49" w:rsidRPr="00867AB6" w:rsidRDefault="00E65A49"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Marine</w:t>
            </w:r>
          </w:p>
        </w:tc>
        <w:tc>
          <w:tcPr>
            <w:tcW w:w="1920" w:type="dxa"/>
          </w:tcPr>
          <w:p w14:paraId="70F6C201" w14:textId="5B2A5DD8"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1616" w:type="dxa"/>
          </w:tcPr>
          <w:p w14:paraId="457D813F" w14:textId="3F12AFA5" w:rsidR="00E65A49" w:rsidRPr="00867AB6" w:rsidRDefault="00E65A49"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4468" w:type="dxa"/>
          </w:tcPr>
          <w:p w14:paraId="3A86E961" w14:textId="4D72A158" w:rsidR="00E65A49" w:rsidRPr="00867AB6" w:rsidRDefault="00E65A49" w:rsidP="00867AB6">
            <w:pPr>
              <w:autoSpaceDE w:val="0"/>
              <w:autoSpaceDN w:val="0"/>
              <w:adjustRightInd w:val="0"/>
              <w:jc w:val="center"/>
              <w:rPr>
                <w:rFonts w:cstheme="minorHAnsi"/>
                <w:sz w:val="20"/>
                <w:szCs w:val="20"/>
                <w:lang w:val="en-US"/>
              </w:rPr>
            </w:pPr>
            <w:r w:rsidRPr="00867AB6">
              <w:rPr>
                <w:rFonts w:cstheme="minorHAnsi"/>
                <w:sz w:val="20"/>
                <w:szCs w:val="20"/>
                <w:lang w:val="en-AU"/>
              </w:rPr>
              <w:t>NA</w:t>
            </w:r>
          </w:p>
        </w:tc>
        <w:tc>
          <w:tcPr>
            <w:tcW w:w="2033" w:type="dxa"/>
          </w:tcPr>
          <w:p w14:paraId="7AD4227A" w14:textId="1DBDDE69" w:rsidR="00507E95" w:rsidRPr="000E3D06" w:rsidRDefault="00E65A49" w:rsidP="00867AB6">
            <w:pPr>
              <w:autoSpaceDE w:val="0"/>
              <w:autoSpaceDN w:val="0"/>
              <w:adjustRightInd w:val="0"/>
              <w:jc w:val="center"/>
              <w:rPr>
                <w:rFonts w:cstheme="minorHAnsi"/>
                <w:sz w:val="20"/>
                <w:szCs w:val="20"/>
                <w:highlight w:val="yellow"/>
                <w:lang w:val="en-US"/>
              </w:rPr>
            </w:pPr>
            <w:r w:rsidRPr="000E3D06">
              <w:rPr>
                <w:rFonts w:cstheme="minorHAnsi"/>
                <w:sz w:val="20"/>
                <w:szCs w:val="20"/>
                <w:highlight w:val="yellow"/>
                <w:lang w:val="en-US"/>
              </w:rPr>
              <w:t>LNG as an alternative fuel for marine transport (25% by 2040)</w:t>
            </w:r>
          </w:p>
        </w:tc>
        <w:tc>
          <w:tcPr>
            <w:tcW w:w="2883" w:type="dxa"/>
          </w:tcPr>
          <w:p w14:paraId="4A8FA25B" w14:textId="6ACD6D06" w:rsidR="00E65A49" w:rsidRPr="000E3D06" w:rsidRDefault="00C70B92" w:rsidP="00867AB6">
            <w:pPr>
              <w:autoSpaceDE w:val="0"/>
              <w:autoSpaceDN w:val="0"/>
              <w:adjustRightInd w:val="0"/>
              <w:jc w:val="center"/>
              <w:rPr>
                <w:rFonts w:cstheme="minorHAnsi"/>
                <w:sz w:val="20"/>
                <w:szCs w:val="20"/>
                <w:highlight w:val="yellow"/>
                <w:lang w:val="en-US"/>
              </w:rPr>
            </w:pPr>
            <w:r w:rsidRPr="000E3D06">
              <w:rPr>
                <w:rFonts w:cstheme="minorHAnsi"/>
                <w:sz w:val="20"/>
                <w:szCs w:val="20"/>
                <w:highlight w:val="yellow"/>
                <w:lang w:val="en-US"/>
              </w:rPr>
              <w:t>40% green fuel penetration</w:t>
            </w:r>
          </w:p>
        </w:tc>
      </w:tr>
      <w:tr w:rsidR="00425444" w14:paraId="6FF561B9" w14:textId="77777777" w:rsidTr="006B279C">
        <w:tc>
          <w:tcPr>
            <w:tcW w:w="1028" w:type="dxa"/>
          </w:tcPr>
          <w:p w14:paraId="3D9EFFED" w14:textId="71A30F98" w:rsidR="00BC1894" w:rsidRPr="00867AB6" w:rsidRDefault="00BC1894" w:rsidP="00867AB6">
            <w:pPr>
              <w:autoSpaceDE w:val="0"/>
              <w:autoSpaceDN w:val="0"/>
              <w:adjustRightInd w:val="0"/>
              <w:jc w:val="center"/>
              <w:rPr>
                <w:rFonts w:cstheme="minorHAnsi"/>
                <w:b/>
                <w:bCs/>
                <w:sz w:val="20"/>
                <w:szCs w:val="20"/>
                <w:lang w:val="en-AU"/>
              </w:rPr>
            </w:pPr>
            <w:r w:rsidRPr="00867AB6">
              <w:rPr>
                <w:rFonts w:cstheme="minorHAnsi"/>
                <w:b/>
                <w:bCs/>
                <w:sz w:val="20"/>
                <w:szCs w:val="20"/>
                <w:lang w:val="en-AU"/>
              </w:rPr>
              <w:t>Aviation</w:t>
            </w:r>
          </w:p>
        </w:tc>
        <w:tc>
          <w:tcPr>
            <w:tcW w:w="1920" w:type="dxa"/>
          </w:tcPr>
          <w:p w14:paraId="17CD0150" w14:textId="116442B5" w:rsidR="00BC1894" w:rsidRPr="00867AB6" w:rsidRDefault="00BC1894" w:rsidP="006B279C">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1616" w:type="dxa"/>
          </w:tcPr>
          <w:p w14:paraId="2EB82837" w14:textId="705F6A0C" w:rsidR="00BC1894" w:rsidRPr="00867AB6" w:rsidRDefault="00BC1894" w:rsidP="006B279C">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4468" w:type="dxa"/>
          </w:tcPr>
          <w:p w14:paraId="69EB8AC3" w14:textId="5F61F0D3" w:rsidR="00BC1894" w:rsidRPr="00867AB6" w:rsidRDefault="00BC1894" w:rsidP="00867AB6">
            <w:pPr>
              <w:autoSpaceDE w:val="0"/>
              <w:autoSpaceDN w:val="0"/>
              <w:adjustRightInd w:val="0"/>
              <w:jc w:val="center"/>
              <w:rPr>
                <w:rFonts w:cstheme="minorHAnsi"/>
                <w:sz w:val="20"/>
                <w:szCs w:val="20"/>
                <w:lang w:val="en-AU"/>
              </w:rPr>
            </w:pPr>
            <w:r w:rsidRPr="00867AB6">
              <w:rPr>
                <w:rFonts w:cstheme="minorHAnsi"/>
                <w:sz w:val="20"/>
                <w:szCs w:val="20"/>
                <w:lang w:val="en-AU"/>
              </w:rPr>
              <w:t>NA</w:t>
            </w:r>
          </w:p>
        </w:tc>
        <w:tc>
          <w:tcPr>
            <w:tcW w:w="2033" w:type="dxa"/>
          </w:tcPr>
          <w:p w14:paraId="0C37514E" w14:textId="244D9A01" w:rsidR="00BC1894" w:rsidRPr="00867AB6" w:rsidRDefault="00BC1894" w:rsidP="00867AB6">
            <w:pPr>
              <w:autoSpaceDE w:val="0"/>
              <w:autoSpaceDN w:val="0"/>
              <w:adjustRightInd w:val="0"/>
              <w:jc w:val="center"/>
              <w:rPr>
                <w:rFonts w:cstheme="minorHAnsi"/>
                <w:sz w:val="20"/>
                <w:szCs w:val="20"/>
                <w:lang w:val="en-US"/>
              </w:rPr>
            </w:pPr>
            <w:r w:rsidRPr="00867AB6">
              <w:rPr>
                <w:rFonts w:cstheme="minorHAnsi"/>
                <w:sz w:val="20"/>
                <w:szCs w:val="20"/>
                <w:lang w:val="en-US"/>
              </w:rPr>
              <w:t>NA</w:t>
            </w:r>
          </w:p>
        </w:tc>
        <w:tc>
          <w:tcPr>
            <w:tcW w:w="2883" w:type="dxa"/>
          </w:tcPr>
          <w:p w14:paraId="400544CC" w14:textId="28F5CD32" w:rsidR="00BC1894" w:rsidRPr="000E3D06" w:rsidRDefault="00BC1894" w:rsidP="00425444">
            <w:pPr>
              <w:pStyle w:val="ListParagraph"/>
              <w:numPr>
                <w:ilvl w:val="0"/>
                <w:numId w:val="29"/>
              </w:numPr>
              <w:autoSpaceDE w:val="0"/>
              <w:autoSpaceDN w:val="0"/>
              <w:adjustRightInd w:val="0"/>
              <w:ind w:left="151" w:hanging="215"/>
              <w:jc w:val="both"/>
              <w:rPr>
                <w:rFonts w:cstheme="minorHAnsi"/>
                <w:sz w:val="20"/>
                <w:szCs w:val="20"/>
                <w:highlight w:val="yellow"/>
                <w:lang w:val="en-US"/>
              </w:rPr>
            </w:pPr>
            <w:r w:rsidRPr="000E3D06">
              <w:rPr>
                <w:rFonts w:cstheme="minorHAnsi"/>
                <w:sz w:val="20"/>
                <w:szCs w:val="20"/>
                <w:highlight w:val="yellow"/>
                <w:lang w:val="en-US"/>
              </w:rPr>
              <w:t xml:space="preserve">47% SAF blending </w:t>
            </w:r>
            <w:r w:rsidR="00181996" w:rsidRPr="000E3D06">
              <w:rPr>
                <w:rFonts w:cstheme="minorHAnsi"/>
                <w:sz w:val="20"/>
                <w:szCs w:val="20"/>
                <w:highlight w:val="yellow"/>
                <w:lang w:val="en-US"/>
              </w:rPr>
              <w:t>mandate.</w:t>
            </w:r>
          </w:p>
          <w:p w14:paraId="4136D77B" w14:textId="1E98E332" w:rsidR="00425444" w:rsidRPr="000E3D06" w:rsidRDefault="00425444" w:rsidP="00867AB6">
            <w:pPr>
              <w:pStyle w:val="ListParagraph"/>
              <w:numPr>
                <w:ilvl w:val="0"/>
                <w:numId w:val="29"/>
              </w:numPr>
              <w:autoSpaceDE w:val="0"/>
              <w:autoSpaceDN w:val="0"/>
              <w:adjustRightInd w:val="0"/>
              <w:ind w:left="151" w:hanging="215"/>
              <w:jc w:val="both"/>
              <w:rPr>
                <w:rFonts w:cstheme="minorHAnsi"/>
                <w:sz w:val="20"/>
                <w:szCs w:val="20"/>
                <w:highlight w:val="yellow"/>
                <w:lang w:val="en-US"/>
              </w:rPr>
            </w:pPr>
            <w:r w:rsidRPr="000E3D06">
              <w:rPr>
                <w:rFonts w:cstheme="minorHAnsi"/>
                <w:sz w:val="20"/>
                <w:szCs w:val="20"/>
                <w:highlight w:val="yellow"/>
                <w:lang w:val="en-US"/>
              </w:rPr>
              <w:t>Adopt ICAO’s LTAG of net-zero carbon emissions</w:t>
            </w:r>
            <w:r w:rsidR="0071691E" w:rsidRPr="000E3D06">
              <w:rPr>
                <w:rFonts w:cstheme="minorHAnsi"/>
                <w:sz w:val="20"/>
                <w:szCs w:val="20"/>
                <w:highlight w:val="yellow"/>
                <w:lang w:val="en-US"/>
              </w:rPr>
              <w:t>.</w:t>
            </w:r>
          </w:p>
        </w:tc>
      </w:tr>
      <w:tr w:rsidR="00DD4207" w14:paraId="703AB440" w14:textId="77777777" w:rsidTr="006B279C">
        <w:tc>
          <w:tcPr>
            <w:tcW w:w="1028" w:type="dxa"/>
          </w:tcPr>
          <w:p w14:paraId="44935940" w14:textId="78852801" w:rsidR="00DD4207" w:rsidRPr="00DC5483" w:rsidRDefault="00DC5483" w:rsidP="00867AB6">
            <w:pPr>
              <w:autoSpaceDE w:val="0"/>
              <w:autoSpaceDN w:val="0"/>
              <w:adjustRightInd w:val="0"/>
              <w:jc w:val="center"/>
              <w:rPr>
                <w:rFonts w:cstheme="minorHAnsi"/>
                <w:b/>
                <w:bCs/>
                <w:sz w:val="20"/>
                <w:szCs w:val="20"/>
                <w:lang w:val="en-AU"/>
              </w:rPr>
            </w:pPr>
            <w:r>
              <w:rPr>
                <w:rFonts w:cstheme="minorHAnsi"/>
                <w:b/>
                <w:bCs/>
                <w:sz w:val="20"/>
                <w:szCs w:val="20"/>
                <w:lang w:val="en-AU"/>
              </w:rPr>
              <w:t>EV Manufacturing</w:t>
            </w:r>
          </w:p>
        </w:tc>
        <w:tc>
          <w:tcPr>
            <w:tcW w:w="1920" w:type="dxa"/>
          </w:tcPr>
          <w:p w14:paraId="63D3B707" w14:textId="0C2E94AF" w:rsidR="00DD4207" w:rsidRPr="00DC5483" w:rsidRDefault="00DD4207" w:rsidP="006B279C">
            <w:pPr>
              <w:autoSpaceDE w:val="0"/>
              <w:autoSpaceDN w:val="0"/>
              <w:adjustRightInd w:val="0"/>
              <w:jc w:val="center"/>
              <w:rPr>
                <w:rFonts w:cstheme="minorHAnsi"/>
                <w:sz w:val="20"/>
                <w:szCs w:val="20"/>
                <w:lang w:val="en-AU"/>
              </w:rPr>
            </w:pPr>
            <w:r>
              <w:rPr>
                <w:rFonts w:cstheme="minorHAnsi"/>
                <w:sz w:val="20"/>
                <w:szCs w:val="20"/>
                <w:lang w:val="en-AU"/>
              </w:rPr>
              <w:t>NA</w:t>
            </w:r>
          </w:p>
        </w:tc>
        <w:tc>
          <w:tcPr>
            <w:tcW w:w="1616" w:type="dxa"/>
          </w:tcPr>
          <w:p w14:paraId="4C216C05" w14:textId="10FFF3A2" w:rsidR="00DD4207" w:rsidRPr="00DC5483" w:rsidRDefault="00DD4207" w:rsidP="006B279C">
            <w:pPr>
              <w:autoSpaceDE w:val="0"/>
              <w:autoSpaceDN w:val="0"/>
              <w:adjustRightInd w:val="0"/>
              <w:jc w:val="center"/>
              <w:rPr>
                <w:rFonts w:cstheme="minorHAnsi"/>
                <w:sz w:val="20"/>
                <w:szCs w:val="20"/>
                <w:lang w:val="en-AU"/>
              </w:rPr>
            </w:pPr>
            <w:r>
              <w:rPr>
                <w:rFonts w:cstheme="minorHAnsi"/>
                <w:sz w:val="20"/>
                <w:szCs w:val="20"/>
                <w:lang w:val="en-AU"/>
              </w:rPr>
              <w:t>NA</w:t>
            </w:r>
          </w:p>
        </w:tc>
        <w:tc>
          <w:tcPr>
            <w:tcW w:w="4468" w:type="dxa"/>
          </w:tcPr>
          <w:p w14:paraId="3939EBE9" w14:textId="103D8DFC" w:rsidR="00DD4207" w:rsidRPr="00DC5483" w:rsidRDefault="00DD4207" w:rsidP="006B279C">
            <w:pPr>
              <w:autoSpaceDE w:val="0"/>
              <w:autoSpaceDN w:val="0"/>
              <w:adjustRightInd w:val="0"/>
              <w:jc w:val="center"/>
              <w:rPr>
                <w:rFonts w:cstheme="minorHAnsi"/>
                <w:sz w:val="20"/>
                <w:szCs w:val="20"/>
                <w:lang w:val="en-AU"/>
              </w:rPr>
            </w:pPr>
            <w:r>
              <w:rPr>
                <w:rFonts w:cstheme="minorHAnsi"/>
                <w:sz w:val="20"/>
                <w:szCs w:val="20"/>
                <w:lang w:val="en-AU"/>
              </w:rPr>
              <w:t>NA</w:t>
            </w:r>
          </w:p>
        </w:tc>
        <w:tc>
          <w:tcPr>
            <w:tcW w:w="2033" w:type="dxa"/>
          </w:tcPr>
          <w:p w14:paraId="7E1C194A" w14:textId="6028D473" w:rsidR="00DD4207" w:rsidRPr="00DC5483" w:rsidRDefault="00DD4207" w:rsidP="006B279C">
            <w:pPr>
              <w:autoSpaceDE w:val="0"/>
              <w:autoSpaceDN w:val="0"/>
              <w:adjustRightInd w:val="0"/>
              <w:jc w:val="center"/>
              <w:rPr>
                <w:rFonts w:cstheme="minorHAnsi"/>
                <w:sz w:val="20"/>
                <w:szCs w:val="20"/>
                <w:lang w:val="en-US"/>
              </w:rPr>
            </w:pPr>
            <w:r>
              <w:rPr>
                <w:rFonts w:cstheme="minorHAnsi"/>
                <w:sz w:val="20"/>
                <w:szCs w:val="20"/>
                <w:lang w:val="en-US"/>
              </w:rPr>
              <w:t>NA</w:t>
            </w:r>
          </w:p>
        </w:tc>
        <w:tc>
          <w:tcPr>
            <w:tcW w:w="2883" w:type="dxa"/>
          </w:tcPr>
          <w:p w14:paraId="17032F4F" w14:textId="75C3BA18" w:rsidR="00DD4207" w:rsidRPr="00DC5483" w:rsidRDefault="00DC5483" w:rsidP="006B279C">
            <w:pPr>
              <w:autoSpaceDE w:val="0"/>
              <w:autoSpaceDN w:val="0"/>
              <w:adjustRightInd w:val="0"/>
              <w:jc w:val="center"/>
              <w:rPr>
                <w:rFonts w:cstheme="minorHAnsi"/>
                <w:sz w:val="20"/>
                <w:szCs w:val="20"/>
                <w:lang w:val="en-US"/>
              </w:rPr>
            </w:pPr>
            <w:r w:rsidRPr="00DC5483">
              <w:rPr>
                <w:rFonts w:cstheme="minorHAnsi"/>
                <w:sz w:val="20"/>
                <w:szCs w:val="20"/>
                <w:lang w:val="en-US"/>
              </w:rPr>
              <w:t xml:space="preserve">90% local </w:t>
            </w:r>
            <w:proofErr w:type="spellStart"/>
            <w:r w:rsidRPr="00DC5483">
              <w:rPr>
                <w:rFonts w:cstheme="minorHAnsi"/>
                <w:sz w:val="20"/>
                <w:szCs w:val="20"/>
                <w:lang w:val="en-US"/>
              </w:rPr>
              <w:t>xEV</w:t>
            </w:r>
            <w:proofErr w:type="spellEnd"/>
            <w:r w:rsidRPr="00DC5483">
              <w:rPr>
                <w:rFonts w:cstheme="minorHAnsi"/>
                <w:sz w:val="20"/>
                <w:szCs w:val="20"/>
                <w:lang w:val="en-US"/>
              </w:rPr>
              <w:t xml:space="preserve"> manufacturing</w:t>
            </w:r>
            <w:r w:rsidRPr="00DC5483">
              <w:rPr>
                <w:rFonts w:cstheme="minorHAnsi"/>
                <w:sz w:val="20"/>
                <w:szCs w:val="20"/>
                <w:lang w:val="en-US"/>
              </w:rPr>
              <w:cr/>
            </w:r>
            <w:r w:rsidR="0071691E">
              <w:rPr>
                <w:rFonts w:cstheme="minorHAnsi"/>
                <w:sz w:val="20"/>
                <w:szCs w:val="20"/>
                <w:lang w:val="en-US"/>
              </w:rPr>
              <w:t>.</w:t>
            </w:r>
          </w:p>
        </w:tc>
      </w:tr>
      <w:bookmarkEnd w:id="0"/>
    </w:tbl>
    <w:p w14:paraId="431AF83D" w14:textId="77777777" w:rsidR="00E65A49" w:rsidRDefault="00E65A49" w:rsidP="00501C67">
      <w:pPr>
        <w:autoSpaceDE w:val="0"/>
        <w:autoSpaceDN w:val="0"/>
        <w:adjustRightInd w:val="0"/>
        <w:spacing w:after="0" w:line="240" w:lineRule="auto"/>
        <w:jc w:val="both"/>
        <w:rPr>
          <w:rFonts w:cstheme="minorHAnsi"/>
          <w:lang w:val="en-AU"/>
        </w:rPr>
        <w:sectPr w:rsidR="00E65A49" w:rsidSect="005025BD">
          <w:pgSz w:w="16838" w:h="11906" w:orient="landscape" w:code="9"/>
          <w:pgMar w:top="1440" w:right="1440" w:bottom="1440" w:left="1440" w:header="720" w:footer="1152" w:gutter="0"/>
          <w:cols w:space="720"/>
          <w:docGrid w:linePitch="360"/>
        </w:sectPr>
      </w:pPr>
    </w:p>
    <w:p w14:paraId="775E4946" w14:textId="4B8D818E" w:rsidR="00C07199" w:rsidRDefault="00C07199" w:rsidP="00C07199">
      <w:pPr>
        <w:jc w:val="both"/>
        <w:rPr>
          <w:rFonts w:cstheme="minorHAnsi"/>
          <w:b/>
          <w:bCs/>
          <w:lang w:val="en-US"/>
        </w:rPr>
      </w:pPr>
      <w:r w:rsidRPr="00B35DAE">
        <w:rPr>
          <w:rFonts w:cstheme="minorHAnsi"/>
          <w:b/>
          <w:bCs/>
          <w:lang w:val="en-US"/>
        </w:rPr>
        <w:lastRenderedPageBreak/>
        <w:t>Malaysia Hydrogen Economy</w:t>
      </w:r>
    </w:p>
    <w:p w14:paraId="3B8497D1" w14:textId="77777777" w:rsidR="003C0A28" w:rsidRDefault="003C0A28" w:rsidP="003C0A28">
      <w:pPr>
        <w:jc w:val="both"/>
        <w:rPr>
          <w:rFonts w:cstheme="minorHAnsi"/>
          <w:lang w:val="en-US"/>
        </w:rPr>
      </w:pPr>
      <w:r w:rsidRPr="00867AB6">
        <w:rPr>
          <w:rFonts w:cstheme="minorHAnsi"/>
          <w:lang w:val="en-US"/>
        </w:rPr>
        <w:t>NETR proposes the following targets:</w:t>
      </w:r>
    </w:p>
    <w:p w14:paraId="4CD9BCDA" w14:textId="77777777" w:rsidR="003E4011" w:rsidRDefault="003C0A28" w:rsidP="003C0A28">
      <w:pPr>
        <w:pStyle w:val="ListParagraph"/>
        <w:numPr>
          <w:ilvl w:val="0"/>
          <w:numId w:val="74"/>
        </w:numPr>
        <w:jc w:val="both"/>
        <w:rPr>
          <w:rFonts w:cstheme="minorHAnsi"/>
          <w:lang w:val="en-US"/>
        </w:rPr>
      </w:pPr>
      <w:r w:rsidRPr="00867AB6">
        <w:rPr>
          <w:rFonts w:cstheme="minorHAnsi"/>
          <w:lang w:val="en-US"/>
        </w:rPr>
        <w:t>Blue Hydrogen: To completely phase out the use of grey hydrogen as a feedstock by 2050.</w:t>
      </w:r>
    </w:p>
    <w:p w14:paraId="560137FA" w14:textId="77777777" w:rsidR="003E4011" w:rsidRDefault="003C0A28" w:rsidP="003C0A28">
      <w:pPr>
        <w:pStyle w:val="ListParagraph"/>
        <w:numPr>
          <w:ilvl w:val="0"/>
          <w:numId w:val="74"/>
        </w:numPr>
        <w:jc w:val="both"/>
        <w:rPr>
          <w:rFonts w:cstheme="minorHAnsi"/>
          <w:lang w:val="en-US"/>
        </w:rPr>
      </w:pPr>
      <w:r w:rsidRPr="00867AB6">
        <w:rPr>
          <w:rFonts w:cstheme="minorHAnsi"/>
          <w:lang w:val="en-US"/>
        </w:rPr>
        <w:t>Green Hydrogen: To produce up to 2.5 Mtpa of green hydrogen by 2050 from RE such as</w:t>
      </w:r>
      <w:r w:rsidR="003E4011">
        <w:rPr>
          <w:rFonts w:cstheme="minorHAnsi"/>
          <w:lang w:val="en-US"/>
        </w:rPr>
        <w:t xml:space="preserve"> </w:t>
      </w:r>
      <w:r w:rsidRPr="00867AB6">
        <w:rPr>
          <w:rFonts w:cstheme="minorHAnsi"/>
          <w:lang w:val="en-US"/>
        </w:rPr>
        <w:t>hydroelectric power and solar.</w:t>
      </w:r>
    </w:p>
    <w:p w14:paraId="7BC5AC23" w14:textId="0108AA30" w:rsidR="004451DE" w:rsidRDefault="003C0A28" w:rsidP="003C0A28">
      <w:pPr>
        <w:pStyle w:val="ListParagraph"/>
        <w:numPr>
          <w:ilvl w:val="0"/>
          <w:numId w:val="74"/>
        </w:numPr>
        <w:jc w:val="both"/>
        <w:rPr>
          <w:rFonts w:cstheme="minorHAnsi"/>
          <w:lang w:val="en-US"/>
        </w:rPr>
      </w:pPr>
      <w:r w:rsidRPr="00867AB6">
        <w:rPr>
          <w:rFonts w:cstheme="minorHAnsi"/>
          <w:lang w:val="en-US"/>
        </w:rPr>
        <w:t>Low-carbon Hydrogen Hubs: To establish one low-carbon hydrogen hub by 2030, and an</w:t>
      </w:r>
      <w:r w:rsidR="003E4011">
        <w:rPr>
          <w:rFonts w:cstheme="minorHAnsi"/>
          <w:lang w:val="en-US"/>
        </w:rPr>
        <w:t xml:space="preserve"> </w:t>
      </w:r>
      <w:r w:rsidRPr="00867AB6">
        <w:rPr>
          <w:rFonts w:cstheme="minorHAnsi"/>
          <w:lang w:val="en-US"/>
        </w:rPr>
        <w:t>additional two hubs by 2050, bringing the total to three hubs.</w:t>
      </w:r>
    </w:p>
    <w:tbl>
      <w:tblPr>
        <w:tblStyle w:val="TableGrid"/>
        <w:tblW w:w="0" w:type="auto"/>
        <w:tblLook w:val="04A0" w:firstRow="1" w:lastRow="0" w:firstColumn="1" w:lastColumn="0" w:noHBand="0" w:noVBand="1"/>
      </w:tblPr>
      <w:tblGrid>
        <w:gridCol w:w="2695"/>
        <w:gridCol w:w="2790"/>
        <w:gridCol w:w="3531"/>
      </w:tblGrid>
      <w:tr w:rsidR="003448AF" w14:paraId="5FF8C140" w14:textId="77777777" w:rsidTr="00867AB6">
        <w:tc>
          <w:tcPr>
            <w:tcW w:w="2695" w:type="dxa"/>
          </w:tcPr>
          <w:p w14:paraId="1457A2A9" w14:textId="5ED05359" w:rsidR="003448AF" w:rsidRPr="00867AB6" w:rsidRDefault="003448AF" w:rsidP="00867AB6">
            <w:pPr>
              <w:jc w:val="center"/>
              <w:rPr>
                <w:rFonts w:cstheme="minorHAnsi"/>
                <w:b/>
                <w:bCs/>
                <w:sz w:val="20"/>
                <w:szCs w:val="20"/>
                <w:lang w:val="en-US"/>
              </w:rPr>
            </w:pPr>
            <w:r w:rsidRPr="00867AB6">
              <w:rPr>
                <w:rFonts w:cstheme="minorHAnsi"/>
                <w:b/>
                <w:bCs/>
                <w:sz w:val="20"/>
                <w:szCs w:val="20"/>
                <w:lang w:val="en-US"/>
              </w:rPr>
              <w:t>2030</w:t>
            </w:r>
          </w:p>
        </w:tc>
        <w:tc>
          <w:tcPr>
            <w:tcW w:w="2790" w:type="dxa"/>
          </w:tcPr>
          <w:p w14:paraId="0107ED03" w14:textId="2C4F2FE5" w:rsidR="003448AF" w:rsidRPr="00867AB6" w:rsidRDefault="003448AF" w:rsidP="00867AB6">
            <w:pPr>
              <w:jc w:val="center"/>
              <w:rPr>
                <w:rFonts w:cstheme="minorHAnsi"/>
                <w:b/>
                <w:bCs/>
                <w:sz w:val="20"/>
                <w:szCs w:val="20"/>
                <w:lang w:val="en-US"/>
              </w:rPr>
            </w:pPr>
            <w:r w:rsidRPr="00867AB6">
              <w:rPr>
                <w:rFonts w:cstheme="minorHAnsi"/>
                <w:b/>
                <w:bCs/>
                <w:sz w:val="20"/>
                <w:szCs w:val="20"/>
                <w:lang w:val="en-US"/>
              </w:rPr>
              <w:t>2040</w:t>
            </w:r>
          </w:p>
        </w:tc>
        <w:tc>
          <w:tcPr>
            <w:tcW w:w="3531" w:type="dxa"/>
          </w:tcPr>
          <w:p w14:paraId="281C47BC" w14:textId="3366FA46" w:rsidR="003448AF" w:rsidRPr="00867AB6" w:rsidRDefault="003448AF" w:rsidP="00867AB6">
            <w:pPr>
              <w:jc w:val="center"/>
              <w:rPr>
                <w:rFonts w:cstheme="minorHAnsi"/>
                <w:b/>
                <w:bCs/>
                <w:sz w:val="20"/>
                <w:szCs w:val="20"/>
                <w:lang w:val="en-US"/>
              </w:rPr>
            </w:pPr>
            <w:r w:rsidRPr="00867AB6">
              <w:rPr>
                <w:rFonts w:cstheme="minorHAnsi"/>
                <w:b/>
                <w:bCs/>
                <w:sz w:val="20"/>
                <w:szCs w:val="20"/>
                <w:lang w:val="en-US"/>
              </w:rPr>
              <w:t>2050</w:t>
            </w:r>
          </w:p>
        </w:tc>
      </w:tr>
      <w:tr w:rsidR="003448AF" w14:paraId="1A68A93A" w14:textId="77777777" w:rsidTr="00867AB6">
        <w:tc>
          <w:tcPr>
            <w:tcW w:w="2695" w:type="dxa"/>
          </w:tcPr>
          <w:p w14:paraId="565243CB" w14:textId="77777777" w:rsidR="00917B7E" w:rsidRDefault="005D4EE6" w:rsidP="00937142">
            <w:pPr>
              <w:jc w:val="center"/>
              <w:rPr>
                <w:rFonts w:cstheme="minorHAnsi"/>
                <w:sz w:val="20"/>
                <w:szCs w:val="20"/>
                <w:lang w:val="en-US"/>
              </w:rPr>
            </w:pPr>
            <w:r w:rsidRPr="00867AB6">
              <w:rPr>
                <w:rFonts w:cstheme="minorHAnsi"/>
                <w:sz w:val="20"/>
                <w:szCs w:val="20"/>
                <w:lang w:val="en-US"/>
              </w:rPr>
              <w:t xml:space="preserve">Establishment of </w:t>
            </w:r>
          </w:p>
          <w:p w14:paraId="651AA44E" w14:textId="20722716" w:rsidR="003448AF" w:rsidRPr="00867AB6" w:rsidRDefault="005D4EE6" w:rsidP="00867AB6">
            <w:pPr>
              <w:jc w:val="center"/>
              <w:rPr>
                <w:rFonts w:cstheme="minorHAnsi"/>
                <w:sz w:val="20"/>
                <w:szCs w:val="20"/>
                <w:lang w:val="en-US"/>
              </w:rPr>
            </w:pPr>
            <w:r w:rsidRPr="00867AB6">
              <w:rPr>
                <w:rFonts w:cstheme="minorHAnsi"/>
                <w:sz w:val="20"/>
                <w:szCs w:val="20"/>
                <w:lang w:val="en-US"/>
              </w:rPr>
              <w:t>1 hydrogen hub</w:t>
            </w:r>
          </w:p>
        </w:tc>
        <w:tc>
          <w:tcPr>
            <w:tcW w:w="2790" w:type="dxa"/>
          </w:tcPr>
          <w:p w14:paraId="67EB883F" w14:textId="77777777" w:rsidR="00917B7E" w:rsidRDefault="00937142" w:rsidP="00937142">
            <w:pPr>
              <w:jc w:val="center"/>
              <w:rPr>
                <w:rFonts w:cstheme="minorHAnsi"/>
                <w:sz w:val="20"/>
                <w:szCs w:val="20"/>
                <w:lang w:val="en-US"/>
              </w:rPr>
            </w:pPr>
            <w:r w:rsidRPr="00867AB6">
              <w:rPr>
                <w:rFonts w:cstheme="minorHAnsi"/>
                <w:sz w:val="20"/>
                <w:szCs w:val="20"/>
                <w:lang w:val="en-US"/>
              </w:rPr>
              <w:t xml:space="preserve">Establishment of </w:t>
            </w:r>
          </w:p>
          <w:p w14:paraId="4A1E23A5" w14:textId="2CFFAF0E" w:rsidR="003448AF" w:rsidRPr="00867AB6" w:rsidRDefault="00937142" w:rsidP="00867AB6">
            <w:pPr>
              <w:jc w:val="center"/>
              <w:rPr>
                <w:rFonts w:cstheme="minorHAnsi"/>
                <w:sz w:val="20"/>
                <w:szCs w:val="20"/>
                <w:lang w:val="en-US"/>
              </w:rPr>
            </w:pPr>
            <w:r w:rsidRPr="00867AB6">
              <w:rPr>
                <w:rFonts w:cstheme="minorHAnsi"/>
                <w:sz w:val="20"/>
                <w:szCs w:val="20"/>
                <w:lang w:val="en-US"/>
              </w:rPr>
              <w:t>2 hydrogen hubs</w:t>
            </w:r>
          </w:p>
        </w:tc>
        <w:tc>
          <w:tcPr>
            <w:tcW w:w="3531" w:type="dxa"/>
          </w:tcPr>
          <w:p w14:paraId="340E420C" w14:textId="77777777" w:rsidR="00917B7E" w:rsidRDefault="00937142" w:rsidP="00937142">
            <w:pPr>
              <w:jc w:val="center"/>
              <w:rPr>
                <w:rFonts w:cstheme="minorHAnsi"/>
                <w:sz w:val="20"/>
                <w:szCs w:val="20"/>
                <w:lang w:val="en-US"/>
              </w:rPr>
            </w:pPr>
            <w:r w:rsidRPr="00867AB6">
              <w:rPr>
                <w:rFonts w:cstheme="minorHAnsi"/>
                <w:sz w:val="20"/>
                <w:szCs w:val="20"/>
                <w:lang w:val="en-US"/>
              </w:rPr>
              <w:t xml:space="preserve">Up to 2.5MTPA </w:t>
            </w:r>
          </w:p>
          <w:p w14:paraId="014A4C95" w14:textId="5A421436" w:rsidR="003448AF" w:rsidRPr="00867AB6" w:rsidRDefault="00937142" w:rsidP="00867AB6">
            <w:pPr>
              <w:jc w:val="center"/>
              <w:rPr>
                <w:rFonts w:cstheme="minorHAnsi"/>
                <w:sz w:val="20"/>
                <w:szCs w:val="20"/>
                <w:lang w:val="en-US"/>
              </w:rPr>
            </w:pPr>
            <w:r w:rsidRPr="00867AB6">
              <w:rPr>
                <w:rFonts w:cstheme="minorHAnsi"/>
                <w:sz w:val="20"/>
                <w:szCs w:val="20"/>
                <w:lang w:val="en-US"/>
              </w:rPr>
              <w:t>local green H2 production</w:t>
            </w:r>
          </w:p>
        </w:tc>
      </w:tr>
    </w:tbl>
    <w:p w14:paraId="7931C51B" w14:textId="77777777" w:rsidR="003448AF" w:rsidRPr="00867AB6" w:rsidRDefault="003448AF" w:rsidP="00867AB6">
      <w:pPr>
        <w:spacing w:after="0" w:line="240" w:lineRule="auto"/>
        <w:jc w:val="both"/>
        <w:rPr>
          <w:rFonts w:cstheme="minorHAnsi"/>
          <w:sz w:val="18"/>
          <w:szCs w:val="18"/>
          <w:lang w:val="en-US"/>
        </w:rPr>
      </w:pPr>
    </w:p>
    <w:tbl>
      <w:tblPr>
        <w:tblStyle w:val="TableGrid"/>
        <w:tblW w:w="0" w:type="auto"/>
        <w:tblLook w:val="04A0" w:firstRow="1" w:lastRow="0" w:firstColumn="1" w:lastColumn="0" w:noHBand="0" w:noVBand="1"/>
      </w:tblPr>
      <w:tblGrid>
        <w:gridCol w:w="1705"/>
        <w:gridCol w:w="7311"/>
      </w:tblGrid>
      <w:tr w:rsidR="00C07199" w:rsidRPr="000F4CCC" w14:paraId="46A48F69" w14:textId="77777777" w:rsidTr="00B35DAE">
        <w:tc>
          <w:tcPr>
            <w:tcW w:w="1705" w:type="dxa"/>
          </w:tcPr>
          <w:p w14:paraId="772E0481" w14:textId="77777777" w:rsidR="00C07199" w:rsidRPr="00867AB6" w:rsidRDefault="00C07199" w:rsidP="00917B7E">
            <w:pPr>
              <w:jc w:val="both"/>
              <w:rPr>
                <w:rFonts w:cstheme="minorHAnsi"/>
                <w:b/>
                <w:bCs/>
                <w:sz w:val="20"/>
                <w:szCs w:val="20"/>
                <w:lang w:val="en-US"/>
              </w:rPr>
            </w:pPr>
            <w:r w:rsidRPr="00867AB6">
              <w:rPr>
                <w:rFonts w:cstheme="minorHAnsi"/>
                <w:b/>
                <w:bCs/>
                <w:sz w:val="20"/>
                <w:szCs w:val="20"/>
                <w:lang w:val="en-US"/>
              </w:rPr>
              <w:t>Aspect</w:t>
            </w:r>
          </w:p>
        </w:tc>
        <w:tc>
          <w:tcPr>
            <w:tcW w:w="7311" w:type="dxa"/>
          </w:tcPr>
          <w:p w14:paraId="3B6FAF4A" w14:textId="77777777" w:rsidR="00C07199" w:rsidRPr="00867AB6" w:rsidRDefault="00C07199" w:rsidP="00917B7E">
            <w:pPr>
              <w:jc w:val="both"/>
              <w:rPr>
                <w:rFonts w:cstheme="minorHAnsi"/>
                <w:b/>
                <w:bCs/>
                <w:sz w:val="20"/>
                <w:szCs w:val="20"/>
                <w:lang w:val="en-US"/>
              </w:rPr>
            </w:pPr>
            <w:r w:rsidRPr="00867AB6">
              <w:rPr>
                <w:rFonts w:cstheme="minorHAnsi"/>
                <w:b/>
                <w:bCs/>
                <w:sz w:val="20"/>
                <w:szCs w:val="20"/>
                <w:lang w:val="en-US"/>
              </w:rPr>
              <w:t>Details</w:t>
            </w:r>
          </w:p>
        </w:tc>
      </w:tr>
      <w:tr w:rsidR="00C07199" w:rsidRPr="000F4CCC" w14:paraId="7E4835D7" w14:textId="77777777" w:rsidTr="00B35DAE">
        <w:tc>
          <w:tcPr>
            <w:tcW w:w="1705" w:type="dxa"/>
          </w:tcPr>
          <w:p w14:paraId="321E8DB5" w14:textId="77777777" w:rsidR="00C07199" w:rsidRPr="00867AB6" w:rsidRDefault="00C07199" w:rsidP="00917B7E">
            <w:pPr>
              <w:jc w:val="both"/>
              <w:rPr>
                <w:rFonts w:cstheme="minorHAnsi"/>
                <w:sz w:val="20"/>
                <w:szCs w:val="20"/>
                <w:lang w:val="en-US"/>
              </w:rPr>
            </w:pPr>
            <w:r w:rsidRPr="00867AB6">
              <w:rPr>
                <w:rFonts w:cstheme="minorHAnsi"/>
                <w:sz w:val="20"/>
                <w:szCs w:val="20"/>
                <w:lang w:val="en-US"/>
              </w:rPr>
              <w:t>Policy</w:t>
            </w:r>
          </w:p>
        </w:tc>
        <w:tc>
          <w:tcPr>
            <w:tcW w:w="7311" w:type="dxa"/>
          </w:tcPr>
          <w:p w14:paraId="592F1512" w14:textId="77777777" w:rsidR="00C07199" w:rsidRPr="00867AB6" w:rsidRDefault="00C07199" w:rsidP="00917B7E">
            <w:pPr>
              <w:jc w:val="both"/>
              <w:rPr>
                <w:rFonts w:cstheme="minorHAnsi"/>
                <w:sz w:val="20"/>
                <w:szCs w:val="20"/>
                <w:lang w:val="en-US"/>
              </w:rPr>
            </w:pPr>
            <w:r w:rsidRPr="00867AB6">
              <w:rPr>
                <w:rFonts w:cstheme="minorHAnsi"/>
                <w:sz w:val="20"/>
                <w:szCs w:val="20"/>
                <w:lang w:val="en-US"/>
              </w:rPr>
              <w:t>Hydrogen Economy and Technology Roadmap (HETR) 2023</w:t>
            </w:r>
          </w:p>
        </w:tc>
      </w:tr>
      <w:tr w:rsidR="00C07199" w:rsidRPr="000F4CCC" w14:paraId="38DF0C70" w14:textId="77777777" w:rsidTr="00B35DAE">
        <w:tc>
          <w:tcPr>
            <w:tcW w:w="1705" w:type="dxa"/>
          </w:tcPr>
          <w:p w14:paraId="3346854C" w14:textId="77777777" w:rsidR="00C07199" w:rsidRPr="00867AB6" w:rsidRDefault="00C07199" w:rsidP="00917B7E">
            <w:pPr>
              <w:jc w:val="both"/>
              <w:rPr>
                <w:rFonts w:cstheme="minorHAnsi"/>
                <w:sz w:val="20"/>
                <w:szCs w:val="20"/>
                <w:lang w:val="en-US"/>
              </w:rPr>
            </w:pPr>
            <w:r w:rsidRPr="00867AB6">
              <w:rPr>
                <w:rFonts w:cstheme="minorHAnsi"/>
                <w:sz w:val="20"/>
                <w:szCs w:val="20"/>
                <w:lang w:val="en-US"/>
              </w:rPr>
              <w:t>National Target</w:t>
            </w:r>
          </w:p>
        </w:tc>
        <w:tc>
          <w:tcPr>
            <w:tcW w:w="7311" w:type="dxa"/>
          </w:tcPr>
          <w:p w14:paraId="337488C1" w14:textId="4E3551FC" w:rsidR="00C07199" w:rsidRPr="00867AB6" w:rsidRDefault="00C07199" w:rsidP="00917B7E">
            <w:pPr>
              <w:jc w:val="both"/>
              <w:rPr>
                <w:rFonts w:cstheme="minorHAnsi"/>
                <w:sz w:val="20"/>
                <w:szCs w:val="20"/>
                <w:lang w:val="en-US"/>
              </w:rPr>
            </w:pPr>
            <w:r w:rsidRPr="00867AB6">
              <w:rPr>
                <w:rFonts w:cstheme="minorHAnsi"/>
                <w:sz w:val="20"/>
                <w:szCs w:val="20"/>
                <w:lang w:val="en-US"/>
              </w:rPr>
              <w:t>2.5 MTPA by 2050 – NETR’s RT Scenario</w:t>
            </w:r>
            <w:r w:rsidR="00810A25" w:rsidRPr="00867AB6">
              <w:rPr>
                <w:rFonts w:cstheme="minorHAnsi"/>
                <w:sz w:val="20"/>
                <w:szCs w:val="20"/>
                <w:lang w:val="en-US"/>
              </w:rPr>
              <w:t xml:space="preserve"> (suggested to be used as Ref</w:t>
            </w:r>
            <w:r w:rsidR="003C4D25" w:rsidRPr="00867AB6">
              <w:rPr>
                <w:rFonts w:cstheme="minorHAnsi"/>
                <w:sz w:val="20"/>
                <w:szCs w:val="20"/>
                <w:lang w:val="en-US"/>
              </w:rPr>
              <w:t>)</w:t>
            </w:r>
          </w:p>
          <w:p w14:paraId="18AF2D48" w14:textId="09BC599D" w:rsidR="00C07199" w:rsidRPr="00867AB6" w:rsidRDefault="00C07199" w:rsidP="00917B7E">
            <w:pPr>
              <w:jc w:val="both"/>
              <w:rPr>
                <w:rFonts w:cstheme="minorHAnsi"/>
                <w:sz w:val="20"/>
                <w:szCs w:val="20"/>
                <w:lang w:val="en-US"/>
              </w:rPr>
            </w:pPr>
            <w:r w:rsidRPr="00867AB6">
              <w:rPr>
                <w:rFonts w:cstheme="minorHAnsi"/>
                <w:sz w:val="20"/>
                <w:szCs w:val="20"/>
                <w:lang w:val="en-US"/>
              </w:rPr>
              <w:t>7 MTPA by 2050 – HETR’s Ref Scenario</w:t>
            </w:r>
            <w:r w:rsidR="003C4D25" w:rsidRPr="00867AB6">
              <w:rPr>
                <w:rFonts w:cstheme="minorHAnsi"/>
                <w:sz w:val="20"/>
                <w:szCs w:val="20"/>
                <w:lang w:val="en-US"/>
              </w:rPr>
              <w:t xml:space="preserve"> </w:t>
            </w:r>
            <w:r w:rsidR="00C971B4" w:rsidRPr="00867AB6">
              <w:rPr>
                <w:rFonts w:cstheme="minorHAnsi"/>
                <w:sz w:val="20"/>
                <w:szCs w:val="20"/>
                <w:lang w:val="en-US"/>
              </w:rPr>
              <w:t>(suggested to be used as TGT)</w:t>
            </w:r>
          </w:p>
          <w:p w14:paraId="1368DC7B" w14:textId="38428283" w:rsidR="00C07199" w:rsidRPr="00867AB6" w:rsidRDefault="00C07199" w:rsidP="00917B7E">
            <w:pPr>
              <w:jc w:val="both"/>
              <w:rPr>
                <w:rFonts w:cstheme="minorHAnsi"/>
                <w:sz w:val="20"/>
                <w:szCs w:val="20"/>
                <w:lang w:val="en-US"/>
              </w:rPr>
            </w:pPr>
            <w:r w:rsidRPr="00867AB6">
              <w:rPr>
                <w:rFonts w:cstheme="minorHAnsi"/>
                <w:sz w:val="20"/>
                <w:szCs w:val="20"/>
                <w:lang w:val="en-US"/>
              </w:rPr>
              <w:t>16 MTPA by 2050 – HETR’s Target Scenario</w:t>
            </w:r>
            <w:r w:rsidR="00C971B4" w:rsidRPr="00867AB6">
              <w:rPr>
                <w:rFonts w:cstheme="minorHAnsi"/>
                <w:sz w:val="20"/>
                <w:szCs w:val="20"/>
                <w:lang w:val="en-US"/>
              </w:rPr>
              <w:t xml:space="preserve"> (suggested to be used as </w:t>
            </w:r>
            <w:r w:rsidR="00373784" w:rsidRPr="00867AB6">
              <w:rPr>
                <w:rFonts w:cstheme="minorHAnsi"/>
                <w:sz w:val="20"/>
                <w:szCs w:val="20"/>
                <w:lang w:val="en-US"/>
              </w:rPr>
              <w:t>ambitious</w:t>
            </w:r>
            <w:r w:rsidR="00E440AE" w:rsidRPr="00867AB6">
              <w:rPr>
                <w:rFonts w:cstheme="minorHAnsi"/>
                <w:sz w:val="20"/>
                <w:szCs w:val="20"/>
                <w:lang w:val="en-US"/>
              </w:rPr>
              <w:t xml:space="preserve"> TGT</w:t>
            </w:r>
            <w:r w:rsidR="00C971B4" w:rsidRPr="00867AB6">
              <w:rPr>
                <w:rFonts w:cstheme="minorHAnsi"/>
                <w:sz w:val="20"/>
                <w:szCs w:val="20"/>
                <w:lang w:val="en-US"/>
              </w:rPr>
              <w:t>)</w:t>
            </w:r>
          </w:p>
        </w:tc>
      </w:tr>
      <w:tr w:rsidR="00C07199" w:rsidRPr="000F4CCC" w14:paraId="664E03AE" w14:textId="77777777" w:rsidTr="00B35DAE">
        <w:tc>
          <w:tcPr>
            <w:tcW w:w="1705" w:type="dxa"/>
          </w:tcPr>
          <w:p w14:paraId="5FECEF8A" w14:textId="77777777" w:rsidR="00C07199" w:rsidRPr="00867AB6" w:rsidRDefault="00C07199" w:rsidP="00B35DAE">
            <w:pPr>
              <w:jc w:val="both"/>
              <w:rPr>
                <w:rFonts w:cstheme="minorHAnsi"/>
                <w:sz w:val="20"/>
                <w:szCs w:val="20"/>
                <w:lang w:val="en-US"/>
              </w:rPr>
            </w:pPr>
            <w:r w:rsidRPr="00867AB6">
              <w:rPr>
                <w:rFonts w:cstheme="minorHAnsi"/>
                <w:sz w:val="20"/>
                <w:szCs w:val="20"/>
                <w:lang w:val="en-US"/>
              </w:rPr>
              <w:t>Industry Value Chain</w:t>
            </w:r>
          </w:p>
        </w:tc>
        <w:tc>
          <w:tcPr>
            <w:tcW w:w="7311" w:type="dxa"/>
          </w:tcPr>
          <w:p w14:paraId="1FAE6C95" w14:textId="77777777" w:rsidR="00C07199" w:rsidRPr="00867AB6" w:rsidRDefault="00C07199" w:rsidP="00B35DAE">
            <w:pPr>
              <w:pStyle w:val="ListParagraph"/>
              <w:numPr>
                <w:ilvl w:val="0"/>
                <w:numId w:val="59"/>
              </w:numPr>
              <w:autoSpaceDE w:val="0"/>
              <w:autoSpaceDN w:val="0"/>
              <w:adjustRightInd w:val="0"/>
              <w:ind w:left="346"/>
              <w:rPr>
                <w:rFonts w:cstheme="minorHAnsi"/>
                <w:sz w:val="20"/>
                <w:szCs w:val="20"/>
                <w:lang w:val="en-US"/>
              </w:rPr>
            </w:pPr>
            <w:r w:rsidRPr="00867AB6">
              <w:rPr>
                <w:rFonts w:cstheme="minorHAnsi"/>
                <w:sz w:val="20"/>
                <w:szCs w:val="20"/>
                <w:lang w:val="en-US"/>
              </w:rPr>
              <w:t>Production of green hydrogen in Sarawak: 130kg per day</w:t>
            </w:r>
          </w:p>
          <w:p w14:paraId="018855BE" w14:textId="77777777" w:rsidR="00C07199" w:rsidRPr="00867AB6" w:rsidRDefault="00C07199" w:rsidP="00B35DAE">
            <w:pPr>
              <w:pStyle w:val="ListParagraph"/>
              <w:numPr>
                <w:ilvl w:val="0"/>
                <w:numId w:val="59"/>
              </w:numPr>
              <w:autoSpaceDE w:val="0"/>
              <w:autoSpaceDN w:val="0"/>
              <w:adjustRightInd w:val="0"/>
              <w:ind w:left="346"/>
              <w:rPr>
                <w:rFonts w:cstheme="minorHAnsi"/>
                <w:sz w:val="20"/>
                <w:szCs w:val="20"/>
                <w:lang w:val="en-US"/>
              </w:rPr>
            </w:pPr>
            <w:r w:rsidRPr="00867AB6">
              <w:rPr>
                <w:rFonts w:cstheme="minorHAnsi"/>
                <w:sz w:val="20"/>
                <w:szCs w:val="20"/>
                <w:lang w:val="en-US"/>
              </w:rPr>
              <w:t>Production of grey hydrogen - 1 MTPA</w:t>
            </w:r>
          </w:p>
        </w:tc>
      </w:tr>
      <w:tr w:rsidR="00C07199" w:rsidRPr="00F6351A" w14:paraId="09FE7909" w14:textId="77777777" w:rsidTr="00B35DAE">
        <w:tc>
          <w:tcPr>
            <w:tcW w:w="1705" w:type="dxa"/>
          </w:tcPr>
          <w:p w14:paraId="59F02A1D" w14:textId="77777777" w:rsidR="00C07199" w:rsidRPr="00867AB6" w:rsidRDefault="00C07199" w:rsidP="00B35DAE">
            <w:pPr>
              <w:jc w:val="both"/>
              <w:rPr>
                <w:rFonts w:cstheme="minorHAnsi"/>
                <w:sz w:val="20"/>
                <w:szCs w:val="20"/>
                <w:lang w:val="en-US"/>
              </w:rPr>
            </w:pPr>
            <w:r w:rsidRPr="00867AB6">
              <w:rPr>
                <w:rFonts w:cstheme="minorHAnsi"/>
                <w:sz w:val="20"/>
                <w:szCs w:val="20"/>
                <w:lang w:val="en-US"/>
              </w:rPr>
              <w:t>Achievement/</w:t>
            </w:r>
          </w:p>
          <w:p w14:paraId="6D8C8229" w14:textId="77777777" w:rsidR="00C07199" w:rsidRPr="00867AB6" w:rsidRDefault="00C07199" w:rsidP="00B35DAE">
            <w:pPr>
              <w:jc w:val="both"/>
              <w:rPr>
                <w:rFonts w:cstheme="minorHAnsi"/>
                <w:sz w:val="20"/>
                <w:szCs w:val="20"/>
                <w:lang w:val="en-US"/>
              </w:rPr>
            </w:pPr>
            <w:r w:rsidRPr="00867AB6">
              <w:rPr>
                <w:rFonts w:cstheme="minorHAnsi"/>
                <w:sz w:val="20"/>
                <w:szCs w:val="20"/>
                <w:lang w:val="en-US"/>
              </w:rPr>
              <w:t>Progress</w:t>
            </w:r>
          </w:p>
        </w:tc>
        <w:tc>
          <w:tcPr>
            <w:tcW w:w="7311" w:type="dxa"/>
          </w:tcPr>
          <w:p w14:paraId="426A40C0" w14:textId="77777777" w:rsidR="00C07199" w:rsidRPr="00867AB6" w:rsidRDefault="00C07199" w:rsidP="00B35DAE">
            <w:pPr>
              <w:pStyle w:val="ListParagraph"/>
              <w:numPr>
                <w:ilvl w:val="0"/>
                <w:numId w:val="60"/>
              </w:numPr>
              <w:autoSpaceDE w:val="0"/>
              <w:autoSpaceDN w:val="0"/>
              <w:adjustRightInd w:val="0"/>
              <w:ind w:left="344"/>
              <w:rPr>
                <w:rFonts w:cstheme="minorHAnsi"/>
                <w:sz w:val="20"/>
                <w:szCs w:val="20"/>
                <w:lang w:val="en-US"/>
              </w:rPr>
            </w:pPr>
            <w:r w:rsidRPr="00867AB6">
              <w:rPr>
                <w:rFonts w:cstheme="minorHAnsi"/>
                <w:sz w:val="20"/>
                <w:szCs w:val="20"/>
                <w:lang w:val="en-US"/>
              </w:rPr>
              <w:t>Sarawak Energy’s Integrated Hydrogen Production Plant and Refueling Station in Kuching, Sarawak in May 2019 with a production capacity of 130kg of Hydrogen per day.</w:t>
            </w:r>
          </w:p>
          <w:p w14:paraId="0142E849" w14:textId="219FD39A" w:rsidR="00C07199" w:rsidRPr="00867AB6" w:rsidRDefault="00C07199" w:rsidP="00B35DAE">
            <w:pPr>
              <w:pStyle w:val="ListParagraph"/>
              <w:numPr>
                <w:ilvl w:val="0"/>
                <w:numId w:val="60"/>
              </w:numPr>
              <w:autoSpaceDE w:val="0"/>
              <w:autoSpaceDN w:val="0"/>
              <w:adjustRightInd w:val="0"/>
              <w:ind w:left="344"/>
              <w:rPr>
                <w:rFonts w:cstheme="minorHAnsi"/>
                <w:sz w:val="20"/>
                <w:szCs w:val="20"/>
                <w:lang w:val="en-US"/>
              </w:rPr>
            </w:pPr>
            <w:proofErr w:type="spellStart"/>
            <w:r w:rsidRPr="00867AB6">
              <w:rPr>
                <w:rFonts w:cstheme="minorHAnsi"/>
                <w:sz w:val="20"/>
                <w:szCs w:val="20"/>
                <w:lang w:val="en-US"/>
              </w:rPr>
              <w:t>Gentari</w:t>
            </w:r>
            <w:proofErr w:type="spellEnd"/>
            <w:r w:rsidRPr="00867AB6">
              <w:rPr>
                <w:rFonts w:cstheme="minorHAnsi"/>
                <w:sz w:val="20"/>
                <w:szCs w:val="20"/>
                <w:lang w:val="en-US"/>
              </w:rPr>
              <w:t xml:space="preserve"> </w:t>
            </w:r>
            <w:r w:rsidR="005B7AD6">
              <w:rPr>
                <w:rFonts w:cstheme="minorHAnsi"/>
                <w:sz w:val="20"/>
                <w:szCs w:val="20"/>
                <w:lang w:val="en-US"/>
              </w:rPr>
              <w:t>exports</w:t>
            </w:r>
            <w:r w:rsidRPr="00867AB6">
              <w:rPr>
                <w:rFonts w:cstheme="minorHAnsi"/>
                <w:sz w:val="20"/>
                <w:szCs w:val="20"/>
                <w:lang w:val="en-US"/>
              </w:rPr>
              <w:t xml:space="preserve"> hydrogen to Japan in ammonia or </w:t>
            </w:r>
            <w:proofErr w:type="spellStart"/>
            <w:r w:rsidRPr="00867AB6">
              <w:rPr>
                <w:rFonts w:cstheme="minorHAnsi"/>
                <w:sz w:val="20"/>
                <w:szCs w:val="20"/>
                <w:lang w:val="en-US"/>
              </w:rPr>
              <w:t>metylcyclohexane</w:t>
            </w:r>
            <w:proofErr w:type="spellEnd"/>
            <w:r w:rsidRPr="00867AB6">
              <w:rPr>
                <w:rFonts w:cstheme="minorHAnsi"/>
                <w:sz w:val="20"/>
                <w:szCs w:val="20"/>
                <w:lang w:val="en-US"/>
              </w:rPr>
              <w:t xml:space="preserve"> (MCH) with a capacity of </w:t>
            </w:r>
            <w:r w:rsidR="00034990" w:rsidRPr="00867AB6">
              <w:rPr>
                <w:rFonts w:cstheme="minorHAnsi"/>
                <w:sz w:val="20"/>
                <w:szCs w:val="20"/>
                <w:lang w:val="en-US"/>
              </w:rPr>
              <w:t>50,000-ton</w:t>
            </w:r>
            <w:r w:rsidRPr="00867AB6">
              <w:rPr>
                <w:rFonts w:cstheme="minorHAnsi"/>
                <w:sz w:val="20"/>
                <w:szCs w:val="20"/>
                <w:lang w:val="en-US"/>
              </w:rPr>
              <w:t xml:space="preserve"> H</w:t>
            </w:r>
            <w:r w:rsidRPr="00867AB6">
              <w:rPr>
                <w:rFonts w:cstheme="minorHAnsi"/>
                <w:sz w:val="20"/>
                <w:szCs w:val="20"/>
                <w:vertAlign w:val="subscript"/>
                <w:lang w:val="en-US"/>
              </w:rPr>
              <w:t>2</w:t>
            </w:r>
            <w:r w:rsidRPr="00867AB6">
              <w:rPr>
                <w:rFonts w:cstheme="minorHAnsi"/>
                <w:sz w:val="20"/>
                <w:szCs w:val="20"/>
                <w:lang w:val="en-US"/>
              </w:rPr>
              <w:t xml:space="preserve">/year. </w:t>
            </w:r>
          </w:p>
          <w:p w14:paraId="6EF990BF" w14:textId="199F0EC3" w:rsidR="00C07199" w:rsidRPr="00867AB6" w:rsidRDefault="00C07199" w:rsidP="00B35DAE">
            <w:pPr>
              <w:pStyle w:val="ListParagraph"/>
              <w:numPr>
                <w:ilvl w:val="0"/>
                <w:numId w:val="62"/>
              </w:numPr>
              <w:autoSpaceDE w:val="0"/>
              <w:autoSpaceDN w:val="0"/>
              <w:adjustRightInd w:val="0"/>
              <w:ind w:left="699"/>
              <w:rPr>
                <w:rFonts w:cstheme="minorHAnsi"/>
                <w:sz w:val="20"/>
                <w:szCs w:val="20"/>
                <w:lang w:val="en-US"/>
              </w:rPr>
            </w:pPr>
            <w:r w:rsidRPr="00867AB6">
              <w:rPr>
                <w:rFonts w:cstheme="minorHAnsi"/>
                <w:sz w:val="20"/>
                <w:szCs w:val="20"/>
                <w:lang w:val="en-US"/>
              </w:rPr>
              <w:t xml:space="preserve">SEDC has inked </w:t>
            </w:r>
            <w:proofErr w:type="spellStart"/>
            <w:r w:rsidRPr="00867AB6">
              <w:rPr>
                <w:rFonts w:cstheme="minorHAnsi"/>
                <w:sz w:val="20"/>
                <w:szCs w:val="20"/>
                <w:lang w:val="en-US"/>
              </w:rPr>
              <w:t>MoUs</w:t>
            </w:r>
            <w:proofErr w:type="spellEnd"/>
            <w:r w:rsidRPr="00867AB6">
              <w:rPr>
                <w:rFonts w:cstheme="minorHAnsi"/>
                <w:sz w:val="20"/>
                <w:szCs w:val="20"/>
                <w:lang w:val="en-US"/>
              </w:rPr>
              <w:t xml:space="preserve"> with </w:t>
            </w:r>
            <w:r w:rsidR="005B7AD6">
              <w:rPr>
                <w:rFonts w:cstheme="minorHAnsi"/>
                <w:sz w:val="20"/>
                <w:szCs w:val="20"/>
                <w:lang w:val="en-US"/>
              </w:rPr>
              <w:t xml:space="preserve">a </w:t>
            </w:r>
            <w:r w:rsidRPr="00867AB6">
              <w:rPr>
                <w:rFonts w:cstheme="minorHAnsi"/>
                <w:sz w:val="20"/>
                <w:szCs w:val="20"/>
                <w:lang w:val="en-US"/>
              </w:rPr>
              <w:t xml:space="preserve">Japanese </w:t>
            </w:r>
            <w:r w:rsidR="00034990" w:rsidRPr="00867AB6">
              <w:rPr>
                <w:rFonts w:cstheme="minorHAnsi"/>
                <w:sz w:val="20"/>
                <w:szCs w:val="20"/>
                <w:lang w:val="en-US"/>
              </w:rPr>
              <w:t>consortium</w:t>
            </w:r>
            <w:r w:rsidRPr="00867AB6">
              <w:rPr>
                <w:rFonts w:cstheme="minorHAnsi"/>
                <w:sz w:val="20"/>
                <w:szCs w:val="20"/>
                <w:lang w:val="en-US"/>
              </w:rPr>
              <w:t xml:space="preserve"> (Sumitomo and ENEOS) </w:t>
            </w:r>
            <w:r w:rsidR="005B7AD6">
              <w:rPr>
                <w:rFonts w:cstheme="minorHAnsi"/>
                <w:sz w:val="20"/>
                <w:szCs w:val="20"/>
                <w:lang w:val="en-US"/>
              </w:rPr>
              <w:t xml:space="preserve">that </w:t>
            </w:r>
            <w:r w:rsidRPr="00867AB6">
              <w:rPr>
                <w:rFonts w:cstheme="minorHAnsi"/>
                <w:sz w:val="20"/>
                <w:szCs w:val="20"/>
                <w:lang w:val="en-US"/>
              </w:rPr>
              <w:t xml:space="preserve">focuses on hydrogen export in the form of </w:t>
            </w:r>
            <w:r w:rsidR="00034990" w:rsidRPr="00867AB6">
              <w:rPr>
                <w:rFonts w:cstheme="minorHAnsi"/>
                <w:sz w:val="20"/>
                <w:szCs w:val="20"/>
                <w:lang w:val="en-US"/>
              </w:rPr>
              <w:t>MCH.3,000-ton</w:t>
            </w:r>
            <w:r w:rsidRPr="00867AB6">
              <w:rPr>
                <w:rFonts w:cstheme="minorHAnsi"/>
                <w:sz w:val="20"/>
                <w:szCs w:val="20"/>
                <w:lang w:val="en-US"/>
              </w:rPr>
              <w:t xml:space="preserve"> H</w:t>
            </w:r>
            <w:r w:rsidRPr="00867AB6">
              <w:rPr>
                <w:rFonts w:cstheme="minorHAnsi"/>
                <w:sz w:val="20"/>
                <w:szCs w:val="20"/>
                <w:vertAlign w:val="subscript"/>
                <w:lang w:val="en-US"/>
              </w:rPr>
              <w:t>2</w:t>
            </w:r>
            <w:r w:rsidRPr="00867AB6">
              <w:rPr>
                <w:rFonts w:cstheme="minorHAnsi"/>
                <w:sz w:val="20"/>
                <w:szCs w:val="20"/>
                <w:lang w:val="en-US"/>
              </w:rPr>
              <w:t xml:space="preserve">/year for local consumption and </w:t>
            </w:r>
            <w:r w:rsidR="00034990" w:rsidRPr="00867AB6">
              <w:rPr>
                <w:rFonts w:cstheme="minorHAnsi"/>
                <w:sz w:val="20"/>
                <w:szCs w:val="20"/>
                <w:lang w:val="en-US"/>
              </w:rPr>
              <w:t>50,000-ton</w:t>
            </w:r>
            <w:r w:rsidRPr="00867AB6">
              <w:rPr>
                <w:rFonts w:cstheme="minorHAnsi"/>
                <w:sz w:val="20"/>
                <w:szCs w:val="20"/>
                <w:lang w:val="en-US"/>
              </w:rPr>
              <w:t xml:space="preserve"> H</w:t>
            </w:r>
            <w:r w:rsidRPr="00867AB6">
              <w:rPr>
                <w:rFonts w:cstheme="minorHAnsi"/>
                <w:sz w:val="20"/>
                <w:szCs w:val="20"/>
                <w:vertAlign w:val="subscript"/>
                <w:lang w:val="en-US"/>
              </w:rPr>
              <w:t>2</w:t>
            </w:r>
            <w:r w:rsidRPr="00867AB6">
              <w:rPr>
                <w:rFonts w:cstheme="minorHAnsi"/>
                <w:sz w:val="20"/>
                <w:szCs w:val="20"/>
                <w:lang w:val="en-US"/>
              </w:rPr>
              <w:t xml:space="preserve">/year for </w:t>
            </w:r>
            <w:proofErr w:type="gramStart"/>
            <w:r w:rsidRPr="00867AB6">
              <w:rPr>
                <w:rFonts w:cstheme="minorHAnsi"/>
                <w:sz w:val="20"/>
                <w:szCs w:val="20"/>
                <w:lang w:val="en-US"/>
              </w:rPr>
              <w:t>export</w:t>
            </w:r>
            <w:proofErr w:type="gramEnd"/>
          </w:p>
          <w:p w14:paraId="7732F4AE" w14:textId="30D8807C" w:rsidR="00C07199" w:rsidRPr="00867AB6" w:rsidRDefault="00C07199" w:rsidP="00B35DAE">
            <w:pPr>
              <w:pStyle w:val="ListParagraph"/>
              <w:numPr>
                <w:ilvl w:val="0"/>
                <w:numId w:val="60"/>
              </w:numPr>
              <w:autoSpaceDE w:val="0"/>
              <w:autoSpaceDN w:val="0"/>
              <w:adjustRightInd w:val="0"/>
              <w:ind w:left="344"/>
              <w:rPr>
                <w:rFonts w:cstheme="minorHAnsi"/>
                <w:sz w:val="20"/>
                <w:szCs w:val="20"/>
                <w:lang w:val="en-US"/>
              </w:rPr>
            </w:pPr>
            <w:r w:rsidRPr="00867AB6">
              <w:rPr>
                <w:rFonts w:cstheme="minorHAnsi"/>
                <w:sz w:val="20"/>
                <w:szCs w:val="20"/>
                <w:lang w:val="en-US"/>
              </w:rPr>
              <w:t xml:space="preserve">SEDC has also inked </w:t>
            </w:r>
            <w:proofErr w:type="gramStart"/>
            <w:r w:rsidRPr="00867AB6">
              <w:rPr>
                <w:rFonts w:cstheme="minorHAnsi"/>
                <w:sz w:val="20"/>
                <w:szCs w:val="20"/>
                <w:lang w:val="en-US"/>
              </w:rPr>
              <w:t>MoU</w:t>
            </w:r>
            <w:proofErr w:type="gramEnd"/>
            <w:r w:rsidRPr="00867AB6">
              <w:rPr>
                <w:rFonts w:cstheme="minorHAnsi"/>
                <w:sz w:val="20"/>
                <w:szCs w:val="20"/>
                <w:lang w:val="en-US"/>
              </w:rPr>
              <w:t xml:space="preserve"> with </w:t>
            </w:r>
            <w:r w:rsidR="005B7AD6">
              <w:rPr>
                <w:rFonts w:cstheme="minorHAnsi"/>
                <w:sz w:val="20"/>
                <w:szCs w:val="20"/>
                <w:lang w:val="en-US"/>
              </w:rPr>
              <w:t xml:space="preserve">a </w:t>
            </w:r>
            <w:r w:rsidRPr="00867AB6">
              <w:rPr>
                <w:rFonts w:cstheme="minorHAnsi"/>
                <w:sz w:val="20"/>
                <w:szCs w:val="20"/>
                <w:lang w:val="en-US"/>
              </w:rPr>
              <w:t xml:space="preserve">Korean consortium (Samsung, POSCO &amp; Lotte Chemical) </w:t>
            </w:r>
            <w:r w:rsidR="005B7AD6">
              <w:rPr>
                <w:rFonts w:cstheme="minorHAnsi"/>
                <w:sz w:val="20"/>
                <w:szCs w:val="20"/>
                <w:lang w:val="en-US"/>
              </w:rPr>
              <w:t xml:space="preserve">that </w:t>
            </w:r>
            <w:r w:rsidRPr="00867AB6">
              <w:rPr>
                <w:rFonts w:cstheme="minorHAnsi"/>
                <w:sz w:val="20"/>
                <w:szCs w:val="20"/>
                <w:lang w:val="en-US"/>
              </w:rPr>
              <w:t xml:space="preserve">focuses on hydrogen export in the form of ammonia. </w:t>
            </w:r>
          </w:p>
          <w:p w14:paraId="78E1BCCE" w14:textId="3783ED9F" w:rsidR="00C07199" w:rsidRPr="00867AB6" w:rsidRDefault="00C07199" w:rsidP="00B35DAE">
            <w:pPr>
              <w:pStyle w:val="ListParagraph"/>
              <w:numPr>
                <w:ilvl w:val="0"/>
                <w:numId w:val="61"/>
              </w:numPr>
              <w:autoSpaceDE w:val="0"/>
              <w:autoSpaceDN w:val="0"/>
              <w:adjustRightInd w:val="0"/>
              <w:ind w:left="699"/>
              <w:rPr>
                <w:rFonts w:cstheme="minorHAnsi"/>
                <w:sz w:val="20"/>
                <w:szCs w:val="20"/>
                <w:lang w:val="en-US"/>
              </w:rPr>
            </w:pPr>
            <w:r w:rsidRPr="00867AB6">
              <w:rPr>
                <w:rFonts w:cstheme="minorHAnsi"/>
                <w:sz w:val="20"/>
                <w:szCs w:val="20"/>
                <w:lang w:val="en-US"/>
              </w:rPr>
              <w:t>7000ton/year of green hydrogen for Sarawak’s local use (metro public transport)</w:t>
            </w:r>
            <w:r w:rsidR="00A563D2">
              <w:rPr>
                <w:rFonts w:cstheme="minorHAnsi"/>
                <w:sz w:val="20"/>
                <w:szCs w:val="20"/>
                <w:lang w:val="en-US"/>
              </w:rPr>
              <w:t>.</w:t>
            </w:r>
          </w:p>
          <w:p w14:paraId="071525F2" w14:textId="5B3FB9DD" w:rsidR="00C07199" w:rsidRPr="00867AB6" w:rsidRDefault="00C07199" w:rsidP="00B35DAE">
            <w:pPr>
              <w:pStyle w:val="ListParagraph"/>
              <w:numPr>
                <w:ilvl w:val="0"/>
                <w:numId w:val="61"/>
              </w:numPr>
              <w:autoSpaceDE w:val="0"/>
              <w:autoSpaceDN w:val="0"/>
              <w:adjustRightInd w:val="0"/>
              <w:rPr>
                <w:rFonts w:cstheme="minorHAnsi"/>
                <w:sz w:val="20"/>
                <w:szCs w:val="20"/>
                <w:lang w:val="en-US"/>
              </w:rPr>
            </w:pPr>
            <w:r w:rsidRPr="00867AB6">
              <w:rPr>
                <w:rFonts w:cstheme="minorHAnsi"/>
                <w:sz w:val="20"/>
                <w:szCs w:val="20"/>
                <w:lang w:val="en-US"/>
              </w:rPr>
              <w:t xml:space="preserve"> 600,000 </w:t>
            </w:r>
            <w:proofErr w:type="gramStart"/>
            <w:r w:rsidRPr="00867AB6">
              <w:rPr>
                <w:rFonts w:cstheme="minorHAnsi"/>
                <w:sz w:val="20"/>
                <w:szCs w:val="20"/>
                <w:lang w:val="en-US"/>
              </w:rPr>
              <w:t>ton</w:t>
            </w:r>
            <w:proofErr w:type="gramEnd"/>
            <w:r w:rsidRPr="00867AB6">
              <w:rPr>
                <w:rFonts w:cstheme="minorHAnsi"/>
                <w:sz w:val="20"/>
                <w:szCs w:val="20"/>
                <w:lang w:val="en-US"/>
              </w:rPr>
              <w:t>/year of blue ammonia and 630,000 of green ammonia</w:t>
            </w:r>
            <w:r w:rsidR="00A563D2">
              <w:rPr>
                <w:rFonts w:cstheme="minorHAnsi"/>
                <w:sz w:val="20"/>
                <w:szCs w:val="20"/>
                <w:lang w:val="en-US"/>
              </w:rPr>
              <w:t>.</w:t>
            </w:r>
          </w:p>
          <w:p w14:paraId="515D792C" w14:textId="36CA299A" w:rsidR="00C07199" w:rsidRPr="00867AB6" w:rsidRDefault="00C07199" w:rsidP="00B35DAE">
            <w:pPr>
              <w:pStyle w:val="ListParagraph"/>
              <w:numPr>
                <w:ilvl w:val="0"/>
                <w:numId w:val="61"/>
              </w:numPr>
              <w:autoSpaceDE w:val="0"/>
              <w:autoSpaceDN w:val="0"/>
              <w:adjustRightInd w:val="0"/>
              <w:rPr>
                <w:rFonts w:cstheme="minorHAnsi"/>
                <w:sz w:val="20"/>
                <w:szCs w:val="20"/>
                <w:lang w:val="en-US"/>
              </w:rPr>
            </w:pPr>
            <w:r w:rsidRPr="00867AB6">
              <w:rPr>
                <w:rFonts w:cstheme="minorHAnsi"/>
                <w:sz w:val="20"/>
                <w:szCs w:val="20"/>
                <w:lang w:val="en-US"/>
              </w:rPr>
              <w:t>460,000 ton/year of green methanol</w:t>
            </w:r>
            <w:r w:rsidR="00A563D2">
              <w:rPr>
                <w:rFonts w:cstheme="minorHAnsi"/>
                <w:sz w:val="20"/>
                <w:szCs w:val="20"/>
                <w:lang w:val="en-US"/>
              </w:rPr>
              <w:t>.</w:t>
            </w:r>
          </w:p>
        </w:tc>
      </w:tr>
    </w:tbl>
    <w:p w14:paraId="14D3A56D" w14:textId="77777777" w:rsidR="003448AF" w:rsidRDefault="003448AF" w:rsidP="00945056">
      <w:pPr>
        <w:spacing w:after="0"/>
        <w:jc w:val="both"/>
        <w:rPr>
          <w:rFonts w:cstheme="minorHAnsi"/>
          <w:b/>
          <w:bCs/>
          <w:lang w:val="en-US"/>
        </w:rPr>
      </w:pPr>
    </w:p>
    <w:p w14:paraId="26830C20" w14:textId="77777777" w:rsidR="00313C49" w:rsidRDefault="00313C49" w:rsidP="00945056">
      <w:pPr>
        <w:spacing w:after="0"/>
        <w:jc w:val="both"/>
        <w:rPr>
          <w:rFonts w:cstheme="minorHAnsi"/>
          <w:b/>
          <w:bCs/>
          <w:lang w:val="en-US"/>
        </w:rPr>
      </w:pPr>
    </w:p>
    <w:p w14:paraId="78B624BC" w14:textId="77777777" w:rsidR="00F605A8" w:rsidRDefault="00F605A8" w:rsidP="00867AB6">
      <w:pPr>
        <w:pStyle w:val="ListParagraph"/>
        <w:ind w:left="360"/>
        <w:jc w:val="both"/>
        <w:rPr>
          <w:rFonts w:cstheme="minorHAnsi"/>
          <w:lang w:val="en-US"/>
        </w:rPr>
      </w:pPr>
    </w:p>
    <w:p w14:paraId="17C0BD43" w14:textId="4F3AB18F" w:rsidR="002517E9" w:rsidRDefault="007F3610" w:rsidP="0011370C">
      <w:pPr>
        <w:pStyle w:val="ListParagraph"/>
        <w:numPr>
          <w:ilvl w:val="0"/>
          <w:numId w:val="4"/>
        </w:numPr>
        <w:ind w:left="360"/>
        <w:rPr>
          <w:rFonts w:cstheme="minorHAnsi"/>
          <w:lang w:val="en-US"/>
        </w:rPr>
      </w:pPr>
      <w:r>
        <w:rPr>
          <w:rFonts w:cstheme="minorHAnsi"/>
          <w:lang w:val="en-US"/>
        </w:rPr>
        <w:t>Bio</w:t>
      </w:r>
      <w:r w:rsidR="00EC4F55">
        <w:rPr>
          <w:rFonts w:cstheme="minorHAnsi"/>
          <w:lang w:val="en-US"/>
        </w:rPr>
        <w:t>energy</w:t>
      </w:r>
    </w:p>
    <w:p w14:paraId="37464359" w14:textId="77777777" w:rsidR="009915E1" w:rsidRDefault="00377858" w:rsidP="00377858">
      <w:pPr>
        <w:pStyle w:val="ListParagraph"/>
        <w:ind w:left="360"/>
        <w:rPr>
          <w:rFonts w:cstheme="minorHAnsi"/>
          <w:lang w:val="en-US"/>
        </w:rPr>
      </w:pPr>
      <w:r>
        <w:rPr>
          <w:rFonts w:cstheme="minorHAnsi"/>
          <w:lang w:val="en-US"/>
        </w:rPr>
        <w:t>Steady growth of biofuel</w:t>
      </w:r>
      <w:r w:rsidR="002717E1">
        <w:rPr>
          <w:rFonts w:cstheme="minorHAnsi"/>
          <w:lang w:val="en-US"/>
        </w:rPr>
        <w:t xml:space="preserve"> (biodiesel)</w:t>
      </w:r>
      <w:r w:rsidR="009915E1">
        <w:rPr>
          <w:rFonts w:cstheme="minorHAnsi"/>
          <w:lang w:val="en-US"/>
        </w:rPr>
        <w:t>:</w:t>
      </w:r>
    </w:p>
    <w:tbl>
      <w:tblPr>
        <w:tblStyle w:val="TableGrid"/>
        <w:tblW w:w="0" w:type="auto"/>
        <w:tblInd w:w="360" w:type="dxa"/>
        <w:tblLook w:val="04A0" w:firstRow="1" w:lastRow="0" w:firstColumn="1" w:lastColumn="0" w:noHBand="0" w:noVBand="1"/>
      </w:tblPr>
      <w:tblGrid>
        <w:gridCol w:w="2885"/>
        <w:gridCol w:w="2885"/>
        <w:gridCol w:w="2886"/>
      </w:tblGrid>
      <w:tr w:rsidR="00950A29" w14:paraId="3B3F2071" w14:textId="77777777" w:rsidTr="005C0997">
        <w:tc>
          <w:tcPr>
            <w:tcW w:w="3005" w:type="dxa"/>
          </w:tcPr>
          <w:p w14:paraId="0DDF2008" w14:textId="53EA68F6" w:rsidR="005C0997" w:rsidRPr="00867AB6" w:rsidRDefault="005C0997" w:rsidP="00867AB6">
            <w:pPr>
              <w:pStyle w:val="ListParagraph"/>
              <w:ind w:left="0"/>
              <w:jc w:val="center"/>
              <w:rPr>
                <w:rFonts w:cstheme="minorHAnsi"/>
                <w:sz w:val="20"/>
                <w:szCs w:val="20"/>
                <w:lang w:val="en-US"/>
              </w:rPr>
            </w:pPr>
            <w:r w:rsidRPr="00867AB6">
              <w:rPr>
                <w:rFonts w:cstheme="minorHAnsi"/>
                <w:sz w:val="20"/>
                <w:szCs w:val="20"/>
                <w:lang w:val="en-US"/>
              </w:rPr>
              <w:t>2030</w:t>
            </w:r>
          </w:p>
        </w:tc>
        <w:tc>
          <w:tcPr>
            <w:tcW w:w="3005" w:type="dxa"/>
          </w:tcPr>
          <w:p w14:paraId="43DC9BE3" w14:textId="1771F075" w:rsidR="005C0997" w:rsidRPr="00867AB6" w:rsidRDefault="005C0997" w:rsidP="00867AB6">
            <w:pPr>
              <w:pStyle w:val="ListParagraph"/>
              <w:ind w:left="0"/>
              <w:jc w:val="center"/>
              <w:rPr>
                <w:rFonts w:cstheme="minorHAnsi"/>
                <w:sz w:val="20"/>
                <w:szCs w:val="20"/>
                <w:lang w:val="en-US"/>
              </w:rPr>
            </w:pPr>
            <w:r w:rsidRPr="00867AB6">
              <w:rPr>
                <w:rFonts w:cstheme="minorHAnsi"/>
                <w:sz w:val="20"/>
                <w:szCs w:val="20"/>
                <w:lang w:val="en-US"/>
              </w:rPr>
              <w:t>2040</w:t>
            </w:r>
          </w:p>
        </w:tc>
        <w:tc>
          <w:tcPr>
            <w:tcW w:w="3006" w:type="dxa"/>
          </w:tcPr>
          <w:p w14:paraId="01552A29" w14:textId="32E17EE9" w:rsidR="005C0997" w:rsidRPr="00867AB6" w:rsidRDefault="005C0997" w:rsidP="00867AB6">
            <w:pPr>
              <w:pStyle w:val="ListParagraph"/>
              <w:ind w:left="0"/>
              <w:jc w:val="center"/>
              <w:rPr>
                <w:rFonts w:cstheme="minorHAnsi"/>
                <w:sz w:val="20"/>
                <w:szCs w:val="20"/>
                <w:lang w:val="en-US"/>
              </w:rPr>
            </w:pPr>
            <w:r w:rsidRPr="00867AB6">
              <w:rPr>
                <w:rFonts w:cstheme="minorHAnsi"/>
                <w:sz w:val="20"/>
                <w:szCs w:val="20"/>
                <w:lang w:val="en-US"/>
              </w:rPr>
              <w:t>2050</w:t>
            </w:r>
          </w:p>
        </w:tc>
      </w:tr>
      <w:tr w:rsidR="00950A29" w14:paraId="46D15D49" w14:textId="77777777" w:rsidTr="005C0997">
        <w:tc>
          <w:tcPr>
            <w:tcW w:w="3005" w:type="dxa"/>
          </w:tcPr>
          <w:p w14:paraId="4FD6A519" w14:textId="77777777" w:rsidR="005C0997" w:rsidRPr="00DF0B8C" w:rsidRDefault="005017AB" w:rsidP="005C0997">
            <w:pPr>
              <w:pStyle w:val="ListParagraph"/>
              <w:numPr>
                <w:ilvl w:val="0"/>
                <w:numId w:val="76"/>
              </w:numPr>
              <w:jc w:val="both"/>
              <w:rPr>
                <w:rFonts w:cstheme="minorHAnsi"/>
                <w:sz w:val="20"/>
                <w:szCs w:val="20"/>
                <w:highlight w:val="yellow"/>
                <w:lang w:val="en-US"/>
              </w:rPr>
            </w:pPr>
            <w:r w:rsidRPr="00DF0B8C">
              <w:rPr>
                <w:rFonts w:cstheme="minorHAnsi"/>
                <w:sz w:val="20"/>
                <w:szCs w:val="20"/>
                <w:highlight w:val="yellow"/>
                <w:lang w:val="en-US"/>
              </w:rPr>
              <w:t xml:space="preserve">0.6 billion </w:t>
            </w:r>
            <w:proofErr w:type="spellStart"/>
            <w:r w:rsidRPr="00DF0B8C">
              <w:rPr>
                <w:rFonts w:cstheme="minorHAnsi"/>
                <w:sz w:val="20"/>
                <w:szCs w:val="20"/>
                <w:highlight w:val="yellow"/>
                <w:lang w:val="en-US"/>
              </w:rPr>
              <w:t>litres</w:t>
            </w:r>
            <w:proofErr w:type="spellEnd"/>
            <w:r w:rsidRPr="00DF0B8C">
              <w:rPr>
                <w:rFonts w:cstheme="minorHAnsi"/>
                <w:sz w:val="20"/>
                <w:szCs w:val="20"/>
                <w:highlight w:val="yellow"/>
                <w:lang w:val="en-US"/>
              </w:rPr>
              <w:t xml:space="preserve"> of biofuel production</w:t>
            </w:r>
          </w:p>
          <w:p w14:paraId="7FCC55B5" w14:textId="162854A9" w:rsidR="005017AB" w:rsidRPr="00DF0B8C" w:rsidRDefault="005017AB" w:rsidP="00867AB6">
            <w:pPr>
              <w:pStyle w:val="ListParagraph"/>
              <w:numPr>
                <w:ilvl w:val="0"/>
                <w:numId w:val="76"/>
              </w:numPr>
              <w:jc w:val="both"/>
              <w:rPr>
                <w:rFonts w:cstheme="minorHAnsi"/>
                <w:sz w:val="20"/>
                <w:szCs w:val="20"/>
                <w:highlight w:val="yellow"/>
                <w:lang w:val="en-US"/>
              </w:rPr>
            </w:pPr>
            <w:r w:rsidRPr="00DF0B8C">
              <w:rPr>
                <w:rFonts w:cstheme="minorHAnsi"/>
                <w:sz w:val="20"/>
                <w:szCs w:val="20"/>
                <w:highlight w:val="yellow"/>
                <w:lang w:val="en-US"/>
              </w:rPr>
              <w:t xml:space="preserve">~500MW of bioenergy </w:t>
            </w:r>
            <w:r w:rsidR="00950A29" w:rsidRPr="00DF0B8C">
              <w:rPr>
                <w:rFonts w:cstheme="minorHAnsi"/>
                <w:sz w:val="20"/>
                <w:szCs w:val="20"/>
                <w:highlight w:val="yellow"/>
                <w:lang w:val="en-US"/>
              </w:rPr>
              <w:t>installed capacity</w:t>
            </w:r>
          </w:p>
        </w:tc>
        <w:tc>
          <w:tcPr>
            <w:tcW w:w="3005" w:type="dxa"/>
          </w:tcPr>
          <w:p w14:paraId="096861BB" w14:textId="01437485" w:rsidR="00950A29" w:rsidRPr="00DF0B8C" w:rsidRDefault="00E236F8" w:rsidP="00950A29">
            <w:pPr>
              <w:pStyle w:val="ListParagraph"/>
              <w:numPr>
                <w:ilvl w:val="0"/>
                <w:numId w:val="76"/>
              </w:numPr>
              <w:rPr>
                <w:rFonts w:cstheme="minorHAnsi"/>
                <w:sz w:val="20"/>
                <w:szCs w:val="20"/>
                <w:highlight w:val="yellow"/>
                <w:lang w:val="en-US"/>
              </w:rPr>
            </w:pPr>
            <w:r w:rsidRPr="00DF0B8C">
              <w:rPr>
                <w:rFonts w:cstheme="minorHAnsi"/>
                <w:sz w:val="20"/>
                <w:szCs w:val="20"/>
                <w:highlight w:val="yellow"/>
                <w:lang w:val="en-US"/>
              </w:rPr>
              <w:t>1.8</w:t>
            </w:r>
            <w:r w:rsidR="00950A29" w:rsidRPr="00DF0B8C">
              <w:rPr>
                <w:rFonts w:cstheme="minorHAnsi"/>
                <w:sz w:val="20"/>
                <w:szCs w:val="20"/>
                <w:highlight w:val="yellow"/>
                <w:lang w:val="en-US"/>
              </w:rPr>
              <w:t xml:space="preserve"> billion </w:t>
            </w:r>
            <w:proofErr w:type="spellStart"/>
            <w:r w:rsidR="00950A29" w:rsidRPr="00DF0B8C">
              <w:rPr>
                <w:rFonts w:cstheme="minorHAnsi"/>
                <w:sz w:val="20"/>
                <w:szCs w:val="20"/>
                <w:highlight w:val="yellow"/>
                <w:lang w:val="en-US"/>
              </w:rPr>
              <w:t>litres</w:t>
            </w:r>
            <w:proofErr w:type="spellEnd"/>
            <w:r w:rsidR="00950A29" w:rsidRPr="00DF0B8C">
              <w:rPr>
                <w:rFonts w:cstheme="minorHAnsi"/>
                <w:sz w:val="20"/>
                <w:szCs w:val="20"/>
                <w:highlight w:val="yellow"/>
                <w:lang w:val="en-US"/>
              </w:rPr>
              <w:t xml:space="preserve"> of biofuel production</w:t>
            </w:r>
          </w:p>
          <w:p w14:paraId="5D00F112" w14:textId="4E9F1EA6" w:rsidR="005C0997" w:rsidRPr="00DF0B8C" w:rsidRDefault="00950A29" w:rsidP="00867AB6">
            <w:pPr>
              <w:pStyle w:val="ListParagraph"/>
              <w:numPr>
                <w:ilvl w:val="0"/>
                <w:numId w:val="76"/>
              </w:numPr>
              <w:rPr>
                <w:rFonts w:cstheme="minorHAnsi"/>
                <w:sz w:val="20"/>
                <w:szCs w:val="20"/>
                <w:highlight w:val="yellow"/>
                <w:lang w:val="en-US"/>
              </w:rPr>
            </w:pPr>
            <w:r w:rsidRPr="00DF0B8C">
              <w:rPr>
                <w:rFonts w:cstheme="minorHAnsi"/>
                <w:sz w:val="20"/>
                <w:szCs w:val="20"/>
                <w:highlight w:val="yellow"/>
                <w:lang w:val="en-US"/>
              </w:rPr>
              <w:t>~</w:t>
            </w:r>
            <w:r w:rsidR="00E236F8" w:rsidRPr="00DF0B8C">
              <w:rPr>
                <w:rFonts w:cstheme="minorHAnsi"/>
                <w:sz w:val="20"/>
                <w:szCs w:val="20"/>
                <w:highlight w:val="yellow"/>
                <w:lang w:val="en-US"/>
              </w:rPr>
              <w:t>6</w:t>
            </w:r>
            <w:r w:rsidRPr="00DF0B8C">
              <w:rPr>
                <w:rFonts w:cstheme="minorHAnsi"/>
                <w:sz w:val="20"/>
                <w:szCs w:val="20"/>
                <w:highlight w:val="yellow"/>
                <w:lang w:val="en-US"/>
              </w:rPr>
              <w:t>00MW of bioenergy installed capacity</w:t>
            </w:r>
          </w:p>
        </w:tc>
        <w:tc>
          <w:tcPr>
            <w:tcW w:w="3006" w:type="dxa"/>
          </w:tcPr>
          <w:p w14:paraId="7A50B92D" w14:textId="392C9A96" w:rsidR="00E236F8" w:rsidRPr="00DF0B8C" w:rsidRDefault="00E16F6D" w:rsidP="00E236F8">
            <w:pPr>
              <w:pStyle w:val="ListParagraph"/>
              <w:numPr>
                <w:ilvl w:val="0"/>
                <w:numId w:val="76"/>
              </w:numPr>
              <w:rPr>
                <w:rFonts w:cstheme="minorHAnsi"/>
                <w:sz w:val="20"/>
                <w:szCs w:val="20"/>
                <w:highlight w:val="yellow"/>
                <w:lang w:val="en-US"/>
              </w:rPr>
            </w:pPr>
            <w:r w:rsidRPr="00DF0B8C">
              <w:rPr>
                <w:rFonts w:cstheme="minorHAnsi"/>
                <w:sz w:val="20"/>
                <w:szCs w:val="20"/>
                <w:highlight w:val="yellow"/>
                <w:lang w:val="en-US"/>
              </w:rPr>
              <w:t>3</w:t>
            </w:r>
            <w:r w:rsidR="00E236F8" w:rsidRPr="00DF0B8C">
              <w:rPr>
                <w:rFonts w:cstheme="minorHAnsi"/>
                <w:sz w:val="20"/>
                <w:szCs w:val="20"/>
                <w:highlight w:val="yellow"/>
                <w:lang w:val="en-US"/>
              </w:rPr>
              <w:t>.</w:t>
            </w:r>
            <w:r w:rsidRPr="00DF0B8C">
              <w:rPr>
                <w:rFonts w:cstheme="minorHAnsi"/>
                <w:sz w:val="20"/>
                <w:szCs w:val="20"/>
                <w:highlight w:val="yellow"/>
                <w:lang w:val="en-US"/>
              </w:rPr>
              <w:t>5</w:t>
            </w:r>
            <w:r w:rsidR="00E236F8" w:rsidRPr="00DF0B8C">
              <w:rPr>
                <w:rFonts w:cstheme="minorHAnsi"/>
                <w:sz w:val="20"/>
                <w:szCs w:val="20"/>
                <w:highlight w:val="yellow"/>
                <w:lang w:val="en-US"/>
              </w:rPr>
              <w:t xml:space="preserve"> billion </w:t>
            </w:r>
            <w:proofErr w:type="spellStart"/>
            <w:r w:rsidR="00E236F8" w:rsidRPr="00DF0B8C">
              <w:rPr>
                <w:rFonts w:cstheme="minorHAnsi"/>
                <w:sz w:val="20"/>
                <w:szCs w:val="20"/>
                <w:highlight w:val="yellow"/>
                <w:lang w:val="en-US"/>
              </w:rPr>
              <w:t>litres</w:t>
            </w:r>
            <w:proofErr w:type="spellEnd"/>
            <w:r w:rsidR="00E236F8" w:rsidRPr="00DF0B8C">
              <w:rPr>
                <w:rFonts w:cstheme="minorHAnsi"/>
                <w:sz w:val="20"/>
                <w:szCs w:val="20"/>
                <w:highlight w:val="yellow"/>
                <w:lang w:val="en-US"/>
              </w:rPr>
              <w:t xml:space="preserve"> of biofuel production</w:t>
            </w:r>
          </w:p>
          <w:p w14:paraId="082D242C" w14:textId="454C15DF" w:rsidR="005C0997" w:rsidRPr="00DF0B8C" w:rsidRDefault="00E236F8" w:rsidP="00867AB6">
            <w:pPr>
              <w:pStyle w:val="ListParagraph"/>
              <w:numPr>
                <w:ilvl w:val="0"/>
                <w:numId w:val="76"/>
              </w:numPr>
              <w:rPr>
                <w:rFonts w:cstheme="minorHAnsi"/>
                <w:sz w:val="20"/>
                <w:szCs w:val="20"/>
                <w:highlight w:val="yellow"/>
                <w:lang w:val="en-US"/>
              </w:rPr>
            </w:pPr>
            <w:r w:rsidRPr="00DF0B8C">
              <w:rPr>
                <w:rFonts w:cstheme="minorHAnsi"/>
                <w:sz w:val="20"/>
                <w:szCs w:val="20"/>
                <w:highlight w:val="yellow"/>
                <w:lang w:val="en-US"/>
              </w:rPr>
              <w:t>~</w:t>
            </w:r>
            <w:r w:rsidR="00E16F6D" w:rsidRPr="00DF0B8C">
              <w:rPr>
                <w:rFonts w:cstheme="minorHAnsi"/>
                <w:sz w:val="20"/>
                <w:szCs w:val="20"/>
                <w:highlight w:val="yellow"/>
                <w:lang w:val="en-US"/>
              </w:rPr>
              <w:t>1,4</w:t>
            </w:r>
            <w:r w:rsidRPr="00DF0B8C">
              <w:rPr>
                <w:rFonts w:cstheme="minorHAnsi"/>
                <w:sz w:val="20"/>
                <w:szCs w:val="20"/>
                <w:highlight w:val="yellow"/>
                <w:lang w:val="en-US"/>
              </w:rPr>
              <w:t>00MW of bioenergy installed capacity</w:t>
            </w:r>
          </w:p>
        </w:tc>
      </w:tr>
    </w:tbl>
    <w:p w14:paraId="78F9C2A7" w14:textId="77777777" w:rsidR="005C0997" w:rsidRDefault="005C0997" w:rsidP="00377858">
      <w:pPr>
        <w:pStyle w:val="ListParagraph"/>
        <w:ind w:left="360"/>
        <w:rPr>
          <w:rFonts w:cstheme="minorHAnsi"/>
          <w:lang w:val="en-US"/>
        </w:rPr>
      </w:pPr>
    </w:p>
    <w:p w14:paraId="434D687F" w14:textId="07D5A2E2" w:rsidR="00377858" w:rsidRDefault="00953AF6" w:rsidP="00867AB6">
      <w:pPr>
        <w:pStyle w:val="ListParagraph"/>
        <w:numPr>
          <w:ilvl w:val="0"/>
          <w:numId w:val="73"/>
        </w:numPr>
        <w:rPr>
          <w:rFonts w:cstheme="minorHAnsi"/>
          <w:lang w:val="en-US"/>
        </w:rPr>
      </w:pPr>
      <w:r>
        <w:rPr>
          <w:rFonts w:cstheme="minorHAnsi"/>
          <w:lang w:val="en-US"/>
        </w:rPr>
        <w:t>It is mainly</w:t>
      </w:r>
      <w:r w:rsidR="001E3F9F">
        <w:rPr>
          <w:rFonts w:cstheme="minorHAnsi"/>
          <w:lang w:val="en-US"/>
        </w:rPr>
        <w:t xml:space="preserve"> used across the transport industry. </w:t>
      </w:r>
      <w:r w:rsidR="00714C15">
        <w:rPr>
          <w:rFonts w:cstheme="minorHAnsi"/>
          <w:lang w:val="en-US"/>
        </w:rPr>
        <w:t xml:space="preserve"> </w:t>
      </w:r>
    </w:p>
    <w:tbl>
      <w:tblPr>
        <w:tblStyle w:val="TableGridLight"/>
        <w:tblW w:w="0" w:type="auto"/>
        <w:jc w:val="center"/>
        <w:tblLook w:val="04A0" w:firstRow="1" w:lastRow="0" w:firstColumn="1" w:lastColumn="0" w:noHBand="0" w:noVBand="1"/>
      </w:tblPr>
      <w:tblGrid>
        <w:gridCol w:w="3595"/>
        <w:gridCol w:w="5061"/>
      </w:tblGrid>
      <w:tr w:rsidR="003B4496" w14:paraId="187E0009" w14:textId="77777777" w:rsidTr="003B4496">
        <w:trPr>
          <w:jc w:val="center"/>
        </w:trPr>
        <w:tc>
          <w:tcPr>
            <w:tcW w:w="3595" w:type="dxa"/>
          </w:tcPr>
          <w:p w14:paraId="05151129" w14:textId="77777777" w:rsidR="003B4496" w:rsidRPr="005D0DED" w:rsidRDefault="003B4496" w:rsidP="00574FF4">
            <w:pPr>
              <w:pStyle w:val="ListParagraph"/>
              <w:ind w:left="360"/>
              <w:jc w:val="center"/>
              <w:rPr>
                <w:rFonts w:cstheme="minorHAnsi"/>
                <w:lang w:val="en-US"/>
              </w:rPr>
            </w:pPr>
            <w:r>
              <w:rPr>
                <w:rFonts w:cstheme="minorHAnsi"/>
                <w:lang w:val="en-US"/>
              </w:rPr>
              <w:lastRenderedPageBreak/>
              <w:t>Bioenergy Generation Potential in Malaysia (GW)</w:t>
            </w:r>
            <w:r w:rsidRPr="00867AB6">
              <w:rPr>
                <w:rFonts w:cstheme="minorHAnsi"/>
                <w:vertAlign w:val="superscript"/>
                <w:lang w:val="en-US"/>
              </w:rPr>
              <w:t>MYRER</w:t>
            </w:r>
          </w:p>
          <w:p w14:paraId="4EA47193" w14:textId="77777777" w:rsidR="003B4496" w:rsidRDefault="003B4496" w:rsidP="00574FF4">
            <w:pPr>
              <w:pStyle w:val="ListParagraph"/>
              <w:ind w:left="0"/>
              <w:jc w:val="center"/>
              <w:rPr>
                <w:rFonts w:cstheme="minorHAnsi"/>
                <w:lang w:val="en-US"/>
              </w:rPr>
            </w:pPr>
          </w:p>
        </w:tc>
        <w:tc>
          <w:tcPr>
            <w:tcW w:w="5061" w:type="dxa"/>
          </w:tcPr>
          <w:p w14:paraId="15A5E63A" w14:textId="57ADABB1" w:rsidR="003B4496" w:rsidRDefault="003B4496" w:rsidP="00574FF4">
            <w:pPr>
              <w:pStyle w:val="ListParagraph"/>
              <w:ind w:left="0"/>
              <w:jc w:val="center"/>
              <w:rPr>
                <w:rFonts w:cstheme="minorHAnsi"/>
                <w:lang w:val="en-US"/>
              </w:rPr>
            </w:pPr>
            <w:r>
              <w:rPr>
                <w:rFonts w:cstheme="minorHAnsi"/>
                <w:noProof/>
                <w:lang w:val="en-US"/>
              </w:rPr>
              <w:drawing>
                <wp:inline distT="0" distB="0" distL="0" distR="0" wp14:anchorId="3CA091DF" wp14:editId="7708F96A">
                  <wp:extent cx="1455725" cy="1535664"/>
                  <wp:effectExtent l="0" t="0" r="0" b="7620"/>
                  <wp:docPr id="304950912" name="Picture 30495091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50912" name="Picture 4" descr="A graph of a number of peop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468622" cy="1549269"/>
                          </a:xfrm>
                          <a:prstGeom prst="rect">
                            <a:avLst/>
                          </a:prstGeom>
                        </pic:spPr>
                      </pic:pic>
                    </a:graphicData>
                  </a:graphic>
                </wp:inline>
              </w:drawing>
            </w:r>
          </w:p>
        </w:tc>
      </w:tr>
    </w:tbl>
    <w:p w14:paraId="77AB6270" w14:textId="2116612D" w:rsidR="007F3610" w:rsidRPr="003B4496" w:rsidRDefault="007F3610" w:rsidP="00574FF4">
      <w:pPr>
        <w:spacing w:after="0" w:line="240" w:lineRule="auto"/>
        <w:rPr>
          <w:rFonts w:cstheme="minorHAnsi"/>
          <w:lang w:val="en-US"/>
        </w:rPr>
      </w:pPr>
    </w:p>
    <w:p w14:paraId="762EF3B3" w14:textId="75EC1C0E" w:rsidR="009B7AEA" w:rsidRPr="003B4496" w:rsidRDefault="00CE7378" w:rsidP="00574FF4">
      <w:pPr>
        <w:spacing w:after="0" w:line="240" w:lineRule="auto"/>
        <w:jc w:val="both"/>
        <w:rPr>
          <w:rFonts w:cstheme="minorHAnsi"/>
          <w:i/>
          <w:iCs/>
          <w:sz w:val="16"/>
          <w:szCs w:val="16"/>
          <w:lang w:val="en-US"/>
        </w:rPr>
      </w:pPr>
      <w:r w:rsidRPr="003B4496">
        <w:rPr>
          <w:rFonts w:cstheme="minorHAnsi"/>
          <w:i/>
          <w:iCs/>
          <w:sz w:val="16"/>
          <w:szCs w:val="16"/>
          <w:lang w:val="en-US"/>
        </w:rPr>
        <w:t>Note</w:t>
      </w:r>
      <w:r w:rsidR="00A17147" w:rsidRPr="003B4496">
        <w:rPr>
          <w:rFonts w:cstheme="minorHAnsi"/>
          <w:i/>
          <w:iCs/>
          <w:sz w:val="16"/>
          <w:szCs w:val="16"/>
          <w:lang w:val="en-US"/>
        </w:rPr>
        <w:t>s</w:t>
      </w:r>
      <w:r w:rsidRPr="003B4496">
        <w:rPr>
          <w:rFonts w:cstheme="minorHAnsi"/>
          <w:i/>
          <w:iCs/>
          <w:sz w:val="16"/>
          <w:szCs w:val="16"/>
          <w:lang w:val="en-US"/>
        </w:rPr>
        <w:t xml:space="preserve">: </w:t>
      </w:r>
    </w:p>
    <w:p w14:paraId="7CC77D5F" w14:textId="0BA0D552" w:rsidR="00DC4E08" w:rsidRPr="003B4496" w:rsidRDefault="00DC4E08" w:rsidP="00574FF4">
      <w:pPr>
        <w:pStyle w:val="ListParagraph"/>
        <w:numPr>
          <w:ilvl w:val="0"/>
          <w:numId w:val="42"/>
        </w:numPr>
        <w:spacing w:after="0" w:line="240" w:lineRule="auto"/>
        <w:ind w:left="360"/>
        <w:jc w:val="both"/>
        <w:rPr>
          <w:rFonts w:cstheme="minorHAnsi"/>
          <w:i/>
          <w:iCs/>
          <w:sz w:val="16"/>
          <w:szCs w:val="16"/>
          <w:lang w:val="en-US"/>
        </w:rPr>
      </w:pPr>
      <w:r w:rsidRPr="003B4496">
        <w:rPr>
          <w:rFonts w:cstheme="minorHAnsi"/>
          <w:i/>
          <w:iCs/>
          <w:sz w:val="16"/>
          <w:szCs w:val="16"/>
          <w:lang w:val="en-US"/>
        </w:rPr>
        <w:t xml:space="preserve">To simplify the scenario after </w:t>
      </w:r>
      <w:r w:rsidR="009B5D47" w:rsidRPr="003B4496">
        <w:rPr>
          <w:rFonts w:cstheme="minorHAnsi"/>
          <w:i/>
          <w:iCs/>
          <w:sz w:val="16"/>
          <w:szCs w:val="16"/>
          <w:lang w:val="en-US"/>
        </w:rPr>
        <w:t xml:space="preserve">a discussion with </w:t>
      </w:r>
      <w:r w:rsidR="00BD4087" w:rsidRPr="003B4496">
        <w:rPr>
          <w:rFonts w:cstheme="minorHAnsi"/>
          <w:i/>
          <w:iCs/>
          <w:sz w:val="16"/>
          <w:szCs w:val="16"/>
          <w:lang w:val="en-US"/>
        </w:rPr>
        <w:t>modelers</w:t>
      </w:r>
      <w:r w:rsidR="009B5D47" w:rsidRPr="003B4496">
        <w:rPr>
          <w:rFonts w:cstheme="minorHAnsi"/>
          <w:i/>
          <w:iCs/>
          <w:sz w:val="16"/>
          <w:szCs w:val="16"/>
          <w:lang w:val="en-US"/>
        </w:rPr>
        <w:t>.</w:t>
      </w:r>
    </w:p>
    <w:p w14:paraId="0D38D780" w14:textId="34245559" w:rsidR="00457B9E" w:rsidRPr="003B4496" w:rsidRDefault="00884EC8" w:rsidP="00574FF4">
      <w:pPr>
        <w:pStyle w:val="ListParagraph"/>
        <w:numPr>
          <w:ilvl w:val="0"/>
          <w:numId w:val="42"/>
        </w:numPr>
        <w:spacing w:after="0" w:line="240" w:lineRule="auto"/>
        <w:ind w:left="360"/>
        <w:jc w:val="both"/>
        <w:rPr>
          <w:rFonts w:cstheme="minorHAnsi"/>
          <w:i/>
          <w:iCs/>
          <w:sz w:val="16"/>
          <w:szCs w:val="16"/>
          <w:lang w:val="en-US"/>
        </w:rPr>
      </w:pPr>
      <w:r w:rsidRPr="003B4496">
        <w:rPr>
          <w:rFonts w:cstheme="minorHAnsi"/>
          <w:i/>
          <w:iCs/>
          <w:sz w:val="16"/>
          <w:szCs w:val="16"/>
          <w:lang w:val="en-US"/>
        </w:rPr>
        <w:t xml:space="preserve">Input for </w:t>
      </w:r>
      <w:r w:rsidR="007805F0" w:rsidRPr="003B4496">
        <w:rPr>
          <w:rFonts w:cstheme="minorHAnsi"/>
          <w:i/>
          <w:iCs/>
          <w:sz w:val="16"/>
          <w:szCs w:val="16"/>
          <w:lang w:val="en-US"/>
        </w:rPr>
        <w:t xml:space="preserve">the </w:t>
      </w:r>
      <w:r w:rsidRPr="003B4496">
        <w:rPr>
          <w:rFonts w:cstheme="minorHAnsi"/>
          <w:i/>
          <w:iCs/>
          <w:sz w:val="16"/>
          <w:szCs w:val="16"/>
          <w:lang w:val="en-US"/>
        </w:rPr>
        <w:t xml:space="preserve">industry is based on sub-industry </w:t>
      </w:r>
      <w:r w:rsidR="007805F0" w:rsidRPr="003B4496">
        <w:rPr>
          <w:rFonts w:cstheme="minorHAnsi"/>
          <w:i/>
          <w:iCs/>
          <w:sz w:val="16"/>
          <w:szCs w:val="16"/>
          <w:lang w:val="en-US"/>
        </w:rPr>
        <w:t>energy requirement</w:t>
      </w:r>
      <w:r w:rsidR="004F4C3D" w:rsidRPr="003B4496">
        <w:rPr>
          <w:rFonts w:cstheme="minorHAnsi"/>
          <w:i/>
          <w:iCs/>
          <w:sz w:val="16"/>
          <w:szCs w:val="16"/>
          <w:lang w:val="en-US"/>
        </w:rPr>
        <w:t xml:space="preserve">s. – to confirm with </w:t>
      </w:r>
      <w:r w:rsidR="00887FEB" w:rsidRPr="003B4496">
        <w:rPr>
          <w:rFonts w:cstheme="minorHAnsi"/>
          <w:i/>
          <w:iCs/>
          <w:sz w:val="16"/>
          <w:szCs w:val="16"/>
          <w:lang w:val="en-US"/>
        </w:rPr>
        <w:t xml:space="preserve">the </w:t>
      </w:r>
      <w:r w:rsidR="00BD4087" w:rsidRPr="003B4496">
        <w:rPr>
          <w:rFonts w:cstheme="minorHAnsi"/>
          <w:i/>
          <w:iCs/>
          <w:sz w:val="16"/>
          <w:szCs w:val="16"/>
          <w:lang w:val="en-US"/>
        </w:rPr>
        <w:t>modelers</w:t>
      </w:r>
      <w:r w:rsidR="005B6DBA" w:rsidRPr="003B4496">
        <w:rPr>
          <w:rFonts w:cstheme="minorHAnsi"/>
          <w:i/>
          <w:iCs/>
          <w:sz w:val="16"/>
          <w:szCs w:val="16"/>
          <w:lang w:val="en-US"/>
        </w:rPr>
        <w:t>.</w:t>
      </w:r>
    </w:p>
    <w:p w14:paraId="4DF57AD5" w14:textId="77777777" w:rsidR="00552FA7" w:rsidRPr="003B4496" w:rsidRDefault="00552FA7" w:rsidP="00552FA7">
      <w:pPr>
        <w:pStyle w:val="ListParagraph"/>
        <w:numPr>
          <w:ilvl w:val="0"/>
          <w:numId w:val="42"/>
        </w:numPr>
        <w:ind w:left="360"/>
        <w:jc w:val="both"/>
        <w:rPr>
          <w:rFonts w:cstheme="minorHAnsi"/>
          <w:i/>
          <w:iCs/>
          <w:sz w:val="16"/>
          <w:szCs w:val="16"/>
          <w:lang w:val="en-US"/>
        </w:rPr>
      </w:pPr>
      <w:r w:rsidRPr="003B4496">
        <w:rPr>
          <w:rFonts w:cstheme="minorHAnsi"/>
          <w:i/>
          <w:iCs/>
          <w:sz w:val="16"/>
          <w:szCs w:val="16"/>
          <w:lang w:val="en-US"/>
        </w:rPr>
        <w:t>In overall, it is anticipated that the total energy demand and supply will rise, but it may not be as high as the demand and supply seen in Outlook 8th Edition due to the projected lower GDP of Outlook 9th Edition.</w:t>
      </w:r>
    </w:p>
    <w:p w14:paraId="248D1A43" w14:textId="649CC6FD" w:rsidR="0078265B" w:rsidRPr="003B4496" w:rsidRDefault="00DE7C37" w:rsidP="00552FA7">
      <w:pPr>
        <w:pStyle w:val="ListParagraph"/>
        <w:numPr>
          <w:ilvl w:val="0"/>
          <w:numId w:val="42"/>
        </w:numPr>
        <w:ind w:left="360"/>
        <w:jc w:val="both"/>
        <w:rPr>
          <w:rFonts w:cstheme="minorHAnsi"/>
          <w:i/>
          <w:iCs/>
          <w:sz w:val="16"/>
          <w:szCs w:val="16"/>
          <w:lang w:val="en-US"/>
        </w:rPr>
      </w:pPr>
      <w:r w:rsidRPr="003B4496">
        <w:rPr>
          <w:rFonts w:cstheme="minorHAnsi"/>
          <w:i/>
          <w:iCs/>
          <w:sz w:val="16"/>
          <w:szCs w:val="16"/>
          <w:lang w:val="en-US"/>
        </w:rPr>
        <w:t xml:space="preserve">A pilot phase of biomass co-firing </w:t>
      </w:r>
      <w:r w:rsidR="0007627C" w:rsidRPr="003B4496">
        <w:rPr>
          <w:rFonts w:cstheme="minorHAnsi"/>
          <w:i/>
          <w:iCs/>
          <w:sz w:val="16"/>
          <w:szCs w:val="16"/>
          <w:lang w:val="en-US"/>
        </w:rPr>
        <w:t>will commence in 2024</w:t>
      </w:r>
      <w:r w:rsidR="00737141" w:rsidRPr="003B4496">
        <w:rPr>
          <w:rFonts w:cstheme="minorHAnsi"/>
          <w:i/>
          <w:iCs/>
          <w:sz w:val="16"/>
          <w:szCs w:val="16"/>
          <w:lang w:val="en-US"/>
        </w:rPr>
        <w:t xml:space="preserve"> and is expected to scale up to a minimum of 15% biomass co-firing capacity by 2027.</w:t>
      </w:r>
      <w:r w:rsidR="00F5764C" w:rsidRPr="003B4496">
        <w:rPr>
          <w:rFonts w:cstheme="minorHAnsi"/>
          <w:i/>
          <w:iCs/>
          <w:sz w:val="16"/>
          <w:szCs w:val="16"/>
          <w:lang w:val="en-US"/>
        </w:rPr>
        <w:t xml:space="preserve"> </w:t>
      </w:r>
    </w:p>
    <w:p w14:paraId="56DF60E2" w14:textId="57F46149" w:rsidR="008D731C" w:rsidRPr="00574FF4" w:rsidRDefault="00B10AAE" w:rsidP="00156AC5">
      <w:pPr>
        <w:pStyle w:val="ListParagraph"/>
        <w:numPr>
          <w:ilvl w:val="0"/>
          <w:numId w:val="42"/>
        </w:numPr>
        <w:ind w:left="360"/>
        <w:jc w:val="both"/>
        <w:rPr>
          <w:rFonts w:cstheme="minorHAnsi"/>
          <w:i/>
          <w:iCs/>
          <w:sz w:val="16"/>
          <w:szCs w:val="16"/>
          <w:lang w:val="en-US"/>
        </w:rPr>
      </w:pPr>
      <w:r w:rsidRPr="003B4496">
        <w:rPr>
          <w:rFonts w:cstheme="minorHAnsi"/>
          <w:i/>
          <w:iCs/>
          <w:sz w:val="16"/>
          <w:szCs w:val="16"/>
          <w:lang w:val="en-US"/>
        </w:rPr>
        <w:t>In Sarawak, development of a g</w:t>
      </w:r>
      <w:r w:rsidR="004958F2" w:rsidRPr="003B4496">
        <w:rPr>
          <w:rFonts w:cstheme="minorHAnsi"/>
          <w:i/>
          <w:iCs/>
          <w:sz w:val="16"/>
          <w:szCs w:val="16"/>
          <w:lang w:val="en-US"/>
        </w:rPr>
        <w:t>reen h</w:t>
      </w:r>
      <w:r w:rsidR="00F5764C" w:rsidRPr="003B4496">
        <w:rPr>
          <w:rFonts w:cstheme="minorHAnsi"/>
          <w:i/>
          <w:iCs/>
          <w:sz w:val="16"/>
          <w:szCs w:val="16"/>
          <w:lang w:val="en-US"/>
        </w:rPr>
        <w:t>yd</w:t>
      </w:r>
      <w:r w:rsidR="004958F2" w:rsidRPr="003B4496">
        <w:rPr>
          <w:rFonts w:cstheme="minorHAnsi"/>
          <w:i/>
          <w:iCs/>
          <w:sz w:val="16"/>
          <w:szCs w:val="16"/>
          <w:lang w:val="en-US"/>
        </w:rPr>
        <w:t>r</w:t>
      </w:r>
      <w:r w:rsidR="00F5764C" w:rsidRPr="003B4496">
        <w:rPr>
          <w:rFonts w:cstheme="minorHAnsi"/>
          <w:i/>
          <w:iCs/>
          <w:sz w:val="16"/>
          <w:szCs w:val="16"/>
          <w:lang w:val="en-US"/>
        </w:rPr>
        <w:t xml:space="preserve">ogen </w:t>
      </w:r>
      <w:r w:rsidR="004958F2" w:rsidRPr="003B4496">
        <w:rPr>
          <w:rFonts w:cstheme="minorHAnsi"/>
          <w:i/>
          <w:iCs/>
          <w:sz w:val="16"/>
          <w:szCs w:val="16"/>
          <w:lang w:val="en-US"/>
        </w:rPr>
        <w:t xml:space="preserve">production plant </w:t>
      </w:r>
      <w:r w:rsidR="001E2B71" w:rsidRPr="003B4496">
        <w:rPr>
          <w:rFonts w:cstheme="minorHAnsi"/>
          <w:i/>
          <w:iCs/>
          <w:sz w:val="16"/>
          <w:szCs w:val="16"/>
          <w:lang w:val="en-US"/>
        </w:rPr>
        <w:t>in Kuching by 2025 for domestic use, and two plants in Bintulu by 2027</w:t>
      </w:r>
      <w:r w:rsidRPr="003B4496">
        <w:rPr>
          <w:rFonts w:cstheme="minorHAnsi"/>
          <w:i/>
          <w:iCs/>
          <w:sz w:val="16"/>
          <w:szCs w:val="16"/>
          <w:lang w:val="en-US"/>
        </w:rPr>
        <w:t>, for export purposes.</w:t>
      </w:r>
    </w:p>
    <w:p w14:paraId="362D2917" w14:textId="7D786B0F" w:rsidR="00A64356" w:rsidRPr="00867AB6" w:rsidRDefault="001922A0" w:rsidP="00867AB6">
      <w:pPr>
        <w:pStyle w:val="Heading3"/>
        <w:spacing w:after="160"/>
        <w:jc w:val="both"/>
        <w:rPr>
          <w:rFonts w:cstheme="minorHAnsi"/>
          <w:b/>
          <w:bCs/>
          <w:lang w:val="en-US"/>
        </w:rPr>
      </w:pPr>
      <w:r w:rsidRPr="00867AB6">
        <w:rPr>
          <w:rFonts w:asciiTheme="minorHAnsi" w:hAnsiTheme="minorHAnsi" w:cstheme="minorHAnsi"/>
          <w:b/>
          <w:bCs/>
          <w:color w:val="auto"/>
          <w:sz w:val="22"/>
          <w:szCs w:val="22"/>
          <w:lang w:val="en-US"/>
        </w:rPr>
        <w:t>The Target scenario (</w:t>
      </w:r>
      <w:r w:rsidR="004A4BCD" w:rsidRPr="00867AB6">
        <w:rPr>
          <w:rFonts w:asciiTheme="minorHAnsi" w:hAnsiTheme="minorHAnsi" w:cstheme="minorHAnsi"/>
          <w:b/>
          <w:bCs/>
          <w:color w:val="auto"/>
          <w:sz w:val="22"/>
          <w:szCs w:val="22"/>
          <w:lang w:val="en-US"/>
        </w:rPr>
        <w:t>TGT</w:t>
      </w:r>
      <w:r w:rsidRPr="00867AB6">
        <w:rPr>
          <w:rFonts w:asciiTheme="minorHAnsi" w:hAnsiTheme="minorHAnsi" w:cstheme="minorHAnsi"/>
          <w:b/>
          <w:bCs/>
          <w:color w:val="auto"/>
          <w:sz w:val="22"/>
          <w:szCs w:val="22"/>
          <w:lang w:val="en-US"/>
        </w:rPr>
        <w:t>)</w:t>
      </w:r>
    </w:p>
    <w:p w14:paraId="6A19A17B" w14:textId="175D1AD1" w:rsidR="006F2F58" w:rsidRPr="00867AB6" w:rsidRDefault="00E75CF7" w:rsidP="00867AB6">
      <w:pPr>
        <w:jc w:val="both"/>
        <w:rPr>
          <w:lang w:val="en-US"/>
        </w:rPr>
      </w:pPr>
      <w:r>
        <w:t xml:space="preserve">TGT will be </w:t>
      </w:r>
      <w:r w:rsidR="00DA12C5">
        <w:t>in line</w:t>
      </w:r>
      <w:r w:rsidR="00795335">
        <w:t xml:space="preserve"> </w:t>
      </w:r>
      <w:r w:rsidR="00832B3F">
        <w:t xml:space="preserve">with </w:t>
      </w:r>
      <w:r>
        <w:t>NETR</w:t>
      </w:r>
      <w:r w:rsidR="001F7DA1">
        <w:t>’s</w:t>
      </w:r>
      <w:r w:rsidR="006F2F58">
        <w:t xml:space="preserve"> RT</w:t>
      </w:r>
      <w:r>
        <w:t xml:space="preserve"> target, this</w:t>
      </w:r>
      <w:r w:rsidR="006F2F58">
        <w:t xml:space="preserve"> will help Malaysia to shift from traditional, fossil fuel-based energy systems to a greener, </w:t>
      </w:r>
      <w:r w:rsidR="00574FF4">
        <w:t>low-carbon</w:t>
      </w:r>
      <w:r w:rsidR="006F2F58">
        <w:t xml:space="preserve"> energy framework</w:t>
      </w:r>
      <w:r>
        <w:t xml:space="preserve">. </w:t>
      </w:r>
      <w:r w:rsidR="006F2F58">
        <w:t xml:space="preserve">With this transition, coal will be fully </w:t>
      </w:r>
      <w:r w:rsidR="00574FF4">
        <w:t>phased</w:t>
      </w:r>
      <w:r w:rsidR="009C2DFD">
        <w:t xml:space="preserve"> </w:t>
      </w:r>
      <w:r w:rsidR="006F2F58">
        <w:t xml:space="preserve">out, while RE will </w:t>
      </w:r>
      <w:r w:rsidR="00574FF4">
        <w:t>achieve</w:t>
      </w:r>
      <w:r w:rsidR="00607D46">
        <w:t xml:space="preserve"> more</w:t>
      </w:r>
      <w:r w:rsidR="00E9629B">
        <w:t xml:space="preserve"> than NETR’s RT</w:t>
      </w:r>
      <w:r w:rsidR="006F2F58">
        <w:t xml:space="preserve"> </w:t>
      </w:r>
      <w:r w:rsidR="00CD5B47">
        <w:t xml:space="preserve">target </w:t>
      </w:r>
      <w:r w:rsidR="006D00E7">
        <w:t>(</w:t>
      </w:r>
      <w:r w:rsidR="00854188">
        <w:t xml:space="preserve">&gt;70% installed capacity </w:t>
      </w:r>
      <w:r w:rsidR="006F2F58">
        <w:t>in 2050</w:t>
      </w:r>
      <w:r w:rsidR="00CD5B47">
        <w:t>)</w:t>
      </w:r>
      <w:r w:rsidR="006F2F58">
        <w:t xml:space="preserve">. Natural gas is set to play a significant role, accounting for </w:t>
      </w:r>
      <w:r w:rsidR="009B69E2">
        <w:t xml:space="preserve">more than </w:t>
      </w:r>
      <w:r w:rsidR="006F2F58">
        <w:t>56% of TPES by 2050.</w:t>
      </w:r>
    </w:p>
    <w:p w14:paraId="45D1E354" w14:textId="1C2C098A" w:rsidR="001922A0" w:rsidRPr="00F6351A" w:rsidRDefault="004A4BCD" w:rsidP="00156AC5">
      <w:pPr>
        <w:jc w:val="both"/>
        <w:rPr>
          <w:rFonts w:cstheme="minorHAnsi"/>
          <w:lang w:val="en-US"/>
        </w:rPr>
      </w:pPr>
      <w:r w:rsidRPr="00F6351A">
        <w:rPr>
          <w:rFonts w:cstheme="minorHAnsi"/>
          <w:lang w:val="en-US"/>
        </w:rPr>
        <w:t>TGT</w:t>
      </w:r>
      <w:r w:rsidR="001922A0" w:rsidRPr="00F6351A">
        <w:rPr>
          <w:rFonts w:cstheme="minorHAnsi"/>
          <w:lang w:val="en-US"/>
        </w:rPr>
        <w:t xml:space="preserve"> for Malaysia is a </w:t>
      </w:r>
      <w:r w:rsidRPr="00F6351A">
        <w:rPr>
          <w:rFonts w:cstheme="minorHAnsi"/>
          <w:lang w:val="en-US"/>
        </w:rPr>
        <w:t xml:space="preserve">hypothetical pathway to </w:t>
      </w:r>
      <w:r w:rsidR="00D1479E" w:rsidRPr="00F6351A">
        <w:rPr>
          <w:rFonts w:cstheme="minorHAnsi"/>
          <w:lang w:val="en-US"/>
        </w:rPr>
        <w:t xml:space="preserve">meet </w:t>
      </w:r>
      <w:r w:rsidR="00AD3276" w:rsidRPr="00F6351A">
        <w:rPr>
          <w:rFonts w:cstheme="minorHAnsi"/>
          <w:lang w:val="en-US"/>
        </w:rPr>
        <w:t xml:space="preserve">the </w:t>
      </w:r>
      <w:r w:rsidR="00B02F52" w:rsidRPr="00F6351A">
        <w:rPr>
          <w:rFonts w:cstheme="minorHAnsi"/>
          <w:lang w:val="en-US"/>
        </w:rPr>
        <w:t>NDC</w:t>
      </w:r>
      <w:r w:rsidR="00862BB8" w:rsidRPr="00F6351A">
        <w:rPr>
          <w:rFonts w:cstheme="minorHAnsi"/>
          <w:lang w:val="en-US"/>
        </w:rPr>
        <w:t xml:space="preserve"> target </w:t>
      </w:r>
      <w:r w:rsidR="0081263B">
        <w:rPr>
          <w:rFonts w:cstheme="minorHAnsi"/>
          <w:lang w:val="en-US"/>
        </w:rPr>
        <w:t xml:space="preserve">earlier </w:t>
      </w:r>
      <w:r w:rsidR="00862BB8" w:rsidRPr="00F6351A">
        <w:rPr>
          <w:rFonts w:cstheme="minorHAnsi"/>
          <w:lang w:val="en-US"/>
        </w:rPr>
        <w:t>by 2030</w:t>
      </w:r>
      <w:r w:rsidR="00833522" w:rsidRPr="00F6351A">
        <w:rPr>
          <w:rFonts w:cstheme="minorHAnsi"/>
          <w:lang w:val="en-US"/>
        </w:rPr>
        <w:t xml:space="preserve"> and </w:t>
      </w:r>
      <w:r w:rsidR="003668E4" w:rsidRPr="00F6351A">
        <w:rPr>
          <w:rFonts w:cstheme="minorHAnsi"/>
          <w:lang w:val="en-US"/>
        </w:rPr>
        <w:t>70</w:t>
      </w:r>
      <w:r w:rsidR="002A2591" w:rsidRPr="00F6351A">
        <w:rPr>
          <w:rFonts w:cstheme="minorHAnsi"/>
          <w:lang w:val="en-US"/>
        </w:rPr>
        <w:t xml:space="preserve">% of renewables installed capacity </w:t>
      </w:r>
      <w:r w:rsidR="00B02F52" w:rsidRPr="00F6351A">
        <w:rPr>
          <w:rFonts w:cstheme="minorHAnsi"/>
          <w:lang w:val="en-US"/>
        </w:rPr>
        <w:t xml:space="preserve">and </w:t>
      </w:r>
      <w:r w:rsidR="00AD3276" w:rsidRPr="00F6351A">
        <w:rPr>
          <w:rFonts w:cstheme="minorHAnsi"/>
          <w:lang w:val="en-US"/>
        </w:rPr>
        <w:t xml:space="preserve">the </w:t>
      </w:r>
      <w:r w:rsidR="006A336A" w:rsidRPr="00F6351A">
        <w:rPr>
          <w:rFonts w:cstheme="minorHAnsi"/>
          <w:lang w:val="en-US"/>
        </w:rPr>
        <w:t>economy-wide</w:t>
      </w:r>
      <w:r w:rsidRPr="00F6351A">
        <w:rPr>
          <w:rFonts w:cstheme="minorHAnsi"/>
          <w:lang w:val="en-US"/>
        </w:rPr>
        <w:t xml:space="preserve"> carbon neutral</w:t>
      </w:r>
      <w:r w:rsidR="006A336A" w:rsidRPr="00F6351A">
        <w:rPr>
          <w:rFonts w:cstheme="minorHAnsi"/>
          <w:lang w:val="en-US"/>
        </w:rPr>
        <w:t>ity</w:t>
      </w:r>
      <w:r w:rsidR="00AD3276" w:rsidRPr="00F6351A">
        <w:rPr>
          <w:rFonts w:cstheme="minorHAnsi"/>
          <w:lang w:val="en-US"/>
        </w:rPr>
        <w:t xml:space="preserve"> target</w:t>
      </w:r>
      <w:r w:rsidR="00184132" w:rsidRPr="00F6351A">
        <w:rPr>
          <w:rFonts w:cstheme="minorHAnsi"/>
          <w:lang w:val="en-US"/>
        </w:rPr>
        <w:t>s</w:t>
      </w:r>
      <w:r w:rsidR="006A336A" w:rsidRPr="00F6351A">
        <w:rPr>
          <w:rFonts w:cstheme="minorHAnsi"/>
          <w:lang w:val="en-US"/>
        </w:rPr>
        <w:t xml:space="preserve"> by 2050.</w:t>
      </w:r>
      <w:r w:rsidR="00194EDC" w:rsidRPr="00F6351A">
        <w:rPr>
          <w:rFonts w:cstheme="minorHAnsi"/>
          <w:lang w:val="en-US"/>
        </w:rPr>
        <w:t xml:space="preserve"> Technology deployment and </w:t>
      </w:r>
      <w:r w:rsidR="00873B59" w:rsidRPr="00F6351A">
        <w:rPr>
          <w:rFonts w:cstheme="minorHAnsi"/>
          <w:lang w:val="en-US"/>
        </w:rPr>
        <w:t>behavioral</w:t>
      </w:r>
      <w:r w:rsidR="00194EDC" w:rsidRPr="00F6351A">
        <w:rPr>
          <w:rFonts w:cstheme="minorHAnsi"/>
          <w:lang w:val="en-US"/>
        </w:rPr>
        <w:t xml:space="preserve"> changes are necessary to achieve the target and are assumed to be feasible. Upstream and midstream fugitive methane emissions are also substantially reduced.</w:t>
      </w:r>
      <w:r w:rsidR="002D1B21">
        <w:rPr>
          <w:rFonts w:cstheme="minorHAnsi"/>
          <w:lang w:val="en-US"/>
        </w:rPr>
        <w:t xml:space="preserve"> </w:t>
      </w:r>
    </w:p>
    <w:p w14:paraId="60026428" w14:textId="77777777" w:rsidR="00D705AC" w:rsidRPr="00867AB6" w:rsidRDefault="00542ABC" w:rsidP="00BA6476">
      <w:pPr>
        <w:autoSpaceDE w:val="0"/>
        <w:autoSpaceDN w:val="0"/>
        <w:adjustRightInd w:val="0"/>
        <w:spacing w:after="0" w:line="240" w:lineRule="auto"/>
        <w:jc w:val="both"/>
        <w:rPr>
          <w:rFonts w:cstheme="minorHAnsi"/>
          <w:b/>
          <w:bCs/>
          <w:color w:val="000000" w:themeColor="text1"/>
          <w:lang w:val="en-US"/>
        </w:rPr>
      </w:pPr>
      <w:r w:rsidRPr="00867AB6">
        <w:rPr>
          <w:rFonts w:cstheme="minorHAnsi"/>
          <w:b/>
          <w:bCs/>
          <w:color w:val="000000" w:themeColor="text1"/>
          <w:lang w:val="en-US"/>
        </w:rPr>
        <w:t xml:space="preserve">On the demand side, </w:t>
      </w:r>
    </w:p>
    <w:p w14:paraId="7F48D815" w14:textId="1E1AEAF4" w:rsidR="00542ABC" w:rsidRDefault="00D4072A">
      <w:pPr>
        <w:autoSpaceDE w:val="0"/>
        <w:autoSpaceDN w:val="0"/>
        <w:adjustRightInd w:val="0"/>
        <w:spacing w:after="0" w:line="240" w:lineRule="auto"/>
        <w:jc w:val="both"/>
        <w:rPr>
          <w:rFonts w:cstheme="minorHAnsi"/>
          <w:lang w:val="en-US"/>
        </w:rPr>
      </w:pPr>
      <w:r>
        <w:rPr>
          <w:rFonts w:cstheme="minorHAnsi"/>
          <w:color w:val="000000" w:themeColor="text1"/>
          <w:lang w:val="en-US"/>
        </w:rPr>
        <w:t>E</w:t>
      </w:r>
      <w:r w:rsidR="00542ABC" w:rsidRPr="00F6351A">
        <w:rPr>
          <w:rFonts w:cstheme="minorHAnsi"/>
          <w:color w:val="000000" w:themeColor="text1"/>
          <w:lang w:val="en-US"/>
        </w:rPr>
        <w:t>nergy efficiency, fuel efficiency, and material efficiency improve</w:t>
      </w:r>
      <w:r w:rsidR="00EC4CA3" w:rsidRPr="00F6351A">
        <w:rPr>
          <w:rFonts w:cstheme="minorHAnsi"/>
          <w:color w:val="000000" w:themeColor="text1"/>
          <w:lang w:val="en-US"/>
        </w:rPr>
        <w:t xml:space="preserve"> at </w:t>
      </w:r>
      <w:r w:rsidR="0029161E" w:rsidRPr="00F6351A">
        <w:rPr>
          <w:rFonts w:cstheme="minorHAnsi"/>
          <w:color w:val="000000" w:themeColor="text1"/>
          <w:lang w:val="en-US"/>
        </w:rPr>
        <w:t xml:space="preserve">a </w:t>
      </w:r>
      <w:r w:rsidR="00EC4CA3" w:rsidRPr="00F6351A">
        <w:rPr>
          <w:rFonts w:cstheme="minorHAnsi"/>
          <w:color w:val="000000" w:themeColor="text1"/>
          <w:lang w:val="en-US"/>
        </w:rPr>
        <w:t>higher rate to meet the climate change commitment/target.</w:t>
      </w:r>
      <w:r w:rsidR="00D705AC">
        <w:rPr>
          <w:rFonts w:cstheme="minorHAnsi"/>
          <w:color w:val="000000" w:themeColor="text1"/>
          <w:lang w:val="en-US"/>
        </w:rPr>
        <w:t xml:space="preserve"> </w:t>
      </w:r>
      <w:r w:rsidR="00096B9B" w:rsidRPr="00867AB6">
        <w:rPr>
          <w:rFonts w:cstheme="minorHAnsi"/>
          <w:lang w:val="en-US"/>
        </w:rPr>
        <w:t>Broad based energy efficiency initiatives pursued, particularly from the demand side management that</w:t>
      </w:r>
      <w:r w:rsidR="00AD7F4D" w:rsidRPr="00867AB6">
        <w:rPr>
          <w:rFonts w:cstheme="minorHAnsi"/>
          <w:lang w:val="en-US"/>
        </w:rPr>
        <w:t xml:space="preserve"> </w:t>
      </w:r>
      <w:r w:rsidR="00096B9B" w:rsidRPr="00867AB6">
        <w:rPr>
          <w:rFonts w:cstheme="minorHAnsi"/>
          <w:lang w:val="en-US"/>
        </w:rPr>
        <w:t xml:space="preserve">include </w:t>
      </w:r>
      <w:r w:rsidR="00EF4853" w:rsidRPr="00EF4853">
        <w:rPr>
          <w:rFonts w:cstheme="minorHAnsi"/>
          <w:lang w:val="en-US"/>
        </w:rPr>
        <w:t>optimizing</w:t>
      </w:r>
      <w:r w:rsidR="00096B9B" w:rsidRPr="00867AB6">
        <w:rPr>
          <w:rFonts w:cstheme="minorHAnsi"/>
          <w:lang w:val="en-US"/>
        </w:rPr>
        <w:t xml:space="preserve"> energy</w:t>
      </w:r>
      <w:r w:rsidR="00AD7F4D" w:rsidRPr="00867AB6">
        <w:rPr>
          <w:rFonts w:cstheme="minorHAnsi"/>
          <w:lang w:val="en-US"/>
        </w:rPr>
        <w:t xml:space="preserve"> </w:t>
      </w:r>
      <w:r w:rsidR="00096B9B" w:rsidRPr="00867AB6">
        <w:rPr>
          <w:rFonts w:cstheme="minorHAnsi"/>
          <w:lang w:val="en-US"/>
        </w:rPr>
        <w:t>consumption across key sectors, namely residential, commercial, industrial,</w:t>
      </w:r>
      <w:r w:rsidR="00AD7F4D" w:rsidRPr="00867AB6">
        <w:rPr>
          <w:rFonts w:cstheme="minorHAnsi"/>
          <w:lang w:val="en-US"/>
        </w:rPr>
        <w:t xml:space="preserve"> </w:t>
      </w:r>
      <w:r w:rsidR="00096B9B" w:rsidRPr="00867AB6">
        <w:rPr>
          <w:rFonts w:cstheme="minorHAnsi"/>
          <w:lang w:val="en-US"/>
        </w:rPr>
        <w:t>and transport to prevent wastage and indirectly prolong the lifespan of indigenous resources</w:t>
      </w:r>
      <w:r w:rsidR="00AD7F4D" w:rsidRPr="00867AB6">
        <w:rPr>
          <w:rFonts w:cstheme="minorHAnsi"/>
          <w:lang w:val="en-US"/>
        </w:rPr>
        <w:t xml:space="preserve">. </w:t>
      </w:r>
    </w:p>
    <w:p w14:paraId="68DDF029" w14:textId="77777777" w:rsidR="00440319" w:rsidRPr="00867AB6" w:rsidRDefault="00440319" w:rsidP="00867AB6">
      <w:pPr>
        <w:autoSpaceDE w:val="0"/>
        <w:autoSpaceDN w:val="0"/>
        <w:adjustRightInd w:val="0"/>
        <w:spacing w:after="0" w:line="240" w:lineRule="auto"/>
        <w:jc w:val="both"/>
        <w:rPr>
          <w:rFonts w:cstheme="minorHAnsi"/>
          <w:lang w:val="en-US"/>
        </w:rPr>
      </w:pPr>
    </w:p>
    <w:p w14:paraId="2896A88C" w14:textId="6DF248A4" w:rsidR="00542ABC" w:rsidRPr="00F6351A" w:rsidRDefault="00542ABC" w:rsidP="00542ABC">
      <w:pPr>
        <w:pStyle w:val="ListParagraph"/>
        <w:numPr>
          <w:ilvl w:val="0"/>
          <w:numId w:val="43"/>
        </w:numPr>
        <w:ind w:left="360"/>
        <w:jc w:val="both"/>
        <w:rPr>
          <w:rFonts w:cstheme="minorHAnsi"/>
          <w:lang w:val="en-US"/>
        </w:rPr>
      </w:pPr>
      <w:r w:rsidRPr="00F6351A">
        <w:rPr>
          <w:rFonts w:cstheme="minorHAnsi"/>
          <w:lang w:val="en-US"/>
        </w:rPr>
        <w:t xml:space="preserve">In agriculture, </w:t>
      </w:r>
      <w:r w:rsidR="00F70DCD" w:rsidRPr="00F6351A">
        <w:rPr>
          <w:rFonts w:cstheme="minorHAnsi"/>
          <w:lang w:val="en-US"/>
        </w:rPr>
        <w:t xml:space="preserve">more </w:t>
      </w:r>
      <w:r w:rsidRPr="00F6351A">
        <w:rPr>
          <w:rFonts w:cstheme="minorHAnsi"/>
          <w:lang w:val="en-US"/>
        </w:rPr>
        <w:t>replacement of petroleum and diesel with biodiesel, particularly for plantation machinery and fishery.</w:t>
      </w:r>
    </w:p>
    <w:p w14:paraId="4A60DCCF" w14:textId="6FD76EBF" w:rsidR="00EF4853" w:rsidRPr="00867AB6" w:rsidRDefault="00542ABC" w:rsidP="00793DA4">
      <w:pPr>
        <w:pStyle w:val="ListParagraph"/>
        <w:numPr>
          <w:ilvl w:val="0"/>
          <w:numId w:val="43"/>
        </w:numPr>
        <w:ind w:left="360"/>
        <w:jc w:val="both"/>
      </w:pPr>
      <w:r w:rsidRPr="00867AB6">
        <w:t xml:space="preserve">In buildings, </w:t>
      </w:r>
      <w:r w:rsidR="00D36C7C" w:rsidRPr="00867AB6">
        <w:t xml:space="preserve">more fuel switching from </w:t>
      </w:r>
      <w:r w:rsidRPr="00867AB6">
        <w:t xml:space="preserve">LPG </w:t>
      </w:r>
      <w:r w:rsidR="00D36C7C" w:rsidRPr="00867AB6">
        <w:t>and natural gas to electricity</w:t>
      </w:r>
      <w:r w:rsidR="00F61720" w:rsidRPr="00867AB6">
        <w:t>, especially for cooking</w:t>
      </w:r>
      <w:r w:rsidR="009261D9" w:rsidRPr="00867AB6">
        <w:t xml:space="preserve"> and </w:t>
      </w:r>
      <w:r w:rsidR="004D2C21" w:rsidRPr="00867AB6">
        <w:t xml:space="preserve">water </w:t>
      </w:r>
      <w:r w:rsidR="00843473">
        <w:t>boilers</w:t>
      </w:r>
      <w:r w:rsidR="004D2C21" w:rsidRPr="00867AB6">
        <w:t xml:space="preserve"> at commercial premises. </w:t>
      </w:r>
      <w:r w:rsidRPr="00867AB6">
        <w:t xml:space="preserve">Electricity demand grows </w:t>
      </w:r>
      <w:r w:rsidR="004D2C21" w:rsidRPr="00867AB6">
        <w:t xml:space="preserve">higher than REF </w:t>
      </w:r>
      <w:r w:rsidRPr="00867AB6">
        <w:t xml:space="preserve">and remains as primary energy for buildings. </w:t>
      </w:r>
      <w:r w:rsidR="00D8291A" w:rsidRPr="00867AB6">
        <w:t>More than 8%</w:t>
      </w:r>
      <w:r w:rsidR="003677E8">
        <w:t>~16%</w:t>
      </w:r>
      <w:r w:rsidR="003677E8" w:rsidRPr="00867AB6">
        <w:rPr>
          <w:vertAlign w:val="superscript"/>
        </w:rPr>
        <w:t>ERIA</w:t>
      </w:r>
      <w:r w:rsidR="00D8291A" w:rsidRPr="00867AB6">
        <w:t xml:space="preserve"> </w:t>
      </w:r>
      <w:r w:rsidR="004D2C21" w:rsidRPr="00867AB6">
        <w:t xml:space="preserve">energy saving with </w:t>
      </w:r>
      <w:r w:rsidRPr="00867AB6">
        <w:t xml:space="preserve">full enforcement of </w:t>
      </w:r>
      <w:r w:rsidR="00D8291A" w:rsidRPr="00867AB6">
        <w:t xml:space="preserve">the </w:t>
      </w:r>
      <w:r w:rsidRPr="00867AB6">
        <w:t>Energy Efficiency and Conservation Act.</w:t>
      </w:r>
      <w:r w:rsidR="00743106">
        <w:t xml:space="preserve"> </w:t>
      </w:r>
    </w:p>
    <w:p w14:paraId="60577499" w14:textId="65499053" w:rsidR="002A6C35" w:rsidRDefault="00542ABC" w:rsidP="00542ABC">
      <w:pPr>
        <w:pStyle w:val="ListParagraph"/>
        <w:numPr>
          <w:ilvl w:val="0"/>
          <w:numId w:val="43"/>
        </w:numPr>
        <w:ind w:left="360"/>
        <w:jc w:val="both"/>
        <w:rPr>
          <w:rFonts w:cstheme="minorHAnsi"/>
          <w:color w:val="000000" w:themeColor="text1"/>
          <w:lang w:val="en-US"/>
        </w:rPr>
      </w:pPr>
      <w:r w:rsidRPr="00F6351A">
        <w:rPr>
          <w:rFonts w:cstheme="minorHAnsi"/>
          <w:color w:val="000000" w:themeColor="text1"/>
          <w:lang w:val="en-US"/>
        </w:rPr>
        <w:t xml:space="preserve">In industry, </w:t>
      </w:r>
      <w:r w:rsidR="00AE4CA1" w:rsidRPr="00F6351A">
        <w:rPr>
          <w:rFonts w:cstheme="minorHAnsi"/>
          <w:color w:val="000000" w:themeColor="text1"/>
          <w:lang w:val="en-US"/>
        </w:rPr>
        <w:t>CCS/CCUS and hydrogen</w:t>
      </w:r>
      <w:r w:rsidR="0045197B" w:rsidRPr="00F6351A">
        <w:rPr>
          <w:rFonts w:cstheme="minorHAnsi"/>
          <w:color w:val="000000" w:themeColor="text1"/>
          <w:lang w:val="en-US"/>
        </w:rPr>
        <w:t xml:space="preserve"> technology</w:t>
      </w:r>
      <w:r w:rsidR="00AE4CA1" w:rsidRPr="00F6351A">
        <w:rPr>
          <w:rFonts w:cstheme="minorHAnsi"/>
          <w:color w:val="000000" w:themeColor="text1"/>
          <w:lang w:val="en-US"/>
        </w:rPr>
        <w:t xml:space="preserve"> </w:t>
      </w:r>
      <w:r w:rsidR="00981453">
        <w:rPr>
          <w:rFonts w:cstheme="minorHAnsi"/>
          <w:color w:val="000000" w:themeColor="text1"/>
          <w:lang w:val="en-US"/>
        </w:rPr>
        <w:t>become</w:t>
      </w:r>
      <w:r w:rsidR="00AE4CA1" w:rsidRPr="00F6351A">
        <w:rPr>
          <w:rFonts w:cstheme="minorHAnsi"/>
          <w:color w:val="000000" w:themeColor="text1"/>
          <w:lang w:val="en-US"/>
        </w:rPr>
        <w:t xml:space="preserve"> feasible for </w:t>
      </w:r>
      <w:r w:rsidR="003F04DB" w:rsidRPr="00F6351A">
        <w:rPr>
          <w:rFonts w:cstheme="minorHAnsi"/>
          <w:color w:val="000000" w:themeColor="text1"/>
          <w:lang w:val="en-US"/>
        </w:rPr>
        <w:t xml:space="preserve">chemical and cement </w:t>
      </w:r>
      <w:r w:rsidR="00AB5144" w:rsidRPr="00F6351A">
        <w:rPr>
          <w:rFonts w:cstheme="minorHAnsi"/>
          <w:color w:val="000000" w:themeColor="text1"/>
          <w:lang w:val="en-US"/>
        </w:rPr>
        <w:t>sub-sector</w:t>
      </w:r>
      <w:r w:rsidR="003E68DF" w:rsidRPr="00F6351A">
        <w:rPr>
          <w:rFonts w:cstheme="minorHAnsi"/>
          <w:color w:val="000000" w:themeColor="text1"/>
          <w:lang w:val="en-US"/>
        </w:rPr>
        <w:t>s and more fuel switching from coal or petroleum products to gas</w:t>
      </w:r>
      <w:r w:rsidR="002A6C35" w:rsidRPr="00F6351A">
        <w:rPr>
          <w:rFonts w:cstheme="minorHAnsi"/>
          <w:color w:val="000000" w:themeColor="text1"/>
          <w:lang w:val="en-US"/>
        </w:rPr>
        <w:t xml:space="preserve"> and electricity.</w:t>
      </w:r>
      <w:r w:rsidR="00920F5E">
        <w:rPr>
          <w:rFonts w:cstheme="minorHAnsi"/>
          <w:color w:val="000000" w:themeColor="text1"/>
          <w:lang w:val="en-US"/>
        </w:rPr>
        <w:t xml:space="preserve"> </w:t>
      </w:r>
      <w:r w:rsidR="00920F5E" w:rsidRPr="00920F5E">
        <w:rPr>
          <w:rFonts w:cstheme="minorHAnsi"/>
          <w:color w:val="000000" w:themeColor="text1"/>
          <w:lang w:val="en-US"/>
        </w:rPr>
        <w:t>Electrification or fuel switching (including B40 biodiesel program)</w:t>
      </w:r>
      <w:r w:rsidR="00920F5E">
        <w:rPr>
          <w:rFonts w:cstheme="minorHAnsi"/>
          <w:color w:val="000000" w:themeColor="text1"/>
          <w:lang w:val="en-US"/>
        </w:rPr>
        <w:t xml:space="preserve">. </w:t>
      </w:r>
    </w:p>
    <w:p w14:paraId="0B81EF60" w14:textId="6DA52C74" w:rsidR="00A666A4" w:rsidRDefault="00A666A4" w:rsidP="00867AB6">
      <w:pPr>
        <w:pStyle w:val="ListParagraph"/>
        <w:ind w:left="360"/>
        <w:rPr>
          <w:rFonts w:cstheme="minorHAnsi"/>
          <w:color w:val="000000" w:themeColor="text1"/>
          <w:lang w:val="en-US"/>
        </w:rPr>
      </w:pPr>
      <w:r>
        <w:rPr>
          <w:rFonts w:cstheme="minorHAnsi"/>
          <w:color w:val="000000" w:themeColor="text1"/>
          <w:lang w:val="en-US"/>
        </w:rPr>
        <w:t>Some of the continued initiatives are:</w:t>
      </w:r>
    </w:p>
    <w:p w14:paraId="12C8EAA1" w14:textId="493ECAE9" w:rsidR="00A666A4" w:rsidRDefault="003577D3" w:rsidP="00A666A4">
      <w:pPr>
        <w:pStyle w:val="ListParagraph"/>
        <w:numPr>
          <w:ilvl w:val="0"/>
          <w:numId w:val="63"/>
        </w:numPr>
        <w:jc w:val="both"/>
        <w:rPr>
          <w:rFonts w:cstheme="minorHAnsi"/>
          <w:color w:val="000000" w:themeColor="text1"/>
          <w:lang w:val="en-US"/>
        </w:rPr>
      </w:pPr>
      <w:r>
        <w:rPr>
          <w:rFonts w:cstheme="minorHAnsi"/>
          <w:color w:val="000000" w:themeColor="text1"/>
          <w:lang w:val="en-US"/>
        </w:rPr>
        <w:t>Improve awareness for appliances and equipment, promotion emphasizing on monetary savings instead of technical</w:t>
      </w:r>
      <w:r w:rsidR="00D74E14">
        <w:rPr>
          <w:rFonts w:cstheme="minorHAnsi"/>
          <w:color w:val="000000" w:themeColor="text1"/>
          <w:lang w:val="en-US"/>
        </w:rPr>
        <w:t>.</w:t>
      </w:r>
    </w:p>
    <w:p w14:paraId="40DDD12B" w14:textId="051381A2" w:rsidR="00A666A4" w:rsidRDefault="00A666A4" w:rsidP="00A666A4">
      <w:pPr>
        <w:pStyle w:val="ListParagraph"/>
        <w:numPr>
          <w:ilvl w:val="0"/>
          <w:numId w:val="63"/>
        </w:numPr>
        <w:jc w:val="both"/>
        <w:rPr>
          <w:rFonts w:cstheme="minorHAnsi"/>
          <w:color w:val="000000" w:themeColor="text1"/>
          <w:lang w:val="en-US"/>
        </w:rPr>
      </w:pPr>
      <w:r>
        <w:rPr>
          <w:rFonts w:cstheme="minorHAnsi"/>
          <w:color w:val="000000" w:themeColor="text1"/>
          <w:lang w:val="en-US"/>
        </w:rPr>
        <w:t xml:space="preserve">Improve existing MEPS and 5-star rating </w:t>
      </w:r>
      <w:r w:rsidR="00D74E14">
        <w:rPr>
          <w:rFonts w:cstheme="minorHAnsi"/>
          <w:color w:val="000000" w:themeColor="text1"/>
          <w:lang w:val="en-US"/>
        </w:rPr>
        <w:t>brands.</w:t>
      </w:r>
    </w:p>
    <w:p w14:paraId="18AE3EAF" w14:textId="4ADAB8BE" w:rsidR="00A666A4" w:rsidRDefault="00A666A4" w:rsidP="00A666A4">
      <w:pPr>
        <w:pStyle w:val="ListParagraph"/>
        <w:numPr>
          <w:ilvl w:val="0"/>
          <w:numId w:val="63"/>
        </w:numPr>
        <w:jc w:val="both"/>
        <w:rPr>
          <w:rFonts w:cstheme="minorHAnsi"/>
          <w:color w:val="000000" w:themeColor="text1"/>
          <w:lang w:val="en-US"/>
        </w:rPr>
      </w:pPr>
      <w:r>
        <w:rPr>
          <w:rFonts w:cstheme="minorHAnsi"/>
          <w:color w:val="000000" w:themeColor="text1"/>
          <w:lang w:val="en-US"/>
        </w:rPr>
        <w:t xml:space="preserve">Enforce mandatory audits for large commercial and industrial </w:t>
      </w:r>
      <w:r w:rsidR="00D74E14">
        <w:rPr>
          <w:rFonts w:cstheme="minorHAnsi"/>
          <w:color w:val="000000" w:themeColor="text1"/>
          <w:lang w:val="en-US"/>
        </w:rPr>
        <w:t>buildings.</w:t>
      </w:r>
    </w:p>
    <w:p w14:paraId="5718FF27" w14:textId="25F74F0A" w:rsidR="001C0521" w:rsidRDefault="001C0521" w:rsidP="00A666A4">
      <w:pPr>
        <w:pStyle w:val="ListParagraph"/>
        <w:numPr>
          <w:ilvl w:val="0"/>
          <w:numId w:val="63"/>
        </w:numPr>
        <w:jc w:val="both"/>
        <w:rPr>
          <w:rFonts w:cstheme="minorHAnsi"/>
          <w:color w:val="000000" w:themeColor="text1"/>
          <w:lang w:val="en-US"/>
        </w:rPr>
      </w:pPr>
      <w:r>
        <w:rPr>
          <w:rFonts w:cstheme="minorHAnsi"/>
          <w:color w:val="000000" w:themeColor="text1"/>
          <w:lang w:val="en-US"/>
        </w:rPr>
        <w:lastRenderedPageBreak/>
        <w:t xml:space="preserve">Establish green building codes for energy-intensive residential and commercial </w:t>
      </w:r>
      <w:r w:rsidR="00D74E14">
        <w:rPr>
          <w:rFonts w:cstheme="minorHAnsi"/>
          <w:color w:val="000000" w:themeColor="text1"/>
          <w:lang w:val="en-US"/>
        </w:rPr>
        <w:t>buildings.</w:t>
      </w:r>
    </w:p>
    <w:p w14:paraId="108AB0A4" w14:textId="712D75FE" w:rsidR="001C0521" w:rsidRDefault="003530A4" w:rsidP="00A666A4">
      <w:pPr>
        <w:pStyle w:val="ListParagraph"/>
        <w:numPr>
          <w:ilvl w:val="0"/>
          <w:numId w:val="63"/>
        </w:numPr>
        <w:jc w:val="both"/>
        <w:rPr>
          <w:rFonts w:cstheme="minorHAnsi"/>
          <w:color w:val="000000" w:themeColor="text1"/>
          <w:lang w:val="en-US"/>
        </w:rPr>
      </w:pPr>
      <w:r>
        <w:rPr>
          <w:rFonts w:cstheme="minorHAnsi"/>
          <w:color w:val="000000" w:themeColor="text1"/>
          <w:lang w:val="en-US"/>
        </w:rPr>
        <w:t>Establish ESCO platform</w:t>
      </w:r>
      <w:r w:rsidR="00294277">
        <w:rPr>
          <w:rFonts w:cstheme="minorHAnsi"/>
          <w:color w:val="000000" w:themeColor="text1"/>
          <w:lang w:val="en-US"/>
        </w:rPr>
        <w:t>, and</w:t>
      </w:r>
    </w:p>
    <w:p w14:paraId="2698F4C1" w14:textId="69571EB9" w:rsidR="00C833CA" w:rsidRDefault="005A16D5" w:rsidP="00D03FC7">
      <w:pPr>
        <w:ind w:left="360"/>
        <w:jc w:val="both"/>
        <w:rPr>
          <w:rFonts w:cstheme="minorHAnsi"/>
          <w:color w:val="000000" w:themeColor="text1"/>
          <w:lang w:val="en-US"/>
        </w:rPr>
      </w:pPr>
      <w:r>
        <w:rPr>
          <w:rFonts w:cstheme="minorHAnsi"/>
          <w:color w:val="000000" w:themeColor="text1"/>
          <w:lang w:val="en-US"/>
        </w:rPr>
        <w:t xml:space="preserve">Notable </w:t>
      </w:r>
      <w:r w:rsidR="00D03FC7">
        <w:rPr>
          <w:rFonts w:cstheme="minorHAnsi"/>
          <w:color w:val="000000" w:themeColor="text1"/>
          <w:lang w:val="en-US"/>
        </w:rPr>
        <w:t>vague policies</w:t>
      </w:r>
      <w:r w:rsidR="00A465BC">
        <w:rPr>
          <w:rFonts w:cstheme="minorHAnsi"/>
          <w:color w:val="000000" w:themeColor="text1"/>
          <w:lang w:val="en-US"/>
        </w:rPr>
        <w:t xml:space="preserve"> to be considered</w:t>
      </w:r>
      <w:r w:rsidR="00D03FC7">
        <w:rPr>
          <w:rFonts w:cstheme="minorHAnsi"/>
          <w:color w:val="000000" w:themeColor="text1"/>
          <w:lang w:val="en-US"/>
        </w:rPr>
        <w:t xml:space="preserve">: </w:t>
      </w:r>
    </w:p>
    <w:p w14:paraId="6D78B501" w14:textId="03EA7B6B" w:rsidR="00D250C3" w:rsidRDefault="00D250C3" w:rsidP="001A268C">
      <w:pPr>
        <w:pStyle w:val="ListParagraph"/>
        <w:numPr>
          <w:ilvl w:val="0"/>
          <w:numId w:val="84"/>
        </w:numPr>
        <w:jc w:val="both"/>
        <w:rPr>
          <w:rFonts w:cstheme="minorHAnsi"/>
          <w:color w:val="000000" w:themeColor="text1"/>
          <w:lang w:val="en-US"/>
        </w:rPr>
      </w:pPr>
      <w:r>
        <w:rPr>
          <w:rFonts w:cstheme="minorHAnsi"/>
          <w:color w:val="000000" w:themeColor="text1"/>
          <w:lang w:val="en-US"/>
        </w:rPr>
        <w:t>Deployment of large-scale CCUS solution</w:t>
      </w:r>
      <w:r w:rsidR="00AB1E4B">
        <w:rPr>
          <w:rFonts w:cstheme="minorHAnsi"/>
          <w:color w:val="000000" w:themeColor="text1"/>
          <w:lang w:val="en-US"/>
        </w:rPr>
        <w:t xml:space="preserve">s for hard-to-abate sectors (metal, cement, chemical and Petroleum). </w:t>
      </w:r>
    </w:p>
    <w:p w14:paraId="7296FC35" w14:textId="22A1184D" w:rsidR="008832B6" w:rsidRPr="001A268C" w:rsidRDefault="008832B6" w:rsidP="001A268C">
      <w:pPr>
        <w:pStyle w:val="ListParagraph"/>
        <w:numPr>
          <w:ilvl w:val="0"/>
          <w:numId w:val="84"/>
        </w:numPr>
        <w:jc w:val="both"/>
        <w:rPr>
          <w:rFonts w:cstheme="minorHAnsi"/>
          <w:color w:val="000000" w:themeColor="text1"/>
          <w:lang w:val="en-US"/>
        </w:rPr>
      </w:pPr>
      <w:r>
        <w:rPr>
          <w:rFonts w:cstheme="minorHAnsi"/>
          <w:color w:val="000000" w:themeColor="text1"/>
          <w:lang w:val="en-US"/>
        </w:rPr>
        <w:t>Locally manufactured EV</w:t>
      </w:r>
      <w:ins w:id="1" w:author="Microsoft Word" w:date="2023-12-01T17:56:00Z">
        <w:r>
          <w:rPr>
            <w:rFonts w:cstheme="minorHAnsi"/>
            <w:color w:val="000000" w:themeColor="text1"/>
            <w:lang w:val="en-US"/>
          </w:rPr>
          <w:t xml:space="preserve"> </w:t>
        </w:r>
      </w:ins>
      <w:r>
        <w:rPr>
          <w:rFonts w:cstheme="minorHAnsi"/>
          <w:color w:val="000000" w:themeColor="text1"/>
          <w:lang w:val="en-US"/>
        </w:rPr>
        <w:t xml:space="preserve">that will </w:t>
      </w:r>
      <w:r w:rsidR="001A268C">
        <w:rPr>
          <w:rFonts w:cstheme="minorHAnsi"/>
          <w:color w:val="000000" w:themeColor="text1"/>
          <w:lang w:val="en-US"/>
        </w:rPr>
        <w:t>catalyze</w:t>
      </w:r>
      <w:r>
        <w:rPr>
          <w:rFonts w:cstheme="minorHAnsi"/>
          <w:color w:val="000000" w:themeColor="text1"/>
          <w:lang w:val="en-US"/>
        </w:rPr>
        <w:t xml:space="preserve"> </w:t>
      </w:r>
      <w:r w:rsidRPr="008832B6">
        <w:rPr>
          <w:rFonts w:cstheme="minorHAnsi"/>
          <w:color w:val="000000" w:themeColor="text1"/>
          <w:lang w:val="en-US"/>
        </w:rPr>
        <w:t>the growth of sectors such as R&amp;D, M&amp;E, E&amp;E, Materials,</w:t>
      </w:r>
      <w:r w:rsidR="001A268C">
        <w:rPr>
          <w:rFonts w:cstheme="minorHAnsi"/>
          <w:color w:val="000000" w:themeColor="text1"/>
          <w:lang w:val="en-US"/>
        </w:rPr>
        <w:t xml:space="preserve"> </w:t>
      </w:r>
      <w:r w:rsidRPr="001A268C">
        <w:rPr>
          <w:rFonts w:cstheme="minorHAnsi"/>
          <w:color w:val="000000" w:themeColor="text1"/>
          <w:lang w:val="en-US"/>
        </w:rPr>
        <w:t xml:space="preserve">Minerals, Digital and ICT and Energy to supply equipment, parts, </w:t>
      </w:r>
      <w:proofErr w:type="gramStart"/>
      <w:r w:rsidR="00EE67A9" w:rsidRPr="001A268C">
        <w:rPr>
          <w:rFonts w:cstheme="minorHAnsi"/>
          <w:color w:val="000000" w:themeColor="text1"/>
          <w:lang w:val="en-US"/>
        </w:rPr>
        <w:t>infrastructure</w:t>
      </w:r>
      <w:proofErr w:type="gramEnd"/>
      <w:r w:rsidRPr="001A268C">
        <w:rPr>
          <w:rFonts w:cstheme="minorHAnsi"/>
          <w:color w:val="000000" w:themeColor="text1"/>
          <w:lang w:val="en-US"/>
        </w:rPr>
        <w:t xml:space="preserve"> and capability</w:t>
      </w:r>
      <w:r w:rsidR="001A268C">
        <w:rPr>
          <w:rFonts w:cstheme="minorHAnsi"/>
          <w:color w:val="000000" w:themeColor="text1"/>
          <w:lang w:val="en-US"/>
        </w:rPr>
        <w:t xml:space="preserve"> </w:t>
      </w:r>
      <w:r w:rsidRPr="001A268C">
        <w:rPr>
          <w:rFonts w:cstheme="minorHAnsi"/>
          <w:color w:val="000000" w:themeColor="text1"/>
          <w:lang w:val="en-US"/>
        </w:rPr>
        <w:t>to enable a local EV ecosystem, that comprises:</w:t>
      </w:r>
    </w:p>
    <w:p w14:paraId="255673B8" w14:textId="28A905BD" w:rsidR="008832B6" w:rsidRPr="008832B6" w:rsidRDefault="008832B6" w:rsidP="001A268C">
      <w:pPr>
        <w:pStyle w:val="ListParagraph"/>
        <w:ind w:left="1080"/>
        <w:jc w:val="both"/>
        <w:rPr>
          <w:rFonts w:cstheme="minorHAnsi"/>
          <w:color w:val="000000" w:themeColor="text1"/>
          <w:lang w:val="en-US"/>
        </w:rPr>
      </w:pPr>
      <w:r w:rsidRPr="008832B6">
        <w:rPr>
          <w:rFonts w:cstheme="minorHAnsi"/>
          <w:color w:val="000000" w:themeColor="text1"/>
          <w:lang w:val="en-US"/>
        </w:rPr>
        <w:t xml:space="preserve">• Raw materials: </w:t>
      </w:r>
      <w:r w:rsidR="003D724A">
        <w:rPr>
          <w:rFonts w:cstheme="minorHAnsi"/>
          <w:color w:val="000000" w:themeColor="text1"/>
          <w:lang w:val="en-US"/>
        </w:rPr>
        <w:t>s</w:t>
      </w:r>
      <w:r w:rsidRPr="008832B6">
        <w:rPr>
          <w:rFonts w:cstheme="minorHAnsi"/>
          <w:color w:val="000000" w:themeColor="text1"/>
          <w:lang w:val="en-US"/>
        </w:rPr>
        <w:t xml:space="preserve">teel, </w:t>
      </w:r>
      <w:proofErr w:type="spellStart"/>
      <w:r w:rsidRPr="008832B6">
        <w:rPr>
          <w:rFonts w:cstheme="minorHAnsi"/>
          <w:color w:val="000000" w:themeColor="text1"/>
          <w:lang w:val="en-US"/>
        </w:rPr>
        <w:t>aluminium</w:t>
      </w:r>
      <w:proofErr w:type="spellEnd"/>
      <w:r w:rsidRPr="008832B6">
        <w:rPr>
          <w:rFonts w:cstheme="minorHAnsi"/>
          <w:color w:val="000000" w:themeColor="text1"/>
          <w:lang w:val="en-US"/>
        </w:rPr>
        <w:t xml:space="preserve">, plastic composites, </w:t>
      </w:r>
      <w:r w:rsidR="00EE67A9" w:rsidRPr="008832B6">
        <w:rPr>
          <w:rFonts w:cstheme="minorHAnsi"/>
          <w:color w:val="000000" w:themeColor="text1"/>
          <w:lang w:val="en-US"/>
        </w:rPr>
        <w:t>etc.</w:t>
      </w:r>
    </w:p>
    <w:p w14:paraId="00A21411" w14:textId="294B9E74" w:rsidR="008832B6" w:rsidRPr="008832B6" w:rsidRDefault="008832B6" w:rsidP="001A268C">
      <w:pPr>
        <w:pStyle w:val="ListParagraph"/>
        <w:ind w:left="1080"/>
        <w:jc w:val="both"/>
        <w:rPr>
          <w:rFonts w:cstheme="minorHAnsi"/>
          <w:color w:val="000000" w:themeColor="text1"/>
          <w:lang w:val="en-US"/>
        </w:rPr>
      </w:pPr>
      <w:r w:rsidRPr="008832B6">
        <w:rPr>
          <w:rFonts w:cstheme="minorHAnsi"/>
          <w:color w:val="000000" w:themeColor="text1"/>
          <w:lang w:val="en-US"/>
        </w:rPr>
        <w:t xml:space="preserve">• EV components: EV battery, chassis, motors, power electronics, </w:t>
      </w:r>
      <w:r w:rsidR="00EE67A9" w:rsidRPr="008832B6">
        <w:rPr>
          <w:rFonts w:cstheme="minorHAnsi"/>
          <w:color w:val="000000" w:themeColor="text1"/>
          <w:lang w:val="en-US"/>
        </w:rPr>
        <w:t>etc.</w:t>
      </w:r>
    </w:p>
    <w:p w14:paraId="47D5C66B" w14:textId="061F3673" w:rsidR="008832B6" w:rsidRPr="00EE67A9" w:rsidRDefault="008832B6" w:rsidP="00EE67A9">
      <w:pPr>
        <w:pStyle w:val="ListParagraph"/>
        <w:ind w:left="1080"/>
        <w:jc w:val="both"/>
        <w:rPr>
          <w:rFonts w:cstheme="minorHAnsi"/>
          <w:color w:val="000000" w:themeColor="text1"/>
          <w:lang w:val="en-US"/>
        </w:rPr>
      </w:pPr>
      <w:r w:rsidRPr="008832B6">
        <w:rPr>
          <w:rFonts w:cstheme="minorHAnsi"/>
          <w:color w:val="000000" w:themeColor="text1"/>
          <w:lang w:val="en-US"/>
        </w:rPr>
        <w:t>• Charging Infrastructure: Charging stations; and</w:t>
      </w:r>
    </w:p>
    <w:p w14:paraId="047D431F" w14:textId="77777777" w:rsidR="008B2061" w:rsidRDefault="008832B6" w:rsidP="008B2061">
      <w:pPr>
        <w:pStyle w:val="ListParagraph"/>
        <w:ind w:left="1080"/>
        <w:jc w:val="both"/>
        <w:rPr>
          <w:rFonts w:cstheme="minorHAnsi"/>
          <w:color w:val="000000" w:themeColor="text1"/>
          <w:lang w:val="en-US"/>
        </w:rPr>
      </w:pPr>
      <w:r w:rsidRPr="008832B6">
        <w:rPr>
          <w:rFonts w:cstheme="minorHAnsi"/>
          <w:color w:val="000000" w:themeColor="text1"/>
          <w:lang w:val="en-US"/>
        </w:rPr>
        <w:t xml:space="preserve">• EV services: Maintenance and repairs, EV conversion services, battery testing and </w:t>
      </w:r>
    </w:p>
    <w:p w14:paraId="73DC3580" w14:textId="7CBE3184" w:rsidR="00D03FC7" w:rsidRPr="008B2061" w:rsidRDefault="00EE67A9" w:rsidP="008B2061">
      <w:pPr>
        <w:pStyle w:val="ListParagraph"/>
        <w:ind w:left="1260"/>
        <w:jc w:val="both"/>
        <w:rPr>
          <w:rFonts w:cstheme="minorHAnsi"/>
          <w:color w:val="000000" w:themeColor="text1"/>
          <w:lang w:val="en-US"/>
        </w:rPr>
      </w:pPr>
      <w:r w:rsidRPr="008832B6">
        <w:rPr>
          <w:rFonts w:cstheme="minorHAnsi"/>
          <w:color w:val="000000" w:themeColor="text1"/>
          <w:lang w:val="en-US"/>
        </w:rPr>
        <w:t>safety,</w:t>
      </w:r>
      <w:r w:rsidRPr="008B2061">
        <w:rPr>
          <w:rFonts w:cstheme="minorHAnsi"/>
          <w:color w:val="000000" w:themeColor="text1"/>
          <w:lang w:val="en-US"/>
        </w:rPr>
        <w:t xml:space="preserve"> battery</w:t>
      </w:r>
      <w:r w:rsidR="008832B6" w:rsidRPr="008B2061">
        <w:rPr>
          <w:rFonts w:cstheme="minorHAnsi"/>
          <w:color w:val="000000" w:themeColor="text1"/>
          <w:lang w:val="en-US"/>
        </w:rPr>
        <w:t xml:space="preserve"> recycling.</w:t>
      </w:r>
    </w:p>
    <w:p w14:paraId="0761AACB" w14:textId="522A6D84" w:rsidR="000C152A" w:rsidRPr="00DF0B8C" w:rsidRDefault="00542ABC" w:rsidP="00542ABC">
      <w:pPr>
        <w:pStyle w:val="ListParagraph"/>
        <w:numPr>
          <w:ilvl w:val="0"/>
          <w:numId w:val="43"/>
        </w:numPr>
        <w:ind w:left="360"/>
        <w:jc w:val="both"/>
        <w:rPr>
          <w:rFonts w:cstheme="minorHAnsi"/>
          <w:color w:val="000000" w:themeColor="text1"/>
          <w:highlight w:val="yellow"/>
          <w:lang w:val="en-US"/>
        </w:rPr>
      </w:pPr>
      <w:r w:rsidRPr="00DF0B8C">
        <w:rPr>
          <w:rFonts w:cstheme="minorHAnsi"/>
          <w:color w:val="000000" w:themeColor="text1"/>
          <w:highlight w:val="yellow"/>
          <w:lang w:val="en-US"/>
        </w:rPr>
        <w:t xml:space="preserve">In transport, </w:t>
      </w:r>
      <w:r w:rsidR="00554095" w:rsidRPr="00DF0B8C">
        <w:rPr>
          <w:rFonts w:cstheme="minorHAnsi"/>
          <w:color w:val="000000" w:themeColor="text1"/>
          <w:highlight w:val="yellow"/>
          <w:lang w:val="en-US"/>
        </w:rPr>
        <w:t xml:space="preserve">higher </w:t>
      </w:r>
      <w:r w:rsidRPr="00DF0B8C">
        <w:rPr>
          <w:rFonts w:cstheme="minorHAnsi"/>
          <w:color w:val="000000" w:themeColor="text1"/>
          <w:highlight w:val="yellow"/>
          <w:lang w:val="en-US"/>
        </w:rPr>
        <w:t>public transportation modal share for big cities.</w:t>
      </w:r>
      <w:r w:rsidR="00AD7F4D" w:rsidRPr="00DF0B8C">
        <w:rPr>
          <w:rFonts w:cstheme="minorHAnsi"/>
          <w:highlight w:val="yellow"/>
          <w:lang w:val="en-US"/>
        </w:rPr>
        <w:t xml:space="preserve"> The shift to electrification and biofuels expedited in the transport sector.</w:t>
      </w:r>
      <w:r w:rsidRPr="00DF0B8C">
        <w:rPr>
          <w:rFonts w:cstheme="minorHAnsi"/>
          <w:color w:val="000000" w:themeColor="text1"/>
          <w:highlight w:val="yellow"/>
          <w:lang w:val="en-US"/>
        </w:rPr>
        <w:t xml:space="preserve"> EV penetration </w:t>
      </w:r>
      <w:r w:rsidR="00294277" w:rsidRPr="00DF0B8C">
        <w:rPr>
          <w:rFonts w:cstheme="minorHAnsi"/>
          <w:color w:val="000000" w:themeColor="text1"/>
          <w:highlight w:val="yellow"/>
          <w:lang w:val="en-US"/>
        </w:rPr>
        <w:t>will accelerate</w:t>
      </w:r>
      <w:r w:rsidRPr="00DF0B8C">
        <w:rPr>
          <w:rFonts w:cstheme="minorHAnsi"/>
          <w:color w:val="000000" w:themeColor="text1"/>
          <w:highlight w:val="yellow"/>
          <w:lang w:val="en-US"/>
        </w:rPr>
        <w:t xml:space="preserve"> after 2025 and </w:t>
      </w:r>
      <w:r w:rsidR="00294277" w:rsidRPr="00DF0B8C">
        <w:rPr>
          <w:rFonts w:cstheme="minorHAnsi"/>
          <w:color w:val="000000" w:themeColor="text1"/>
          <w:highlight w:val="yellow"/>
          <w:lang w:val="en-US"/>
        </w:rPr>
        <w:t>reach</w:t>
      </w:r>
      <w:r w:rsidRPr="00DF0B8C">
        <w:rPr>
          <w:rFonts w:cstheme="minorHAnsi"/>
          <w:color w:val="000000" w:themeColor="text1"/>
          <w:highlight w:val="yellow"/>
          <w:lang w:val="en-US"/>
        </w:rPr>
        <w:t xml:space="preserve"> about </w:t>
      </w:r>
      <w:r w:rsidR="008946C2" w:rsidRPr="00DF0B8C">
        <w:rPr>
          <w:rFonts w:cstheme="minorHAnsi"/>
          <w:color w:val="000000" w:themeColor="text1"/>
          <w:highlight w:val="yellow"/>
          <w:lang w:val="en-US"/>
        </w:rPr>
        <w:t>9</w:t>
      </w:r>
      <w:r w:rsidRPr="00DF0B8C">
        <w:rPr>
          <w:rFonts w:cstheme="minorHAnsi"/>
          <w:color w:val="000000" w:themeColor="text1"/>
          <w:highlight w:val="yellow"/>
          <w:lang w:val="en-US"/>
        </w:rPr>
        <w:t>0% of new car sales</w:t>
      </w:r>
      <w:r w:rsidR="008946C2" w:rsidRPr="00DF0B8C">
        <w:rPr>
          <w:rFonts w:cstheme="minorHAnsi"/>
          <w:color w:val="000000" w:themeColor="text1"/>
          <w:highlight w:val="yellow"/>
          <w:lang w:val="en-US"/>
        </w:rPr>
        <w:t xml:space="preserve"> in 2050</w:t>
      </w:r>
      <w:r w:rsidRPr="00DF0B8C">
        <w:rPr>
          <w:rFonts w:cstheme="minorHAnsi"/>
          <w:color w:val="000000" w:themeColor="text1"/>
          <w:highlight w:val="yellow"/>
          <w:lang w:val="en-US"/>
        </w:rPr>
        <w:t xml:space="preserve">. </w:t>
      </w:r>
      <w:r w:rsidR="008946C2" w:rsidRPr="00DF0B8C">
        <w:rPr>
          <w:rFonts w:cstheme="minorHAnsi"/>
          <w:color w:val="000000" w:themeColor="text1"/>
          <w:highlight w:val="yellow"/>
          <w:lang w:val="en-US"/>
        </w:rPr>
        <w:t xml:space="preserve">Mandatory </w:t>
      </w:r>
      <w:r w:rsidR="00044308" w:rsidRPr="00DF0B8C">
        <w:rPr>
          <w:rFonts w:cstheme="minorHAnsi"/>
          <w:color w:val="000000" w:themeColor="text1"/>
          <w:highlight w:val="yellow"/>
          <w:lang w:val="en-US"/>
        </w:rPr>
        <w:t xml:space="preserve">use </w:t>
      </w:r>
      <w:r w:rsidR="000C152A" w:rsidRPr="00DF0B8C">
        <w:rPr>
          <w:rFonts w:cstheme="minorHAnsi"/>
          <w:color w:val="000000" w:themeColor="text1"/>
          <w:highlight w:val="yellow"/>
          <w:lang w:val="en-US"/>
        </w:rPr>
        <w:t xml:space="preserve">of </w:t>
      </w:r>
      <w:r w:rsidR="00044308" w:rsidRPr="00DF0B8C">
        <w:rPr>
          <w:rFonts w:cstheme="minorHAnsi"/>
          <w:color w:val="000000" w:themeColor="text1"/>
          <w:highlight w:val="yellow"/>
          <w:lang w:val="en-US"/>
        </w:rPr>
        <w:t>B40</w:t>
      </w:r>
      <w:r w:rsidRPr="00DF0B8C">
        <w:rPr>
          <w:rFonts w:cstheme="minorHAnsi"/>
          <w:color w:val="000000" w:themeColor="text1"/>
          <w:highlight w:val="yellow"/>
          <w:lang w:val="en-US"/>
        </w:rPr>
        <w:t xml:space="preserve"> biodiesel</w:t>
      </w:r>
      <w:r w:rsidR="000C152A" w:rsidRPr="00DF0B8C">
        <w:rPr>
          <w:rFonts w:cstheme="minorHAnsi"/>
          <w:color w:val="000000" w:themeColor="text1"/>
          <w:highlight w:val="yellow"/>
          <w:lang w:val="en-US"/>
        </w:rPr>
        <w:t xml:space="preserve"> </w:t>
      </w:r>
      <w:r w:rsidRPr="00DF0B8C">
        <w:rPr>
          <w:rFonts w:cstheme="minorHAnsi"/>
          <w:color w:val="000000" w:themeColor="text1"/>
          <w:highlight w:val="yellow"/>
          <w:lang w:val="en-US"/>
        </w:rPr>
        <w:t xml:space="preserve">and </w:t>
      </w:r>
      <w:r w:rsidR="00C17519" w:rsidRPr="00DF0B8C">
        <w:rPr>
          <w:rFonts w:cstheme="minorHAnsi"/>
          <w:color w:val="000000" w:themeColor="text1"/>
          <w:highlight w:val="yellow"/>
          <w:lang w:val="en-US"/>
        </w:rPr>
        <w:t>10</w:t>
      </w:r>
      <w:r w:rsidRPr="00DF0B8C">
        <w:rPr>
          <w:rFonts w:cstheme="minorHAnsi"/>
          <w:color w:val="000000" w:themeColor="text1"/>
          <w:highlight w:val="yellow"/>
          <w:lang w:val="en-US"/>
        </w:rPr>
        <w:t xml:space="preserve">% freight shift to rail for heavy vehicles. </w:t>
      </w:r>
      <w:r w:rsidR="00C17519" w:rsidRPr="00DF0B8C">
        <w:rPr>
          <w:rFonts w:cstheme="minorHAnsi"/>
          <w:color w:val="000000" w:themeColor="text1"/>
          <w:highlight w:val="yellow"/>
          <w:lang w:val="en-US"/>
        </w:rPr>
        <w:t xml:space="preserve">Higher </w:t>
      </w:r>
      <w:r w:rsidRPr="00DF0B8C">
        <w:rPr>
          <w:rFonts w:cstheme="minorHAnsi"/>
          <w:color w:val="000000" w:themeColor="text1"/>
          <w:highlight w:val="yellow"/>
          <w:lang w:val="en-US"/>
        </w:rPr>
        <w:t>LNG</w:t>
      </w:r>
      <w:r w:rsidR="00C17519" w:rsidRPr="00DF0B8C">
        <w:rPr>
          <w:rFonts w:cstheme="minorHAnsi"/>
          <w:color w:val="000000" w:themeColor="text1"/>
          <w:highlight w:val="yellow"/>
          <w:lang w:val="en-US"/>
        </w:rPr>
        <w:t xml:space="preserve"> mix</w:t>
      </w:r>
      <w:r w:rsidRPr="00DF0B8C">
        <w:rPr>
          <w:rFonts w:cstheme="minorHAnsi"/>
          <w:color w:val="000000" w:themeColor="text1"/>
          <w:highlight w:val="yellow"/>
          <w:lang w:val="en-US"/>
        </w:rPr>
        <w:t xml:space="preserve"> in heavy vehicles and marine bunkering, and biodiesel in aviation. Hydrogen </w:t>
      </w:r>
      <w:r w:rsidR="000C152A" w:rsidRPr="00DF0B8C">
        <w:rPr>
          <w:rFonts w:cstheme="minorHAnsi"/>
          <w:color w:val="000000" w:themeColor="text1"/>
          <w:highlight w:val="yellow"/>
          <w:lang w:val="en-US"/>
        </w:rPr>
        <w:t xml:space="preserve">is used in light </w:t>
      </w:r>
      <w:r w:rsidR="007C7AD1" w:rsidRPr="00DF0B8C">
        <w:rPr>
          <w:rFonts w:cstheme="minorHAnsi"/>
          <w:color w:val="000000" w:themeColor="text1"/>
          <w:highlight w:val="yellow"/>
          <w:lang w:val="en-US"/>
        </w:rPr>
        <w:t xml:space="preserve">vehicles </w:t>
      </w:r>
      <w:r w:rsidR="000C152A" w:rsidRPr="00DF0B8C">
        <w:rPr>
          <w:rFonts w:cstheme="minorHAnsi"/>
          <w:color w:val="000000" w:themeColor="text1"/>
          <w:highlight w:val="yellow"/>
          <w:lang w:val="en-US"/>
        </w:rPr>
        <w:t xml:space="preserve">and public </w:t>
      </w:r>
      <w:r w:rsidR="007C7AD1" w:rsidRPr="00DF0B8C">
        <w:rPr>
          <w:rFonts w:cstheme="minorHAnsi"/>
          <w:color w:val="000000" w:themeColor="text1"/>
          <w:highlight w:val="yellow"/>
          <w:lang w:val="en-US"/>
        </w:rPr>
        <w:t>transportation, specifically buses</w:t>
      </w:r>
      <w:r w:rsidR="000C152A" w:rsidRPr="00DF0B8C">
        <w:rPr>
          <w:rFonts w:cstheme="minorHAnsi"/>
          <w:color w:val="000000" w:themeColor="text1"/>
          <w:highlight w:val="yellow"/>
          <w:lang w:val="en-US"/>
        </w:rPr>
        <w:t>.</w:t>
      </w:r>
    </w:p>
    <w:p w14:paraId="345CCAD7" w14:textId="77777777" w:rsidR="00542ABC" w:rsidRPr="00F6351A" w:rsidRDefault="00542ABC" w:rsidP="00542ABC">
      <w:pPr>
        <w:spacing w:after="0"/>
        <w:jc w:val="both"/>
        <w:rPr>
          <w:rFonts w:cstheme="minorHAnsi"/>
          <w:color w:val="000000" w:themeColor="text1"/>
          <w:lang w:val="en-US"/>
        </w:rPr>
      </w:pPr>
      <w:r w:rsidRPr="00867AB6">
        <w:rPr>
          <w:rFonts w:cstheme="minorHAnsi"/>
          <w:b/>
          <w:bCs/>
          <w:color w:val="000000" w:themeColor="text1"/>
          <w:lang w:val="en-US"/>
        </w:rPr>
        <w:t xml:space="preserve">On the transformation side, </w:t>
      </w:r>
    </w:p>
    <w:p w14:paraId="66B1F281" w14:textId="77777777" w:rsidR="00911B4A" w:rsidRPr="00867AB6" w:rsidRDefault="00542ABC" w:rsidP="00867AB6">
      <w:pPr>
        <w:spacing w:after="0" w:line="240" w:lineRule="auto"/>
        <w:jc w:val="both"/>
        <w:rPr>
          <w:rFonts w:cstheme="minorHAnsi"/>
          <w:b/>
          <w:bCs/>
          <w:color w:val="000000" w:themeColor="text1"/>
          <w:lang w:val="en-US"/>
        </w:rPr>
      </w:pPr>
      <w:r w:rsidRPr="00867AB6">
        <w:rPr>
          <w:rFonts w:cstheme="minorHAnsi"/>
          <w:color w:val="000000" w:themeColor="text1"/>
          <w:lang w:val="en-US"/>
        </w:rPr>
        <w:t xml:space="preserve">In power, </w:t>
      </w:r>
    </w:p>
    <w:p w14:paraId="38B35E2B" w14:textId="08FB31E0" w:rsidR="00911B4A" w:rsidRPr="00867AB6" w:rsidRDefault="00911B4A" w:rsidP="00911B4A">
      <w:pPr>
        <w:pStyle w:val="ListParagraph"/>
        <w:numPr>
          <w:ilvl w:val="0"/>
          <w:numId w:val="78"/>
        </w:numPr>
        <w:spacing w:after="0" w:line="240" w:lineRule="auto"/>
        <w:ind w:left="360"/>
        <w:jc w:val="both"/>
        <w:rPr>
          <w:rFonts w:cstheme="minorHAnsi"/>
          <w:b/>
          <w:bCs/>
          <w:color w:val="000000" w:themeColor="text1"/>
          <w:lang w:val="en-US"/>
        </w:rPr>
      </w:pPr>
      <w:r>
        <w:rPr>
          <w:rFonts w:cstheme="minorHAnsi"/>
          <w:color w:val="000000" w:themeColor="text1"/>
          <w:lang w:val="en-US"/>
        </w:rPr>
        <w:t>F</w:t>
      </w:r>
      <w:r w:rsidR="00287F76" w:rsidRPr="00F6351A">
        <w:rPr>
          <w:rFonts w:cstheme="minorHAnsi"/>
          <w:color w:val="000000" w:themeColor="text1"/>
          <w:lang w:val="en-US"/>
        </w:rPr>
        <w:t>ew coal-</w:t>
      </w:r>
      <w:r w:rsidR="002C3DDA" w:rsidRPr="00F6351A">
        <w:rPr>
          <w:rFonts w:cstheme="minorHAnsi"/>
          <w:color w:val="000000" w:themeColor="text1"/>
          <w:lang w:val="en-US"/>
        </w:rPr>
        <w:t xml:space="preserve">fired power plants retire earlier than </w:t>
      </w:r>
      <w:r w:rsidR="00597487" w:rsidRPr="00F6351A">
        <w:rPr>
          <w:rFonts w:cstheme="minorHAnsi"/>
          <w:color w:val="000000" w:themeColor="text1"/>
          <w:lang w:val="en-US"/>
        </w:rPr>
        <w:t xml:space="preserve">stated in </w:t>
      </w:r>
      <w:r w:rsidR="00182623" w:rsidRPr="00F6351A">
        <w:rPr>
          <w:rFonts w:cstheme="minorHAnsi"/>
          <w:color w:val="000000" w:themeColor="text1"/>
          <w:lang w:val="en-US"/>
        </w:rPr>
        <w:t xml:space="preserve">the </w:t>
      </w:r>
      <w:r w:rsidR="002C3DDA" w:rsidRPr="00F6351A">
        <w:rPr>
          <w:rFonts w:cstheme="minorHAnsi"/>
          <w:color w:val="000000" w:themeColor="text1"/>
          <w:lang w:val="en-US"/>
        </w:rPr>
        <w:t>PPA with the increase of renewables</w:t>
      </w:r>
      <w:r w:rsidR="00182623" w:rsidRPr="00F6351A">
        <w:rPr>
          <w:rFonts w:cstheme="minorHAnsi"/>
          <w:color w:val="000000" w:themeColor="text1"/>
          <w:lang w:val="en-US"/>
        </w:rPr>
        <w:t xml:space="preserve"> in the electricity generation </w:t>
      </w:r>
      <w:r w:rsidR="00597487" w:rsidRPr="00F6351A">
        <w:rPr>
          <w:rFonts w:cstheme="minorHAnsi"/>
          <w:color w:val="000000" w:themeColor="text1"/>
          <w:lang w:val="en-US"/>
        </w:rPr>
        <w:t>and capacity mix</w:t>
      </w:r>
      <w:r w:rsidR="00182623" w:rsidRPr="00F6351A">
        <w:rPr>
          <w:rFonts w:cstheme="minorHAnsi"/>
          <w:color w:val="000000" w:themeColor="text1"/>
          <w:lang w:val="en-US"/>
        </w:rPr>
        <w:t xml:space="preserve">. </w:t>
      </w:r>
    </w:p>
    <w:p w14:paraId="0DA48775" w14:textId="1E0FA214" w:rsidR="00DA7446" w:rsidRPr="00867AB6" w:rsidRDefault="00847D2E" w:rsidP="00911B4A">
      <w:pPr>
        <w:pStyle w:val="ListParagraph"/>
        <w:numPr>
          <w:ilvl w:val="0"/>
          <w:numId w:val="78"/>
        </w:numPr>
        <w:spacing w:after="0" w:line="240" w:lineRule="auto"/>
        <w:ind w:left="360"/>
        <w:jc w:val="both"/>
        <w:rPr>
          <w:rFonts w:cstheme="minorHAnsi"/>
          <w:b/>
          <w:bCs/>
          <w:color w:val="000000" w:themeColor="text1"/>
          <w:lang w:val="en-US"/>
        </w:rPr>
      </w:pPr>
      <w:r w:rsidRPr="00F6351A">
        <w:rPr>
          <w:rFonts w:cstheme="minorHAnsi"/>
          <w:color w:val="000000" w:themeColor="text1"/>
          <w:lang w:val="en-US"/>
        </w:rPr>
        <w:t>Renewable</w:t>
      </w:r>
      <w:r w:rsidR="00BD74C8" w:rsidRPr="00F6351A">
        <w:rPr>
          <w:rFonts w:cstheme="minorHAnsi"/>
          <w:color w:val="000000" w:themeColor="text1"/>
          <w:lang w:val="en-US"/>
        </w:rPr>
        <w:t>s</w:t>
      </w:r>
      <w:r w:rsidR="00542ABC" w:rsidRPr="00F6351A">
        <w:rPr>
          <w:rFonts w:cstheme="minorHAnsi"/>
          <w:color w:val="000000" w:themeColor="text1"/>
          <w:lang w:val="en-US"/>
        </w:rPr>
        <w:t xml:space="preserve"> </w:t>
      </w:r>
      <w:r w:rsidR="00597487" w:rsidRPr="00F6351A">
        <w:rPr>
          <w:rFonts w:cstheme="minorHAnsi"/>
          <w:color w:val="000000" w:themeColor="text1"/>
          <w:lang w:val="en-US"/>
        </w:rPr>
        <w:t xml:space="preserve">installed capacity </w:t>
      </w:r>
      <w:r w:rsidR="00CE6737">
        <w:rPr>
          <w:rFonts w:cstheme="minorHAnsi"/>
          <w:color w:val="000000" w:themeColor="text1"/>
          <w:lang w:val="en-US"/>
        </w:rPr>
        <w:t>will reach</w:t>
      </w:r>
      <w:r w:rsidR="006F101F" w:rsidRPr="00F6351A">
        <w:rPr>
          <w:rFonts w:cstheme="minorHAnsi"/>
          <w:color w:val="000000" w:themeColor="text1"/>
          <w:lang w:val="en-US"/>
        </w:rPr>
        <w:t xml:space="preserve"> </w:t>
      </w:r>
      <w:r w:rsidR="00407717">
        <w:rPr>
          <w:rFonts w:cstheme="minorHAnsi"/>
          <w:color w:val="000000" w:themeColor="text1"/>
          <w:lang w:val="en-US"/>
        </w:rPr>
        <w:t xml:space="preserve">more than </w:t>
      </w:r>
      <w:r w:rsidR="006F101F" w:rsidRPr="00F6351A">
        <w:rPr>
          <w:rFonts w:cstheme="minorHAnsi"/>
          <w:color w:val="000000" w:themeColor="text1"/>
          <w:lang w:val="en-US"/>
        </w:rPr>
        <w:t>70% by 2050</w:t>
      </w:r>
      <w:r w:rsidR="00BD74C8" w:rsidRPr="00F6351A">
        <w:rPr>
          <w:rFonts w:cstheme="minorHAnsi"/>
          <w:color w:val="000000" w:themeColor="text1"/>
          <w:lang w:val="en-US"/>
        </w:rPr>
        <w:t>,</w:t>
      </w:r>
      <w:r w:rsidR="006F101F" w:rsidRPr="00F6351A">
        <w:rPr>
          <w:rFonts w:cstheme="minorHAnsi"/>
          <w:color w:val="000000" w:themeColor="text1"/>
          <w:lang w:val="en-US"/>
        </w:rPr>
        <w:t xml:space="preserve"> and hydro ca</w:t>
      </w:r>
      <w:r w:rsidR="00542ABC" w:rsidRPr="00F6351A">
        <w:rPr>
          <w:rFonts w:cstheme="minorHAnsi"/>
          <w:color w:val="000000" w:themeColor="text1"/>
          <w:lang w:val="en-US"/>
        </w:rPr>
        <w:t xml:space="preserve">pacity </w:t>
      </w:r>
      <w:r w:rsidR="00CE6737">
        <w:rPr>
          <w:rFonts w:cstheme="minorHAnsi"/>
          <w:color w:val="000000" w:themeColor="text1"/>
          <w:lang w:val="en-US"/>
        </w:rPr>
        <w:t>will reach</w:t>
      </w:r>
      <w:r w:rsidR="00DB3F0B" w:rsidRPr="00F6351A">
        <w:rPr>
          <w:rFonts w:cstheme="minorHAnsi"/>
          <w:color w:val="000000" w:themeColor="text1"/>
          <w:lang w:val="en-US"/>
        </w:rPr>
        <w:t xml:space="preserve"> at least 90% of </w:t>
      </w:r>
      <w:r w:rsidRPr="00F6351A">
        <w:rPr>
          <w:rFonts w:cstheme="minorHAnsi"/>
          <w:color w:val="000000" w:themeColor="text1"/>
          <w:lang w:val="en-US"/>
        </w:rPr>
        <w:t xml:space="preserve">the </w:t>
      </w:r>
      <w:r w:rsidR="00DB3F0B" w:rsidRPr="00F6351A">
        <w:rPr>
          <w:rFonts w:cstheme="minorHAnsi"/>
          <w:color w:val="000000" w:themeColor="text1"/>
          <w:lang w:val="en-US"/>
        </w:rPr>
        <w:t xml:space="preserve">total potential throughout Malaysia by 2050. </w:t>
      </w:r>
    </w:p>
    <w:p w14:paraId="4AA3E96E" w14:textId="77777777" w:rsidR="00DA7446" w:rsidRPr="00867AB6" w:rsidRDefault="00CF672D" w:rsidP="00911B4A">
      <w:pPr>
        <w:pStyle w:val="ListParagraph"/>
        <w:numPr>
          <w:ilvl w:val="0"/>
          <w:numId w:val="78"/>
        </w:numPr>
        <w:spacing w:after="0" w:line="240" w:lineRule="auto"/>
        <w:ind w:left="360"/>
        <w:jc w:val="both"/>
        <w:rPr>
          <w:rFonts w:cstheme="minorHAnsi"/>
          <w:b/>
          <w:bCs/>
          <w:color w:val="000000" w:themeColor="text1"/>
          <w:lang w:val="en-US"/>
        </w:rPr>
      </w:pPr>
      <w:r w:rsidRPr="00CF672D">
        <w:rPr>
          <w:rFonts w:cstheme="minorHAnsi"/>
          <w:color w:val="000000" w:themeColor="text1"/>
          <w:lang w:val="en-US"/>
        </w:rPr>
        <w:t xml:space="preserve">Gas to make up the difference between the total generation required and the sum of contributions from the other sources. </w:t>
      </w:r>
    </w:p>
    <w:p w14:paraId="5448E5D3" w14:textId="08485715" w:rsidR="00C6613B" w:rsidRPr="00CE6737" w:rsidRDefault="00CF672D" w:rsidP="00867AB6">
      <w:pPr>
        <w:pStyle w:val="ListParagraph"/>
        <w:numPr>
          <w:ilvl w:val="0"/>
          <w:numId w:val="78"/>
        </w:numPr>
        <w:spacing w:after="0" w:line="240" w:lineRule="auto"/>
        <w:ind w:left="360"/>
        <w:jc w:val="both"/>
        <w:rPr>
          <w:rFonts w:cstheme="minorHAnsi"/>
          <w:b/>
          <w:bCs/>
          <w:color w:val="000000" w:themeColor="text1"/>
          <w:lang w:val="en-US"/>
        </w:rPr>
      </w:pPr>
      <w:r w:rsidRPr="00CF672D">
        <w:rPr>
          <w:rFonts w:cstheme="minorHAnsi"/>
          <w:color w:val="000000" w:themeColor="text1"/>
          <w:lang w:val="en-US"/>
        </w:rPr>
        <w:t>CCS/CCUS, biomass, ammonia</w:t>
      </w:r>
      <w:r w:rsidR="00CE6737">
        <w:rPr>
          <w:rFonts w:cstheme="minorHAnsi"/>
          <w:color w:val="000000" w:themeColor="text1"/>
          <w:lang w:val="en-US"/>
        </w:rPr>
        <w:t>,</w:t>
      </w:r>
      <w:r w:rsidRPr="00CF672D">
        <w:rPr>
          <w:rFonts w:cstheme="minorHAnsi"/>
          <w:color w:val="000000" w:themeColor="text1"/>
          <w:lang w:val="en-US"/>
        </w:rPr>
        <w:t xml:space="preserve"> and hydrogen co-firing technology become feasible and </w:t>
      </w:r>
      <w:r w:rsidR="00CE6737">
        <w:rPr>
          <w:rFonts w:cstheme="minorHAnsi"/>
          <w:color w:val="000000" w:themeColor="text1"/>
          <w:lang w:val="en-US"/>
        </w:rPr>
        <w:t>consider</w:t>
      </w:r>
      <w:r w:rsidRPr="00CF672D">
        <w:rPr>
          <w:rFonts w:cstheme="minorHAnsi"/>
          <w:color w:val="000000" w:themeColor="text1"/>
          <w:lang w:val="en-US"/>
        </w:rPr>
        <w:t xml:space="preserve"> small modular reactors deployment in electricity generation. </w:t>
      </w:r>
    </w:p>
    <w:p w14:paraId="1406CF08" w14:textId="5DE5059E" w:rsidR="00DA7446" w:rsidRPr="00867AB6" w:rsidRDefault="00555895" w:rsidP="00911B4A">
      <w:pPr>
        <w:pStyle w:val="ListParagraph"/>
        <w:numPr>
          <w:ilvl w:val="0"/>
          <w:numId w:val="78"/>
        </w:numPr>
        <w:spacing w:after="0" w:line="240" w:lineRule="auto"/>
        <w:ind w:left="360"/>
        <w:jc w:val="both"/>
        <w:rPr>
          <w:rFonts w:cstheme="minorHAnsi"/>
          <w:b/>
          <w:bCs/>
          <w:color w:val="000000" w:themeColor="text1"/>
          <w:lang w:val="en-US"/>
        </w:rPr>
      </w:pPr>
      <w:r w:rsidRPr="00555895">
        <w:rPr>
          <w:rFonts w:cstheme="minorHAnsi"/>
          <w:color w:val="000000" w:themeColor="text1"/>
        </w:rPr>
        <w:t>Malaysia will continue to explore other non-carbon energy sources that include RE imports through regional interconnectors</w:t>
      </w:r>
      <w:r>
        <w:rPr>
          <w:rFonts w:cstheme="minorHAnsi"/>
          <w:color w:val="000000" w:themeColor="text1"/>
        </w:rPr>
        <w:t>.</w:t>
      </w:r>
      <w:r w:rsidR="00C6613B">
        <w:rPr>
          <w:rFonts w:cstheme="minorHAnsi"/>
          <w:color w:val="000000" w:themeColor="text1"/>
        </w:rPr>
        <w:t xml:space="preserve"> </w:t>
      </w:r>
    </w:p>
    <w:p w14:paraId="415D35CD" w14:textId="78CF5F1F" w:rsidR="00CF672D" w:rsidRPr="00867AB6" w:rsidRDefault="00D602A5" w:rsidP="00867AB6">
      <w:pPr>
        <w:pStyle w:val="ListParagraph"/>
        <w:numPr>
          <w:ilvl w:val="0"/>
          <w:numId w:val="78"/>
        </w:numPr>
        <w:spacing w:after="0" w:line="240" w:lineRule="auto"/>
        <w:ind w:left="360"/>
        <w:jc w:val="both"/>
        <w:rPr>
          <w:rFonts w:cstheme="minorHAnsi"/>
          <w:b/>
          <w:bCs/>
          <w:color w:val="000000" w:themeColor="text1"/>
          <w:lang w:val="en-US"/>
        </w:rPr>
      </w:pPr>
      <w:r w:rsidRPr="00867AB6">
        <w:rPr>
          <w:rFonts w:cstheme="minorHAnsi"/>
          <w:color w:val="000000" w:themeColor="text1"/>
          <w:lang w:val="en-US"/>
        </w:rPr>
        <w:t>Hydrogen</w:t>
      </w:r>
      <w:r w:rsidR="0056043F">
        <w:rPr>
          <w:rFonts w:cstheme="minorHAnsi"/>
          <w:color w:val="000000" w:themeColor="text1"/>
          <w:lang w:val="en-US"/>
        </w:rPr>
        <w:t xml:space="preserve"> </w:t>
      </w:r>
      <w:r>
        <w:rPr>
          <w:rFonts w:cstheme="minorHAnsi"/>
          <w:color w:val="000000" w:themeColor="text1"/>
        </w:rPr>
        <w:t>d</w:t>
      </w:r>
      <w:r w:rsidRPr="00867AB6">
        <w:rPr>
          <w:rFonts w:cstheme="minorHAnsi"/>
          <w:color w:val="000000" w:themeColor="text1"/>
        </w:rPr>
        <w:t>riven by the 20% blending of hydrogen with natural gas in power plants starting from 2030. Co-firing of coal with green ammonia starting from 2030</w:t>
      </w:r>
      <w:r w:rsidR="00493E99">
        <w:rPr>
          <w:rFonts w:cstheme="minorHAnsi"/>
          <w:color w:val="000000" w:themeColor="text1"/>
          <w:vertAlign w:val="superscript"/>
        </w:rPr>
        <w:t>HETR</w:t>
      </w:r>
      <w:r w:rsidR="00493E99">
        <w:rPr>
          <w:rFonts w:cstheme="minorHAnsi"/>
          <w:color w:val="000000" w:themeColor="text1"/>
        </w:rPr>
        <w:t>.</w:t>
      </w:r>
    </w:p>
    <w:p w14:paraId="057345AB" w14:textId="77777777" w:rsidR="00CF672D" w:rsidRDefault="00CF672D" w:rsidP="00867AB6">
      <w:pPr>
        <w:pStyle w:val="ListParagraph"/>
        <w:ind w:left="360"/>
        <w:jc w:val="both"/>
        <w:rPr>
          <w:rFonts w:cstheme="minorHAnsi"/>
          <w:color w:val="000000" w:themeColor="text1"/>
          <w:lang w:val="en-US"/>
        </w:rPr>
      </w:pPr>
    </w:p>
    <w:p w14:paraId="6502A314" w14:textId="77777777" w:rsidR="00493E99" w:rsidRDefault="00493E99" w:rsidP="00867AB6">
      <w:pPr>
        <w:pStyle w:val="ListParagraph"/>
        <w:ind w:left="360"/>
        <w:jc w:val="both"/>
        <w:rPr>
          <w:rFonts w:cstheme="minorHAnsi"/>
          <w:color w:val="000000" w:themeColor="text1"/>
          <w:lang w:val="en-US"/>
        </w:rPr>
      </w:pPr>
    </w:p>
    <w:p w14:paraId="2A183A79" w14:textId="77777777" w:rsidR="00493E99" w:rsidRPr="00CF672D" w:rsidRDefault="00493E99" w:rsidP="00867AB6">
      <w:pPr>
        <w:pStyle w:val="ListParagraph"/>
        <w:ind w:left="360"/>
        <w:jc w:val="both"/>
        <w:rPr>
          <w:rFonts w:cstheme="minorHAnsi"/>
          <w:color w:val="000000" w:themeColor="text1"/>
          <w:lang w:val="en-US"/>
        </w:rPr>
      </w:pPr>
    </w:p>
    <w:p w14:paraId="2FE5DEC7" w14:textId="77777777" w:rsidR="00CF672D" w:rsidRPr="00493E99" w:rsidRDefault="00CF672D" w:rsidP="00867AB6">
      <w:pPr>
        <w:pStyle w:val="ListParagraph"/>
        <w:ind w:left="360"/>
        <w:rPr>
          <w:rFonts w:cstheme="minorHAnsi"/>
          <w:i/>
          <w:iCs/>
          <w:color w:val="000000" w:themeColor="text1"/>
          <w:sz w:val="16"/>
          <w:szCs w:val="16"/>
          <w:lang w:val="en-US"/>
        </w:rPr>
      </w:pPr>
      <w:r w:rsidRPr="00493E99">
        <w:rPr>
          <w:rFonts w:cstheme="minorHAnsi"/>
          <w:i/>
          <w:iCs/>
          <w:color w:val="000000" w:themeColor="text1"/>
          <w:sz w:val="16"/>
          <w:szCs w:val="16"/>
          <w:lang w:val="en-US"/>
        </w:rPr>
        <w:t xml:space="preserve">Notes: </w:t>
      </w:r>
    </w:p>
    <w:p w14:paraId="3052AFBE" w14:textId="6848AD66" w:rsidR="00F34E05" w:rsidRPr="00867AB6" w:rsidRDefault="00CF672D" w:rsidP="00987ECD">
      <w:pPr>
        <w:pStyle w:val="ListParagraph"/>
        <w:ind w:left="360"/>
        <w:rPr>
          <w:rFonts w:cstheme="minorHAnsi"/>
          <w:i/>
          <w:iCs/>
          <w:color w:val="000000" w:themeColor="text1"/>
          <w:lang w:val="en-US"/>
        </w:rPr>
      </w:pPr>
      <w:r w:rsidRPr="00493E99">
        <w:rPr>
          <w:rFonts w:cstheme="minorHAnsi"/>
          <w:i/>
          <w:iCs/>
          <w:color w:val="000000" w:themeColor="text1"/>
          <w:sz w:val="16"/>
          <w:szCs w:val="16"/>
          <w:lang w:val="en-US"/>
        </w:rPr>
        <w:t>Electricity trade between Malaysia and neighboring economies, particularly imports is to be considered for supply security and if it is more cost-effective</w:t>
      </w:r>
      <w:r w:rsidRPr="00CF672D">
        <w:rPr>
          <w:rFonts w:cstheme="minorHAnsi"/>
          <w:i/>
          <w:iCs/>
          <w:color w:val="000000" w:themeColor="text1"/>
          <w:lang w:val="en-US"/>
        </w:rPr>
        <w:t>.</w:t>
      </w:r>
    </w:p>
    <w:p w14:paraId="7E18C7D5" w14:textId="77777777" w:rsidR="00542ABC" w:rsidRPr="00867AB6" w:rsidRDefault="00542ABC" w:rsidP="00542ABC">
      <w:pPr>
        <w:spacing w:after="0"/>
        <w:jc w:val="both"/>
        <w:rPr>
          <w:rFonts w:cstheme="minorHAnsi"/>
          <w:b/>
          <w:bCs/>
          <w:lang w:val="en-US"/>
        </w:rPr>
      </w:pPr>
      <w:r w:rsidRPr="00867AB6">
        <w:rPr>
          <w:rFonts w:cstheme="minorHAnsi"/>
          <w:b/>
          <w:bCs/>
          <w:lang w:val="en-US"/>
        </w:rPr>
        <w:t>On the supply side,</w:t>
      </w:r>
    </w:p>
    <w:p w14:paraId="17B74366" w14:textId="43928CBA" w:rsidR="00542ABC" w:rsidRPr="00F6351A" w:rsidRDefault="00542ABC" w:rsidP="00007CF9">
      <w:pPr>
        <w:pStyle w:val="ListParagraph"/>
        <w:numPr>
          <w:ilvl w:val="0"/>
          <w:numId w:val="45"/>
        </w:numPr>
        <w:ind w:left="360"/>
        <w:jc w:val="both"/>
        <w:rPr>
          <w:rFonts w:cstheme="minorHAnsi"/>
          <w:lang w:val="en-US"/>
        </w:rPr>
      </w:pPr>
      <w:r w:rsidRPr="00F6351A">
        <w:rPr>
          <w:rFonts w:cstheme="minorHAnsi"/>
          <w:lang w:val="en-US"/>
        </w:rPr>
        <w:t xml:space="preserve">For oil and natural gas supply, the production limit for domestic oil and gas continues until the resources are fully </w:t>
      </w:r>
      <w:r w:rsidRPr="00493E99">
        <w:rPr>
          <w:rFonts w:cstheme="minorHAnsi"/>
          <w:lang w:val="en-US"/>
        </w:rPr>
        <w:t>depleted</w:t>
      </w:r>
      <w:r w:rsidR="00C867F4" w:rsidRPr="00493E99">
        <w:rPr>
          <w:rFonts w:cstheme="minorHAnsi"/>
          <w:vertAlign w:val="superscript"/>
          <w:lang w:val="en-US"/>
        </w:rPr>
        <w:t>1</w:t>
      </w:r>
      <w:r w:rsidR="00BF7EF6" w:rsidRPr="00493E99">
        <w:rPr>
          <w:rFonts w:cstheme="minorHAnsi"/>
          <w:lang w:val="en-US"/>
        </w:rPr>
        <w:t>.</w:t>
      </w:r>
      <w:r w:rsidRPr="00493E99">
        <w:rPr>
          <w:rFonts w:cstheme="minorHAnsi"/>
          <w:lang w:val="en-US"/>
        </w:rPr>
        <w:t xml:space="preserve"> LNG exports continue until the expiration of existing contracts</w:t>
      </w:r>
      <w:r w:rsidR="00C867F4" w:rsidRPr="00493E99">
        <w:rPr>
          <w:rFonts w:cstheme="minorHAnsi"/>
          <w:vertAlign w:val="superscript"/>
          <w:lang w:val="en-US"/>
        </w:rPr>
        <w:t>2</w:t>
      </w:r>
      <w:r w:rsidRPr="00493E99">
        <w:rPr>
          <w:rFonts w:cstheme="minorHAnsi"/>
          <w:lang w:val="en-US"/>
        </w:rPr>
        <w:t>.</w:t>
      </w:r>
    </w:p>
    <w:p w14:paraId="6CA14DD5" w14:textId="0DD8B673" w:rsidR="00542ABC" w:rsidRPr="00F6351A" w:rsidRDefault="00542ABC" w:rsidP="00542ABC">
      <w:pPr>
        <w:pStyle w:val="ListParagraph"/>
        <w:numPr>
          <w:ilvl w:val="0"/>
          <w:numId w:val="45"/>
        </w:numPr>
        <w:ind w:left="360"/>
        <w:jc w:val="both"/>
        <w:rPr>
          <w:rFonts w:cstheme="minorHAnsi"/>
          <w:lang w:val="en-US"/>
        </w:rPr>
      </w:pPr>
      <w:r w:rsidRPr="00F6351A">
        <w:rPr>
          <w:rFonts w:cstheme="minorHAnsi"/>
          <w:lang w:val="en-US"/>
        </w:rPr>
        <w:t>For coal supply, dependency on imported coal for electricity generation and industry continues</w:t>
      </w:r>
      <w:r w:rsidR="007E49E5">
        <w:rPr>
          <w:rFonts w:cstheme="minorHAnsi"/>
          <w:lang w:val="en-US"/>
        </w:rPr>
        <w:t xml:space="preserve"> at </w:t>
      </w:r>
      <w:r w:rsidR="00B23904">
        <w:rPr>
          <w:rFonts w:cstheme="minorHAnsi"/>
          <w:lang w:val="en-US"/>
        </w:rPr>
        <w:t>a very</w:t>
      </w:r>
      <w:r w:rsidR="007E49E5">
        <w:rPr>
          <w:rFonts w:cstheme="minorHAnsi"/>
          <w:lang w:val="en-US"/>
        </w:rPr>
        <w:t xml:space="preserve"> minimal amount</w:t>
      </w:r>
      <w:r w:rsidRPr="00F6351A">
        <w:rPr>
          <w:rFonts w:cstheme="minorHAnsi"/>
          <w:lang w:val="en-US"/>
        </w:rPr>
        <w:t>.</w:t>
      </w:r>
    </w:p>
    <w:p w14:paraId="0333E3E9" w14:textId="682D8872" w:rsidR="00542ABC" w:rsidRPr="00F6351A" w:rsidRDefault="00542ABC" w:rsidP="00542ABC">
      <w:pPr>
        <w:pStyle w:val="ListParagraph"/>
        <w:numPr>
          <w:ilvl w:val="0"/>
          <w:numId w:val="45"/>
        </w:numPr>
        <w:ind w:left="360"/>
        <w:jc w:val="both"/>
        <w:rPr>
          <w:rFonts w:cstheme="minorHAnsi"/>
          <w:lang w:val="en-US"/>
        </w:rPr>
      </w:pPr>
      <w:r w:rsidRPr="00F6351A">
        <w:rPr>
          <w:rFonts w:cstheme="minorHAnsi"/>
          <w:lang w:val="en-US"/>
        </w:rPr>
        <w:t>For renewables supply, fully rely on domestic production</w:t>
      </w:r>
      <w:r w:rsidR="00CF7516" w:rsidRPr="00F6351A">
        <w:rPr>
          <w:rFonts w:cstheme="minorHAnsi"/>
          <w:lang w:val="en-US"/>
        </w:rPr>
        <w:t xml:space="preserve"> and </w:t>
      </w:r>
      <w:r w:rsidR="00CF7516" w:rsidRPr="00867AB6">
        <w:rPr>
          <w:rFonts w:cstheme="minorHAnsi"/>
          <w:lang w:val="en-US"/>
        </w:rPr>
        <w:t>Increased use of RE in the power generation mix</w:t>
      </w:r>
      <w:r w:rsidR="00121897">
        <w:rPr>
          <w:rFonts w:cstheme="minorHAnsi"/>
          <w:lang w:val="en-US"/>
        </w:rPr>
        <w:t>.</w:t>
      </w:r>
    </w:p>
    <w:p w14:paraId="35225141" w14:textId="3CB72851" w:rsidR="001922A0" w:rsidRPr="00F6351A" w:rsidRDefault="00542ABC" w:rsidP="00542ABC">
      <w:pPr>
        <w:pStyle w:val="ListParagraph"/>
        <w:numPr>
          <w:ilvl w:val="0"/>
          <w:numId w:val="45"/>
        </w:numPr>
        <w:ind w:left="360"/>
        <w:jc w:val="both"/>
        <w:rPr>
          <w:rFonts w:cstheme="minorHAnsi"/>
          <w:lang w:val="en-US"/>
        </w:rPr>
      </w:pPr>
      <w:r w:rsidRPr="00F6351A">
        <w:rPr>
          <w:rFonts w:cstheme="minorHAnsi"/>
          <w:lang w:val="en-US"/>
        </w:rPr>
        <w:t>For hydrogen supply, fully rely on domestic supply production and exporting green hydrogen.</w:t>
      </w:r>
    </w:p>
    <w:p w14:paraId="37FB1F4A" w14:textId="77777777" w:rsidR="00BF7EF6" w:rsidRPr="00867AB6" w:rsidRDefault="00BF7EF6" w:rsidP="00BF7EF6">
      <w:pPr>
        <w:spacing w:after="0"/>
        <w:ind w:left="360"/>
        <w:jc w:val="both"/>
        <w:rPr>
          <w:rFonts w:cstheme="minorHAnsi"/>
          <w:i/>
          <w:iCs/>
          <w:sz w:val="18"/>
          <w:szCs w:val="18"/>
          <w:lang w:val="en-US"/>
        </w:rPr>
      </w:pPr>
      <w:r w:rsidRPr="00867AB6">
        <w:rPr>
          <w:rFonts w:cstheme="minorHAnsi"/>
          <w:i/>
          <w:iCs/>
          <w:sz w:val="18"/>
          <w:szCs w:val="18"/>
          <w:lang w:val="en-US"/>
        </w:rPr>
        <w:t xml:space="preserve">Notes: </w:t>
      </w:r>
    </w:p>
    <w:p w14:paraId="37EC3E83" w14:textId="7EEA001C" w:rsidR="00BF7EF6" w:rsidRPr="00867AB6" w:rsidRDefault="00EA716B" w:rsidP="00867AB6">
      <w:pPr>
        <w:spacing w:after="0"/>
        <w:ind w:left="360"/>
        <w:jc w:val="both"/>
        <w:rPr>
          <w:rFonts w:cstheme="minorHAnsi"/>
          <w:i/>
          <w:iCs/>
          <w:sz w:val="18"/>
          <w:szCs w:val="18"/>
          <w:lang w:val="en-US"/>
        </w:rPr>
      </w:pPr>
      <w:r w:rsidRPr="00867AB6">
        <w:rPr>
          <w:rFonts w:cstheme="minorHAnsi"/>
          <w:i/>
          <w:iCs/>
          <w:sz w:val="18"/>
          <w:szCs w:val="18"/>
          <w:vertAlign w:val="superscript"/>
          <w:lang w:val="en-US"/>
        </w:rPr>
        <w:lastRenderedPageBreak/>
        <w:t>1</w:t>
      </w:r>
      <w:r w:rsidR="00BF7EF6" w:rsidRPr="00867AB6">
        <w:rPr>
          <w:rFonts w:cstheme="minorHAnsi"/>
          <w:i/>
          <w:iCs/>
          <w:sz w:val="18"/>
          <w:szCs w:val="18"/>
          <w:lang w:val="en-US"/>
        </w:rPr>
        <w:t>Oil production could be lower than the production limit due to a decrease in demand.</w:t>
      </w:r>
    </w:p>
    <w:p w14:paraId="5F537F17" w14:textId="2FB6D03F" w:rsidR="006259BF" w:rsidRPr="00867AB6" w:rsidRDefault="00EA716B" w:rsidP="00867AB6">
      <w:pPr>
        <w:spacing w:after="0"/>
        <w:ind w:left="360"/>
        <w:jc w:val="both"/>
        <w:rPr>
          <w:rFonts w:cstheme="minorHAnsi"/>
          <w:i/>
          <w:iCs/>
          <w:sz w:val="18"/>
          <w:szCs w:val="18"/>
          <w:lang w:val="en-US"/>
        </w:rPr>
      </w:pPr>
      <w:r w:rsidRPr="00867AB6">
        <w:rPr>
          <w:rFonts w:cstheme="minorHAnsi"/>
          <w:i/>
          <w:iCs/>
          <w:sz w:val="18"/>
          <w:szCs w:val="18"/>
          <w:vertAlign w:val="superscript"/>
          <w:lang w:val="en-US"/>
        </w:rPr>
        <w:t>2</w:t>
      </w:r>
      <w:r w:rsidR="00BF7EF6" w:rsidRPr="00867AB6">
        <w:rPr>
          <w:rFonts w:cstheme="minorHAnsi"/>
          <w:i/>
          <w:iCs/>
          <w:sz w:val="18"/>
          <w:szCs w:val="18"/>
          <w:lang w:val="en-US"/>
        </w:rPr>
        <w:t>Possibility of export restriction for domestic use.</w:t>
      </w:r>
    </w:p>
    <w:p w14:paraId="6513E537" w14:textId="77777777" w:rsidR="00BF7EF6" w:rsidRPr="00F6351A" w:rsidRDefault="00BF7EF6" w:rsidP="00BF7EF6">
      <w:pPr>
        <w:pStyle w:val="ListParagraph"/>
        <w:spacing w:after="0"/>
        <w:ind w:left="1150"/>
        <w:jc w:val="both"/>
        <w:rPr>
          <w:rFonts w:cstheme="minorHAnsi"/>
          <w:lang w:val="en-US"/>
        </w:rPr>
      </w:pPr>
    </w:p>
    <w:p w14:paraId="1F6B1992" w14:textId="1A800870" w:rsidR="00A4092C" w:rsidRPr="00F6351A" w:rsidRDefault="00A4092C" w:rsidP="00194F5E">
      <w:pPr>
        <w:jc w:val="both"/>
        <w:rPr>
          <w:rFonts w:cstheme="minorHAnsi"/>
          <w:color w:val="000000" w:themeColor="text1"/>
          <w:lang w:val="en-US"/>
        </w:rPr>
      </w:pPr>
    </w:p>
    <w:p w14:paraId="7AA3555B" w14:textId="42E7DDA6" w:rsidR="00FF389F" w:rsidRPr="00867AB6" w:rsidRDefault="00FF389F" w:rsidP="00FF389F">
      <w:pPr>
        <w:spacing w:after="0"/>
        <w:jc w:val="both"/>
        <w:rPr>
          <w:rFonts w:cstheme="minorHAnsi"/>
          <w:i/>
          <w:iCs/>
          <w:color w:val="ED7D31" w:themeColor="accent2"/>
          <w:lang w:val="en-US"/>
        </w:rPr>
      </w:pPr>
    </w:p>
    <w:p w14:paraId="334CAA58" w14:textId="1C9469C7" w:rsidR="00CE6543" w:rsidRPr="00867AB6" w:rsidRDefault="00CE6543" w:rsidP="00867AB6">
      <w:pPr>
        <w:spacing w:after="0"/>
        <w:jc w:val="both"/>
        <w:rPr>
          <w:rFonts w:cstheme="minorHAnsi"/>
          <w:i/>
          <w:iCs/>
          <w:color w:val="ED7D31" w:themeColor="accent2"/>
          <w:lang w:val="en-US"/>
        </w:rPr>
        <w:sectPr w:rsidR="00CE6543" w:rsidRPr="00867AB6" w:rsidSect="005025BD">
          <w:pgSz w:w="11906" w:h="16838" w:code="9"/>
          <w:pgMar w:top="1440" w:right="1440" w:bottom="1440" w:left="1440" w:header="720" w:footer="1152" w:gutter="0"/>
          <w:cols w:space="720"/>
          <w:docGrid w:linePitch="360"/>
        </w:sectPr>
      </w:pPr>
    </w:p>
    <w:p w14:paraId="36FD6AFF" w14:textId="1C46CA8B" w:rsidR="009B5B48" w:rsidRPr="00867AB6" w:rsidRDefault="00B2084A" w:rsidP="009B5B48">
      <w:pPr>
        <w:pStyle w:val="Heading2"/>
        <w:rPr>
          <w:rFonts w:asciiTheme="minorHAnsi" w:hAnsiTheme="minorHAnsi" w:cstheme="minorHAnsi"/>
          <w:b/>
          <w:bCs/>
          <w:sz w:val="22"/>
          <w:szCs w:val="22"/>
        </w:rPr>
      </w:pPr>
      <w:r w:rsidRPr="00867AB6">
        <w:rPr>
          <w:rFonts w:asciiTheme="minorHAnsi" w:hAnsiTheme="minorHAnsi" w:cstheme="minorHAnsi"/>
          <w:b/>
          <w:bCs/>
          <w:sz w:val="22"/>
          <w:szCs w:val="22"/>
        </w:rPr>
        <w:lastRenderedPageBreak/>
        <w:t>Key Assumptions for Malaysia</w:t>
      </w:r>
    </w:p>
    <w:tbl>
      <w:tblPr>
        <w:tblStyle w:val="GridTable4"/>
        <w:tblW w:w="14995" w:type="dxa"/>
        <w:tblLook w:val="04A0" w:firstRow="1" w:lastRow="0" w:firstColumn="1" w:lastColumn="0" w:noHBand="0" w:noVBand="1"/>
      </w:tblPr>
      <w:tblGrid>
        <w:gridCol w:w="1833"/>
        <w:gridCol w:w="8177"/>
        <w:gridCol w:w="4985"/>
      </w:tblGrid>
      <w:tr w:rsidR="00F763DB" w:rsidRPr="001B2C5F" w14:paraId="7B442E1C" w14:textId="77777777" w:rsidTr="00867AB6">
        <w:trPr>
          <w:cnfStyle w:val="100000000000" w:firstRow="1" w:lastRow="0" w:firstColumn="0" w:lastColumn="0" w:oddVBand="0" w:evenVBand="0" w:oddHBand="0" w:evenHBand="0" w:firstRowFirstColumn="0" w:firstRowLastColumn="0" w:lastRowFirstColumn="0" w:lastRowLastColumn="0"/>
          <w:trHeight w:val="295"/>
          <w:tblHeader/>
        </w:trPr>
        <w:tc>
          <w:tcPr>
            <w:cnfStyle w:val="001000000000" w:firstRow="0" w:lastRow="0" w:firstColumn="1" w:lastColumn="0" w:oddVBand="0" w:evenVBand="0" w:oddHBand="0" w:evenHBand="0" w:firstRowFirstColumn="0" w:firstRowLastColumn="0" w:lastRowFirstColumn="0" w:lastRowLastColumn="0"/>
            <w:tcW w:w="1833" w:type="dxa"/>
            <w:tcBorders>
              <w:right w:val="single" w:sz="4" w:space="0" w:color="FFFFFF" w:themeColor="background1"/>
            </w:tcBorders>
          </w:tcPr>
          <w:p w14:paraId="2D3B3DEE" w14:textId="77777777" w:rsidR="00B2084A" w:rsidRPr="00867AB6" w:rsidRDefault="00B2084A" w:rsidP="006B5C6C">
            <w:pPr>
              <w:rPr>
                <w:rFonts w:cstheme="minorHAnsi"/>
                <w:lang w:val="en-US"/>
              </w:rPr>
            </w:pPr>
          </w:p>
        </w:tc>
        <w:tc>
          <w:tcPr>
            <w:tcW w:w="8177" w:type="dxa"/>
            <w:tcBorders>
              <w:left w:val="single" w:sz="4" w:space="0" w:color="FFFFFF" w:themeColor="background1"/>
              <w:right w:val="single" w:sz="4" w:space="0" w:color="FFFFFF" w:themeColor="background1"/>
            </w:tcBorders>
          </w:tcPr>
          <w:p w14:paraId="54C3915A" w14:textId="77777777" w:rsidR="00B2084A" w:rsidRPr="00867AB6" w:rsidRDefault="00B2084A" w:rsidP="006B5C6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Reference</w:t>
            </w:r>
          </w:p>
        </w:tc>
        <w:tc>
          <w:tcPr>
            <w:tcW w:w="4985" w:type="dxa"/>
            <w:tcBorders>
              <w:left w:val="single" w:sz="4" w:space="0" w:color="FFFFFF" w:themeColor="background1"/>
            </w:tcBorders>
          </w:tcPr>
          <w:p w14:paraId="6DAC04E1" w14:textId="77777777" w:rsidR="00B2084A" w:rsidRPr="00867AB6" w:rsidRDefault="00B2084A" w:rsidP="006B5C6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Target</w:t>
            </w:r>
          </w:p>
        </w:tc>
      </w:tr>
      <w:tr w:rsidR="00B2084A" w:rsidRPr="001B2C5F" w14:paraId="7C5525B8" w14:textId="77777777" w:rsidTr="00867AB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33" w:type="dxa"/>
          </w:tcPr>
          <w:p w14:paraId="01A9EA7A" w14:textId="77777777" w:rsidR="00B2084A" w:rsidRPr="00867AB6" w:rsidRDefault="00B2084A" w:rsidP="006B5C6C">
            <w:pPr>
              <w:rPr>
                <w:rFonts w:cstheme="minorHAnsi"/>
                <w:lang w:val="en-US"/>
              </w:rPr>
            </w:pPr>
            <w:r w:rsidRPr="00867AB6">
              <w:rPr>
                <w:rFonts w:cstheme="minorHAnsi"/>
                <w:lang w:val="en-US"/>
              </w:rPr>
              <w:t>Macro</w:t>
            </w:r>
          </w:p>
        </w:tc>
        <w:tc>
          <w:tcPr>
            <w:tcW w:w="13162" w:type="dxa"/>
            <w:gridSpan w:val="2"/>
          </w:tcPr>
          <w:p w14:paraId="6E94F900" w14:textId="77777777" w:rsidR="00B2084A" w:rsidRPr="00867AB6" w:rsidRDefault="00B2084A" w:rsidP="00575FE5">
            <w:pPr>
              <w:pStyle w:val="ListParagraph"/>
              <w:numPr>
                <w:ilvl w:val="0"/>
                <w:numId w:val="14"/>
              </w:numPr>
              <w:ind w:left="436"/>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867AB6">
              <w:rPr>
                <w:rFonts w:cstheme="minorHAnsi"/>
                <w:b/>
                <w:bCs/>
                <w:lang w:val="en-US"/>
              </w:rPr>
              <w:t xml:space="preserve">Population: UNDESA “Medium” </w:t>
            </w:r>
          </w:p>
          <w:p w14:paraId="40D83F35" w14:textId="3F57DD7F" w:rsidR="00843AB6" w:rsidRPr="00867AB6" w:rsidRDefault="00B2084A" w:rsidP="00002CBE">
            <w:pPr>
              <w:pStyle w:val="ListParagraph"/>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Reason: The UNDESA projected population in 2040 is almost </w:t>
            </w:r>
            <w:proofErr w:type="gramStart"/>
            <w:r w:rsidRPr="00867AB6">
              <w:rPr>
                <w:rFonts w:cstheme="minorHAnsi"/>
                <w:lang w:val="en-US"/>
              </w:rPr>
              <w:t>similar to</w:t>
            </w:r>
            <w:proofErr w:type="gramEnd"/>
            <w:r w:rsidRPr="00867AB6">
              <w:rPr>
                <w:rFonts w:cstheme="minorHAnsi"/>
                <w:lang w:val="en-US"/>
              </w:rPr>
              <w:t xml:space="preserve"> the projected population calculated using the annual growth rate of 0.8% (estimated annual growth rate released in 201</w:t>
            </w:r>
            <w:r w:rsidR="00FC70DC" w:rsidRPr="00867AB6">
              <w:rPr>
                <w:rFonts w:cstheme="minorHAnsi"/>
                <w:lang w:val="en-US"/>
              </w:rPr>
              <w:t>9</w:t>
            </w:r>
            <w:r w:rsidRPr="00867AB6">
              <w:rPr>
                <w:rFonts w:cstheme="minorHAnsi"/>
                <w:lang w:val="en-US"/>
              </w:rPr>
              <w:t xml:space="preserve"> by DOSM, with the latest estimated population in 2022 as a base year)</w:t>
            </w:r>
            <w:r w:rsidR="00843AB6" w:rsidRPr="00867AB6">
              <w:rPr>
                <w:rFonts w:cstheme="minorHAnsi"/>
                <w:vertAlign w:val="superscript"/>
                <w:lang w:val="en-US"/>
              </w:rPr>
              <w:t>1</w:t>
            </w:r>
          </w:p>
          <w:p w14:paraId="17211682" w14:textId="737B256C" w:rsidR="00843AB6" w:rsidRPr="00867AB6" w:rsidRDefault="007D6FD3" w:rsidP="007D6FD3">
            <w:pPr>
              <w:cnfStyle w:val="000000100000" w:firstRow="0" w:lastRow="0" w:firstColumn="0" w:lastColumn="0" w:oddVBand="0" w:evenVBand="0" w:oddHBand="1" w:evenHBand="0" w:firstRowFirstColumn="0" w:firstRowLastColumn="0" w:lastRowFirstColumn="0" w:lastRowLastColumn="0"/>
              <w:rPr>
                <w:rFonts w:cstheme="minorHAnsi"/>
                <w:sz w:val="18"/>
                <w:szCs w:val="18"/>
                <w:lang w:val="en-US"/>
              </w:rPr>
            </w:pPr>
            <w:r w:rsidRPr="00867AB6">
              <w:rPr>
                <w:rFonts w:cstheme="minorHAnsi"/>
                <w:sz w:val="18"/>
                <w:szCs w:val="18"/>
                <w:lang w:val="en-US"/>
              </w:rPr>
              <w:t>Note:</w:t>
            </w:r>
          </w:p>
          <w:p w14:paraId="3929314D" w14:textId="307D2E2D" w:rsidR="00B2084A" w:rsidRPr="00867AB6" w:rsidRDefault="007D6FD3" w:rsidP="006B5C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67AB6">
              <w:rPr>
                <w:rFonts w:cstheme="minorHAnsi"/>
                <w:sz w:val="18"/>
                <w:szCs w:val="18"/>
                <w:vertAlign w:val="superscript"/>
                <w:lang w:val="en-US"/>
              </w:rPr>
              <w:t>1</w:t>
            </w:r>
            <w:hyperlink r:id="rId16" w:history="1">
              <w:r w:rsidRPr="00867AB6">
                <w:rPr>
                  <w:rStyle w:val="Hyperlink"/>
                  <w:rFonts w:cstheme="minorHAnsi"/>
                  <w:i/>
                  <w:iCs/>
                  <w:sz w:val="18"/>
                  <w:szCs w:val="18"/>
                  <w:lang w:val="en-US"/>
                </w:rPr>
                <w:t>DOSM Malaysia</w:t>
              </w:r>
            </w:hyperlink>
            <w:r w:rsidR="00340DEC" w:rsidRPr="00867AB6">
              <w:rPr>
                <w:rFonts w:cstheme="minorHAnsi"/>
                <w:i/>
                <w:iCs/>
                <w:sz w:val="18"/>
                <w:szCs w:val="18"/>
                <w:lang w:val="en-US"/>
              </w:rPr>
              <w:t xml:space="preserve"> &amp; NDC &amp; </w:t>
            </w:r>
            <w:r w:rsidR="00FC70DC" w:rsidRPr="00867AB6">
              <w:rPr>
                <w:rFonts w:cstheme="minorHAnsi"/>
                <w:i/>
                <w:iCs/>
                <w:sz w:val="18"/>
                <w:szCs w:val="18"/>
                <w:lang w:val="en-US"/>
              </w:rPr>
              <w:t>MY BUR4 2022</w:t>
            </w:r>
          </w:p>
        </w:tc>
      </w:tr>
      <w:tr w:rsidR="007D6FD3" w:rsidRPr="001B2C5F" w14:paraId="03DC3DA0" w14:textId="77777777" w:rsidTr="00867AB6">
        <w:trPr>
          <w:trHeight w:val="295"/>
        </w:trPr>
        <w:tc>
          <w:tcPr>
            <w:cnfStyle w:val="001000000000" w:firstRow="0" w:lastRow="0" w:firstColumn="1" w:lastColumn="0" w:oddVBand="0" w:evenVBand="0" w:oddHBand="0" w:evenHBand="0" w:firstRowFirstColumn="0" w:firstRowLastColumn="0" w:lastRowFirstColumn="0" w:lastRowLastColumn="0"/>
            <w:tcW w:w="1833" w:type="dxa"/>
          </w:tcPr>
          <w:p w14:paraId="143C3885" w14:textId="474E32D9" w:rsidR="00B2084A" w:rsidRPr="00867AB6" w:rsidRDefault="00B2084A" w:rsidP="006B5C6C">
            <w:pPr>
              <w:rPr>
                <w:rFonts w:cstheme="minorHAnsi"/>
                <w:b w:val="0"/>
                <w:bCs w:val="0"/>
                <w:lang w:val="en-US"/>
              </w:rPr>
            </w:pPr>
            <w:r w:rsidRPr="00867AB6">
              <w:rPr>
                <w:rFonts w:cstheme="minorHAnsi"/>
                <w:lang w:val="en-US"/>
              </w:rPr>
              <w:t>Agriculture (including Fishery)</w:t>
            </w:r>
          </w:p>
          <w:p w14:paraId="721529AD" w14:textId="1325BC9E" w:rsidR="00B2084A" w:rsidRPr="00EE0DAF" w:rsidRDefault="00B2084A" w:rsidP="00EE0DAF">
            <w:pPr>
              <w:pStyle w:val="ListParagraph"/>
              <w:ind w:left="250"/>
              <w:rPr>
                <w:rFonts w:cstheme="minorHAnsi"/>
                <w:b w:val="0"/>
                <w:bCs w:val="0"/>
                <w:lang w:val="en-US"/>
              </w:rPr>
            </w:pPr>
          </w:p>
        </w:tc>
        <w:tc>
          <w:tcPr>
            <w:tcW w:w="8177" w:type="dxa"/>
          </w:tcPr>
          <w:p w14:paraId="707D3F4A" w14:textId="77777777" w:rsidR="005C0C55" w:rsidRDefault="00B2084A" w:rsidP="005C0C55">
            <w:pPr>
              <w:pStyle w:val="ListParagraph"/>
              <w:numPr>
                <w:ilvl w:val="0"/>
                <w:numId w:val="16"/>
              </w:numPr>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By 2030, double the global rate of improvement in energy </w:t>
            </w:r>
            <w:r w:rsidR="00013E34" w:rsidRPr="00867AB6">
              <w:rPr>
                <w:rFonts w:cstheme="minorHAnsi"/>
                <w:lang w:val="en-US"/>
              </w:rPr>
              <w:t>efficiency.</w:t>
            </w:r>
          </w:p>
          <w:p w14:paraId="14E3FA22" w14:textId="77777777" w:rsidR="005C0C55" w:rsidRDefault="00B2084A" w:rsidP="005C0C55">
            <w:pPr>
              <w:pStyle w:val="ListParagraph"/>
              <w:numPr>
                <w:ilvl w:val="0"/>
                <w:numId w:val="16"/>
              </w:numPr>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5C0C55">
              <w:rPr>
                <w:rFonts w:cstheme="minorHAnsi"/>
                <w:lang w:val="en-US"/>
              </w:rPr>
              <w:t>Reduction of electricity intensity</w:t>
            </w:r>
            <w:r w:rsidR="00F1223C" w:rsidRPr="005C0C55">
              <w:rPr>
                <w:rFonts w:cstheme="minorHAnsi"/>
                <w:lang w:val="en-US"/>
              </w:rPr>
              <w:t xml:space="preserve"> f</w:t>
            </w:r>
            <w:r w:rsidRPr="005C0C55">
              <w:rPr>
                <w:rFonts w:cstheme="minorHAnsi"/>
                <w:lang w:val="en-US"/>
              </w:rPr>
              <w:t>rom 1.5% in 2014 to 10% in 2025 and 15% in 2030</w:t>
            </w:r>
          </w:p>
          <w:p w14:paraId="4C88517F" w14:textId="77777777" w:rsidR="005C0C55" w:rsidRDefault="00B2084A" w:rsidP="005C0C55">
            <w:pPr>
              <w:pStyle w:val="ListParagraph"/>
              <w:numPr>
                <w:ilvl w:val="0"/>
                <w:numId w:val="16"/>
              </w:numPr>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5C0C55">
              <w:rPr>
                <w:rFonts w:cstheme="minorHAnsi"/>
                <w:lang w:val="en-US"/>
              </w:rPr>
              <w:t xml:space="preserve">Palm-oil-based biodiesels displace petroleum and diesel. From 230,000 </w:t>
            </w:r>
            <w:proofErr w:type="spellStart"/>
            <w:r w:rsidRPr="005C0C55">
              <w:rPr>
                <w:rFonts w:cstheme="minorHAnsi"/>
                <w:lang w:val="en-US"/>
              </w:rPr>
              <w:t>tonnes</w:t>
            </w:r>
            <w:proofErr w:type="spellEnd"/>
            <w:r w:rsidRPr="005C0C55">
              <w:rPr>
                <w:rFonts w:cstheme="minorHAnsi"/>
                <w:lang w:val="en-US"/>
              </w:rPr>
              <w:t xml:space="preserve"> in 2013 to 576,000 </w:t>
            </w:r>
            <w:r w:rsidR="00311CD4" w:rsidRPr="005C0C55">
              <w:rPr>
                <w:rFonts w:cstheme="minorHAnsi"/>
                <w:lang w:val="en-US"/>
              </w:rPr>
              <w:t>tons</w:t>
            </w:r>
            <w:r w:rsidRPr="005C0C55">
              <w:rPr>
                <w:rFonts w:cstheme="minorHAnsi"/>
                <w:lang w:val="en-US"/>
              </w:rPr>
              <w:t xml:space="preserve"> in 2020</w:t>
            </w:r>
            <w:r w:rsidR="00217ACF" w:rsidRPr="005C0C55">
              <w:rPr>
                <w:rFonts w:cstheme="minorHAnsi"/>
                <w:lang w:val="en-US"/>
              </w:rPr>
              <w:t xml:space="preserve">. Similar pattern continues. </w:t>
            </w:r>
          </w:p>
          <w:p w14:paraId="58AFCDB9" w14:textId="45042EE8" w:rsidR="00B2084A" w:rsidRPr="005C0C55" w:rsidRDefault="00B2084A" w:rsidP="005C0C55">
            <w:pPr>
              <w:pStyle w:val="ListParagraph"/>
              <w:numPr>
                <w:ilvl w:val="0"/>
                <w:numId w:val="16"/>
              </w:numPr>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5C0C55">
              <w:rPr>
                <w:rFonts w:cstheme="minorHAnsi"/>
                <w:lang w:val="en-US"/>
              </w:rPr>
              <w:t xml:space="preserve">Fuel switching/enhancement: </w:t>
            </w:r>
          </w:p>
          <w:p w14:paraId="6B7416D5" w14:textId="457020C5" w:rsidR="00B2084A" w:rsidRPr="00867AB6" w:rsidRDefault="00B2084A" w:rsidP="005C0C55">
            <w:pPr>
              <w:pStyle w:val="ListParagraph"/>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In 2015: EURO 5 Diesel (Klang Valley), EURO 4M RON97 (nationwide), B7 Biodiesel</w:t>
            </w:r>
            <w:r w:rsidR="00311CD4">
              <w:rPr>
                <w:rFonts w:cstheme="minorHAnsi"/>
                <w:lang w:val="en-US"/>
              </w:rPr>
              <w:t>.</w:t>
            </w:r>
          </w:p>
          <w:p w14:paraId="5F9CE768" w14:textId="545B0AF9" w:rsidR="00B2084A" w:rsidRPr="00867AB6" w:rsidRDefault="00B2084A" w:rsidP="005C0C55">
            <w:pPr>
              <w:pStyle w:val="ListParagraph"/>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In 2020: EURO 5 Diesel (nationwide), EURO 4M RON95</w:t>
            </w:r>
            <w:r w:rsidR="000E2005">
              <w:rPr>
                <w:rFonts w:cstheme="minorHAnsi"/>
                <w:lang w:val="en-US"/>
              </w:rPr>
              <w:t xml:space="preserve"> </w:t>
            </w:r>
            <w:r w:rsidRPr="00867AB6">
              <w:rPr>
                <w:rFonts w:cstheme="minorHAnsi"/>
                <w:lang w:val="en-US"/>
              </w:rPr>
              <w:t>&amp;</w:t>
            </w:r>
            <w:r w:rsidR="000E2005">
              <w:rPr>
                <w:rFonts w:cstheme="minorHAnsi"/>
                <w:lang w:val="en-US"/>
              </w:rPr>
              <w:t xml:space="preserve"> </w:t>
            </w:r>
            <w:r w:rsidRPr="00867AB6">
              <w:rPr>
                <w:rFonts w:cstheme="minorHAnsi"/>
                <w:lang w:val="en-US"/>
              </w:rPr>
              <w:t>RON97, B15 Biodiesel</w:t>
            </w:r>
            <w:r w:rsidR="00311CD4">
              <w:rPr>
                <w:rFonts w:cstheme="minorHAnsi"/>
                <w:lang w:val="en-US"/>
              </w:rPr>
              <w:t>.</w:t>
            </w:r>
          </w:p>
          <w:p w14:paraId="21666EB4" w14:textId="5A5B43E3" w:rsidR="00B2084A" w:rsidRPr="00867AB6" w:rsidRDefault="00B2084A" w:rsidP="005C0C55">
            <w:pPr>
              <w:pStyle w:val="ListParagraph"/>
              <w:ind w:left="397"/>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In 2025: EURO 5, RON95</w:t>
            </w:r>
            <w:r w:rsidR="000E2005">
              <w:rPr>
                <w:rFonts w:cstheme="minorHAnsi"/>
                <w:lang w:val="en-US"/>
              </w:rPr>
              <w:t xml:space="preserve"> </w:t>
            </w:r>
            <w:r w:rsidRPr="00867AB6">
              <w:rPr>
                <w:rFonts w:cstheme="minorHAnsi"/>
                <w:lang w:val="en-US"/>
              </w:rPr>
              <w:t>&amp;</w:t>
            </w:r>
            <w:r w:rsidR="000E2005">
              <w:rPr>
                <w:rFonts w:cstheme="minorHAnsi"/>
                <w:lang w:val="en-US"/>
              </w:rPr>
              <w:t xml:space="preserve"> </w:t>
            </w:r>
            <w:r w:rsidRPr="00867AB6">
              <w:rPr>
                <w:rFonts w:cstheme="minorHAnsi"/>
                <w:lang w:val="en-US"/>
              </w:rPr>
              <w:t>RON97</w:t>
            </w:r>
            <w:r w:rsidR="00311CD4">
              <w:rPr>
                <w:rFonts w:cstheme="minorHAnsi"/>
                <w:lang w:val="en-US"/>
              </w:rPr>
              <w:t>.</w:t>
            </w:r>
          </w:p>
          <w:p w14:paraId="726C3838" w14:textId="354C29D5" w:rsidR="00C63EEE" w:rsidRPr="000E2005" w:rsidRDefault="00B2084A" w:rsidP="000E2005">
            <w:pPr>
              <w:pStyle w:val="ListParagraph"/>
              <w:numPr>
                <w:ilvl w:val="0"/>
                <w:numId w:val="16"/>
              </w:numPr>
              <w:ind w:left="397"/>
              <w:cnfStyle w:val="000000000000" w:firstRow="0" w:lastRow="0" w:firstColumn="0" w:lastColumn="0" w:oddVBand="0" w:evenVBand="0" w:oddHBand="0" w:evenHBand="0" w:firstRowFirstColumn="0" w:firstRowLastColumn="0" w:lastRowFirstColumn="0" w:lastRowLastColumn="0"/>
              <w:rPr>
                <w:rFonts w:cstheme="minorHAnsi"/>
                <w:i/>
                <w:lang w:val="en-US"/>
              </w:rPr>
            </w:pPr>
            <w:r w:rsidRPr="000E2005">
              <w:rPr>
                <w:rFonts w:cstheme="minorHAnsi"/>
                <w:lang w:val="en-US"/>
              </w:rPr>
              <w:t>Overall, increase production efficiency/</w:t>
            </w:r>
            <w:r w:rsidR="0096310D" w:rsidRPr="000E2005">
              <w:rPr>
                <w:rFonts w:cstheme="minorHAnsi"/>
                <w:lang w:val="en-US"/>
              </w:rPr>
              <w:t>optimization</w:t>
            </w:r>
            <w:r w:rsidRPr="000E2005">
              <w:rPr>
                <w:rFonts w:cstheme="minorHAnsi"/>
                <w:lang w:val="en-US"/>
              </w:rPr>
              <w:t xml:space="preserve"> of energy consumption</w:t>
            </w:r>
            <w:r w:rsidR="00014B86" w:rsidRPr="000E2005">
              <w:rPr>
                <w:rFonts w:cstheme="minorHAnsi"/>
                <w:lang w:val="en-US"/>
              </w:rPr>
              <w:t xml:space="preserve"> while </w:t>
            </w:r>
            <w:r w:rsidR="00B66E2B" w:rsidRPr="000E2005">
              <w:rPr>
                <w:rFonts w:cstheme="minorHAnsi"/>
                <w:lang w:val="en-US"/>
              </w:rPr>
              <w:t xml:space="preserve">maintaining the positive </w:t>
            </w:r>
            <w:r w:rsidR="0068430B" w:rsidRPr="000E2005">
              <w:rPr>
                <w:rFonts w:cstheme="minorHAnsi"/>
                <w:lang w:val="en-US"/>
              </w:rPr>
              <w:t xml:space="preserve">projection of </w:t>
            </w:r>
            <w:proofErr w:type="spellStart"/>
            <w:r w:rsidRPr="000E2005">
              <w:rPr>
                <w:rFonts w:cstheme="minorHAnsi"/>
                <w:lang w:val="en-US"/>
              </w:rPr>
              <w:t>ag</w:t>
            </w:r>
            <w:r w:rsidR="004E37B1" w:rsidRPr="000E2005">
              <w:rPr>
                <w:rFonts w:cstheme="minorHAnsi"/>
                <w:lang w:val="en-US"/>
              </w:rPr>
              <w:t>rofood</w:t>
            </w:r>
            <w:proofErr w:type="spellEnd"/>
            <w:r w:rsidR="004E37B1" w:rsidRPr="000E2005">
              <w:rPr>
                <w:rFonts w:cstheme="minorHAnsi"/>
                <w:lang w:val="en-US"/>
              </w:rPr>
              <w:t xml:space="preserve"> </w:t>
            </w:r>
            <w:proofErr w:type="gramStart"/>
            <w:r w:rsidR="004E37B1" w:rsidRPr="000E2005">
              <w:rPr>
                <w:rFonts w:cstheme="minorHAnsi"/>
                <w:lang w:val="en-US"/>
              </w:rPr>
              <w:t>sector</w:t>
            </w:r>
            <w:r w:rsidR="004E37B1" w:rsidRPr="000E2005">
              <w:rPr>
                <w:rFonts w:cstheme="minorHAnsi"/>
                <w:vertAlign w:val="superscript"/>
                <w:lang w:val="en-US"/>
              </w:rPr>
              <w:t>3</w:t>
            </w:r>
            <w:proofErr w:type="gramEnd"/>
          </w:p>
          <w:p w14:paraId="3CB5B67A" w14:textId="77777777" w:rsidR="00C63EEE" w:rsidRPr="00EE0DAF" w:rsidRDefault="00C63EEE" w:rsidP="00C63EEE">
            <w:pPr>
              <w:ind w:left="430"/>
              <w:cnfStyle w:val="000000000000" w:firstRow="0" w:lastRow="0" w:firstColumn="0" w:lastColumn="0" w:oddVBand="0" w:evenVBand="0" w:oddHBand="0" w:evenHBand="0" w:firstRowFirstColumn="0" w:firstRowLastColumn="0" w:lastRowFirstColumn="0" w:lastRowLastColumn="0"/>
              <w:rPr>
                <w:rFonts w:cstheme="minorHAnsi"/>
                <w:i/>
                <w:iCs/>
                <w:sz w:val="16"/>
                <w:szCs w:val="16"/>
                <w:lang w:val="en-US"/>
              </w:rPr>
            </w:pPr>
            <w:r w:rsidRPr="00EE0DAF">
              <w:rPr>
                <w:rFonts w:cstheme="minorHAnsi"/>
                <w:i/>
                <w:iCs/>
                <w:sz w:val="16"/>
                <w:szCs w:val="16"/>
                <w:lang w:val="en-US"/>
              </w:rPr>
              <w:t xml:space="preserve">Source: </w:t>
            </w:r>
          </w:p>
          <w:p w14:paraId="22264329" w14:textId="77777777" w:rsidR="00C63EEE" w:rsidRPr="00EE0DAF" w:rsidRDefault="00C63EEE" w:rsidP="00C63EEE">
            <w:pPr>
              <w:ind w:left="430"/>
              <w:cnfStyle w:val="000000000000" w:firstRow="0" w:lastRow="0" w:firstColumn="0" w:lastColumn="0" w:oddVBand="0" w:evenVBand="0" w:oddHBand="0" w:evenHBand="0" w:firstRowFirstColumn="0" w:firstRowLastColumn="0" w:lastRowFirstColumn="0" w:lastRowLastColumn="0"/>
              <w:rPr>
                <w:rFonts w:cstheme="minorHAnsi"/>
                <w:i/>
                <w:iCs/>
                <w:sz w:val="16"/>
                <w:szCs w:val="16"/>
                <w:lang w:val="en-US"/>
              </w:rPr>
            </w:pPr>
            <w:r w:rsidRPr="00EE0DAF">
              <w:rPr>
                <w:rFonts w:cstheme="minorHAnsi"/>
                <w:i/>
                <w:iCs/>
                <w:sz w:val="16"/>
                <w:szCs w:val="16"/>
                <w:lang w:val="en-US"/>
              </w:rPr>
              <w:t>Green Technology Masterplan 2017-2030</w:t>
            </w:r>
          </w:p>
          <w:p w14:paraId="30EB3165" w14:textId="77777777" w:rsidR="00C63EEE" w:rsidRPr="00EE0DAF" w:rsidRDefault="00C63EEE" w:rsidP="00C63EEE">
            <w:pPr>
              <w:ind w:left="430"/>
              <w:cnfStyle w:val="000000000000" w:firstRow="0" w:lastRow="0" w:firstColumn="0" w:lastColumn="0" w:oddVBand="0" w:evenVBand="0" w:oddHBand="0" w:evenHBand="0" w:firstRowFirstColumn="0" w:firstRowLastColumn="0" w:lastRowFirstColumn="0" w:lastRowLastColumn="0"/>
              <w:rPr>
                <w:rFonts w:cstheme="minorHAnsi"/>
                <w:i/>
                <w:iCs/>
                <w:sz w:val="16"/>
                <w:szCs w:val="16"/>
                <w:lang w:val="en-US"/>
              </w:rPr>
            </w:pPr>
            <w:r w:rsidRPr="00EE0DAF">
              <w:rPr>
                <w:rFonts w:cstheme="minorHAnsi"/>
                <w:i/>
                <w:iCs/>
                <w:sz w:val="16"/>
                <w:szCs w:val="16"/>
                <w:lang w:val="en-US"/>
              </w:rPr>
              <w:t xml:space="preserve">Green Practices Guideline for Agriculture Sector (2022) </w:t>
            </w:r>
          </w:p>
          <w:p w14:paraId="57CDBF25" w14:textId="77CB1310" w:rsidR="00C63EEE" w:rsidRPr="00867AB6" w:rsidRDefault="006212C7" w:rsidP="00867AB6">
            <w:p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EE0DAF">
              <w:rPr>
                <w:rFonts w:cstheme="minorHAnsi"/>
                <w:i/>
                <w:iCs/>
                <w:sz w:val="16"/>
                <w:szCs w:val="16"/>
                <w:vertAlign w:val="superscript"/>
                <w:lang w:val="en-US"/>
              </w:rPr>
              <w:t>3</w:t>
            </w:r>
            <w:r w:rsidRPr="00EE0DAF">
              <w:rPr>
                <w:rFonts w:cstheme="minorHAnsi"/>
                <w:i/>
                <w:iCs/>
                <w:sz w:val="16"/>
                <w:szCs w:val="16"/>
                <w:lang w:val="en-US"/>
              </w:rPr>
              <w:t>National Agrofood Policy 2021-2030</w:t>
            </w:r>
          </w:p>
        </w:tc>
        <w:tc>
          <w:tcPr>
            <w:tcW w:w="4985" w:type="dxa"/>
          </w:tcPr>
          <w:p w14:paraId="19F5B5DB" w14:textId="4EEC1610" w:rsidR="004818AB" w:rsidRDefault="004818AB" w:rsidP="004818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Energy efficiency, fuel efficiency, and fuel switching trends continue.</w:t>
            </w:r>
          </w:p>
          <w:p w14:paraId="52FA1BB4" w14:textId="070ACDCC" w:rsidR="00370792" w:rsidRPr="00370792" w:rsidRDefault="00370792" w:rsidP="0037079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370792">
              <w:rPr>
                <w:rFonts w:cstheme="minorHAnsi"/>
                <w:lang w:val="en-US"/>
              </w:rPr>
              <w:t xml:space="preserve">Energy efficiency and fuel efficiency improve more than REF </w:t>
            </w:r>
            <w:r>
              <w:rPr>
                <w:rFonts w:cstheme="minorHAnsi"/>
                <w:lang w:val="en-US"/>
              </w:rPr>
              <w:t>(2</w:t>
            </w:r>
            <w:r w:rsidRPr="00370792">
              <w:rPr>
                <w:rFonts w:cstheme="minorHAnsi"/>
                <w:lang w:val="en-US"/>
              </w:rPr>
              <w:t>%)</w:t>
            </w:r>
            <w:r w:rsidR="00C92C25">
              <w:rPr>
                <w:rFonts w:cstheme="minorHAnsi"/>
                <w:lang w:val="en-US"/>
              </w:rPr>
              <w:t>.</w:t>
            </w:r>
          </w:p>
          <w:p w14:paraId="6005A886" w14:textId="4485C09C" w:rsidR="00370792" w:rsidRPr="00370792" w:rsidRDefault="00370792" w:rsidP="0037079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370792">
              <w:rPr>
                <w:rFonts w:cstheme="minorHAnsi"/>
                <w:lang w:val="en-US"/>
              </w:rPr>
              <w:t>Electrification or fuel switching more than REF (</w:t>
            </w:r>
            <w:r>
              <w:rPr>
                <w:rFonts w:cstheme="minorHAnsi"/>
                <w:lang w:val="en-US"/>
              </w:rPr>
              <w:t>2</w:t>
            </w:r>
            <w:r w:rsidRPr="00370792">
              <w:rPr>
                <w:rFonts w:cstheme="minorHAnsi"/>
                <w:lang w:val="en-US"/>
              </w:rPr>
              <w:t>%)</w:t>
            </w:r>
            <w:r w:rsidR="00C92C25">
              <w:rPr>
                <w:rFonts w:cstheme="minorHAnsi"/>
                <w:lang w:val="en-US"/>
              </w:rPr>
              <w:t>.</w:t>
            </w:r>
          </w:p>
          <w:p w14:paraId="6CF4E534" w14:textId="124FB04F" w:rsidR="00370792" w:rsidRPr="00867AB6" w:rsidRDefault="00370792" w:rsidP="0037079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370792">
              <w:rPr>
                <w:rFonts w:cstheme="minorHAnsi"/>
                <w:lang w:val="en-US"/>
              </w:rPr>
              <w:t>Optimize or reduce fertilizer application.</w:t>
            </w:r>
          </w:p>
          <w:p w14:paraId="19DE7BCF" w14:textId="6E4AE78E" w:rsidR="001D67AF" w:rsidRPr="00F6351A" w:rsidRDefault="004818AB" w:rsidP="00867AB6">
            <w:pPr>
              <w:pStyle w:val="ListParagraph"/>
              <w:numPr>
                <w:ilvl w:val="0"/>
                <w:numId w:val="8"/>
              </w:numPr>
              <w:ind w:left="360"/>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 xml:space="preserve">Agrofood industry aims to reduce GHG emissions, continual dev. </w:t>
            </w:r>
            <w:r w:rsidR="00370792">
              <w:rPr>
                <w:rFonts w:cstheme="minorHAnsi"/>
                <w:lang w:val="en-US"/>
              </w:rPr>
              <w:t>o</w:t>
            </w:r>
            <w:r w:rsidRPr="00F6351A">
              <w:rPr>
                <w:rFonts w:cstheme="minorHAnsi"/>
                <w:lang w:val="en-US"/>
              </w:rPr>
              <w:t xml:space="preserve">f </w:t>
            </w:r>
            <w:proofErr w:type="spellStart"/>
            <w:r w:rsidRPr="00F6351A">
              <w:rPr>
                <w:rFonts w:cstheme="minorHAnsi"/>
                <w:lang w:val="en-US"/>
              </w:rPr>
              <w:t>agrofood</w:t>
            </w:r>
            <w:proofErr w:type="spellEnd"/>
            <w:r w:rsidRPr="00F6351A">
              <w:rPr>
                <w:rFonts w:cstheme="minorHAnsi"/>
                <w:lang w:val="en-US"/>
              </w:rPr>
              <w:t xml:space="preserve"> while maintaining and strengthening conservation of forestry and biodiversity</w:t>
            </w:r>
            <w:r w:rsidRPr="00867AB6">
              <w:rPr>
                <w:rFonts w:cstheme="minorHAnsi"/>
                <w:vertAlign w:val="superscript"/>
                <w:lang w:val="en-US"/>
              </w:rPr>
              <w:t>3</w:t>
            </w:r>
            <w:r w:rsidR="00370792">
              <w:rPr>
                <w:rFonts w:cstheme="minorHAnsi"/>
                <w:lang w:val="en-US"/>
              </w:rPr>
              <w:t xml:space="preserve">. </w:t>
            </w:r>
          </w:p>
          <w:p w14:paraId="22526A55" w14:textId="77777777" w:rsidR="00B2084A" w:rsidRPr="00867AB6" w:rsidRDefault="00B2084A" w:rsidP="001D67AF">
            <w:pPr>
              <w:pStyle w:val="ListParagraph"/>
              <w:ind w:left="360"/>
              <w:cnfStyle w:val="000000000000" w:firstRow="0" w:lastRow="0" w:firstColumn="0" w:lastColumn="0" w:oddVBand="0" w:evenVBand="0" w:oddHBand="0" w:evenHBand="0" w:firstRowFirstColumn="0" w:firstRowLastColumn="0" w:lastRowFirstColumn="0" w:lastRowLastColumn="0"/>
              <w:rPr>
                <w:rFonts w:cstheme="minorHAnsi"/>
                <w:lang w:val="en-US"/>
              </w:rPr>
            </w:pPr>
          </w:p>
          <w:p w14:paraId="0B2ACBE1" w14:textId="56775121" w:rsidR="00CF02CA" w:rsidRPr="00F6351A" w:rsidRDefault="00CF02CA" w:rsidP="00867AB6">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F763DB" w:rsidRPr="001B2C5F" w14:paraId="30A9D227" w14:textId="77777777" w:rsidTr="00867AB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3" w:type="dxa"/>
          </w:tcPr>
          <w:p w14:paraId="0C226EBE" w14:textId="2AF90B86" w:rsidR="00B2084A" w:rsidRPr="0083472D" w:rsidRDefault="00B2084A" w:rsidP="006B5C6C">
            <w:pPr>
              <w:rPr>
                <w:rFonts w:cstheme="minorHAnsi"/>
                <w:lang w:val="en-US"/>
              </w:rPr>
            </w:pPr>
            <w:r w:rsidRPr="00867AB6">
              <w:rPr>
                <w:rFonts w:cstheme="minorHAnsi"/>
                <w:lang w:val="en-US"/>
              </w:rPr>
              <w:t>Buildings</w:t>
            </w:r>
          </w:p>
          <w:p w14:paraId="07071EB2" w14:textId="63E3A8D8" w:rsidR="00B2084A" w:rsidRPr="00E16D88" w:rsidRDefault="00B2084A" w:rsidP="002863E6">
            <w:pPr>
              <w:ind w:left="249"/>
              <w:rPr>
                <w:rFonts w:cstheme="minorHAnsi"/>
                <w:b w:val="0"/>
                <w:bCs w:val="0"/>
                <w:sz w:val="20"/>
                <w:szCs w:val="20"/>
                <w:lang w:val="en-US"/>
              </w:rPr>
            </w:pPr>
          </w:p>
        </w:tc>
        <w:tc>
          <w:tcPr>
            <w:tcW w:w="8177" w:type="dxa"/>
          </w:tcPr>
          <w:p w14:paraId="675EE51B" w14:textId="77777777" w:rsidR="00852783" w:rsidRDefault="00852783" w:rsidP="00852783">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Energy efficiency, fuel efficiency, and fuel switching trends continue.</w:t>
            </w:r>
          </w:p>
          <w:p w14:paraId="19DD9B7C" w14:textId="582B0AE3" w:rsidR="00BC2D42" w:rsidRPr="00867AB6" w:rsidRDefault="005B3056" w:rsidP="00852783">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Electricity </w:t>
            </w:r>
            <w:r w:rsidR="008F69E9">
              <w:rPr>
                <w:rFonts w:cstheme="minorHAnsi"/>
                <w:lang w:val="en-US"/>
              </w:rPr>
              <w:t xml:space="preserve">and </w:t>
            </w:r>
            <w:r w:rsidR="009A45CF">
              <w:rPr>
                <w:rFonts w:cstheme="minorHAnsi"/>
                <w:lang w:val="en-US"/>
              </w:rPr>
              <w:t xml:space="preserve">LPG remain </w:t>
            </w:r>
            <w:r w:rsidR="00F51392">
              <w:rPr>
                <w:rFonts w:cstheme="minorHAnsi"/>
                <w:lang w:val="en-US"/>
              </w:rPr>
              <w:t xml:space="preserve">as the highest </w:t>
            </w:r>
            <w:r w:rsidR="0083472D">
              <w:rPr>
                <w:rFonts w:cstheme="minorHAnsi"/>
                <w:lang w:val="en-US"/>
              </w:rPr>
              <w:t>users</w:t>
            </w:r>
            <w:r w:rsidR="00620A17">
              <w:rPr>
                <w:rFonts w:cstheme="minorHAnsi"/>
                <w:lang w:val="en-US"/>
              </w:rPr>
              <w:t xml:space="preserve">. </w:t>
            </w:r>
          </w:p>
          <w:p w14:paraId="14AE11EA" w14:textId="6CDD5570" w:rsidR="00852783" w:rsidRPr="002E35CE" w:rsidRDefault="00852783" w:rsidP="002E35CE">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All government </w:t>
            </w:r>
            <w:r w:rsidR="0083472D">
              <w:rPr>
                <w:rFonts w:cstheme="minorHAnsi"/>
                <w:lang w:val="en-US"/>
              </w:rPr>
              <w:t>buildings</w:t>
            </w:r>
            <w:r w:rsidRPr="00867AB6">
              <w:rPr>
                <w:rFonts w:cstheme="minorHAnsi"/>
                <w:lang w:val="en-US"/>
              </w:rPr>
              <w:t xml:space="preserve"> </w:t>
            </w:r>
            <w:r w:rsidR="0083472D" w:rsidRPr="00867AB6">
              <w:rPr>
                <w:rFonts w:cstheme="minorHAnsi"/>
                <w:lang w:val="en-US"/>
              </w:rPr>
              <w:t>use</w:t>
            </w:r>
            <w:r w:rsidRPr="00867AB6">
              <w:rPr>
                <w:rFonts w:cstheme="minorHAnsi"/>
                <w:lang w:val="en-US"/>
              </w:rPr>
              <w:t xml:space="preserve"> solar power</w:t>
            </w:r>
            <w:r w:rsidRPr="00867AB6">
              <w:rPr>
                <w:rFonts w:cstheme="minorHAnsi"/>
                <w:vertAlign w:val="superscript"/>
                <w:lang w:val="en-US"/>
              </w:rPr>
              <w:t>1</w:t>
            </w:r>
            <w:r w:rsidR="009906F0">
              <w:rPr>
                <w:rFonts w:cstheme="minorHAnsi"/>
                <w:lang w:val="en-US"/>
              </w:rPr>
              <w:t>.</w:t>
            </w:r>
          </w:p>
          <w:p w14:paraId="37313F9F" w14:textId="5584D2CC" w:rsidR="00B2084A" w:rsidRPr="00867AB6" w:rsidRDefault="00B2084A" w:rsidP="00575FE5">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bookmarkStart w:id="2" w:name="_Hlk151044901"/>
            <w:r w:rsidRPr="00867AB6">
              <w:rPr>
                <w:rFonts w:cstheme="minorHAnsi"/>
                <w:lang w:val="en-US"/>
              </w:rPr>
              <w:t>National Energy Policy (2022-2040)</w:t>
            </w:r>
          </w:p>
          <w:p w14:paraId="77629000" w14:textId="77777777" w:rsidR="00B2084A" w:rsidRPr="00867AB6" w:rsidRDefault="00B2084A" w:rsidP="00575FE5">
            <w:pPr>
              <w:pStyle w:val="ListParagraph"/>
              <w:numPr>
                <w:ilvl w:val="0"/>
                <w:numId w:val="23"/>
              </w:numPr>
              <w:ind w:left="79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Industrial and commercial energy efficiency saving (11% by 2040)</w:t>
            </w:r>
          </w:p>
          <w:p w14:paraId="1B3B36A8" w14:textId="77777777" w:rsidR="00B2084A" w:rsidRDefault="00B2084A" w:rsidP="00575FE5">
            <w:pPr>
              <w:pStyle w:val="ListParagraph"/>
              <w:numPr>
                <w:ilvl w:val="0"/>
                <w:numId w:val="23"/>
              </w:numPr>
              <w:ind w:left="79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Residential energy efficiency saving (10% by 2040)</w:t>
            </w:r>
          </w:p>
          <w:p w14:paraId="12A5DC52" w14:textId="187F2006" w:rsidR="008B52AD" w:rsidRPr="0062483C" w:rsidRDefault="00D94959" w:rsidP="00867AB6">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b/>
                <w:lang w:val="en-US"/>
              </w:rPr>
            </w:pPr>
            <w:r>
              <w:rPr>
                <w:rFonts w:cstheme="minorHAnsi"/>
                <w:lang w:val="en-US"/>
              </w:rPr>
              <w:t>National Energy Transition Road</w:t>
            </w:r>
            <w:r w:rsidR="00E95ED1">
              <w:rPr>
                <w:rFonts w:cstheme="minorHAnsi"/>
                <w:lang w:val="en-US"/>
              </w:rPr>
              <w:t>map</w:t>
            </w:r>
            <w:r w:rsidR="00CE2550">
              <w:rPr>
                <w:rFonts w:cstheme="minorHAnsi"/>
                <w:lang w:val="en-US"/>
              </w:rPr>
              <w:t xml:space="preserve">. </w:t>
            </w:r>
            <w:r w:rsidR="008B52AD" w:rsidRPr="0062483C">
              <w:rPr>
                <w:rFonts w:cstheme="minorHAnsi"/>
                <w:lang w:val="en-US"/>
              </w:rPr>
              <w:t xml:space="preserve">By 2050, achieve energy savings of 22% compared to </w:t>
            </w:r>
            <w:r w:rsidR="0083472D">
              <w:rPr>
                <w:rFonts w:cstheme="minorHAnsi"/>
                <w:lang w:val="en-US"/>
              </w:rPr>
              <w:t xml:space="preserve">a </w:t>
            </w:r>
            <w:r w:rsidR="008B52AD" w:rsidRPr="0062483C">
              <w:rPr>
                <w:rFonts w:cstheme="minorHAnsi"/>
                <w:lang w:val="en-US"/>
              </w:rPr>
              <w:t>business-as-usual scenario, specifically:</w:t>
            </w:r>
          </w:p>
          <w:p w14:paraId="0001F0C3" w14:textId="40DEE4B0" w:rsidR="008B52AD" w:rsidRPr="0062483C" w:rsidRDefault="008B52AD" w:rsidP="00867AB6">
            <w:pPr>
              <w:pStyle w:val="ListParagraph"/>
              <w:numPr>
                <w:ilvl w:val="0"/>
                <w:numId w:val="75"/>
              </w:numPr>
              <w:ind w:left="752"/>
              <w:cnfStyle w:val="000000100000" w:firstRow="0" w:lastRow="0" w:firstColumn="0" w:lastColumn="0" w:oddVBand="0" w:evenVBand="0" w:oddHBand="1" w:evenHBand="0" w:firstRowFirstColumn="0" w:firstRowLastColumn="0" w:lastRowFirstColumn="0" w:lastRowLastColumn="0"/>
              <w:rPr>
                <w:rFonts w:cstheme="minorHAnsi"/>
                <w:lang w:val="en-US"/>
              </w:rPr>
            </w:pPr>
            <w:r w:rsidRPr="0062483C">
              <w:rPr>
                <w:rFonts w:cstheme="minorHAnsi"/>
                <w:lang w:val="en-US"/>
              </w:rPr>
              <w:t>Residential: 20%</w:t>
            </w:r>
          </w:p>
          <w:p w14:paraId="657E1A71" w14:textId="6DB6F442" w:rsidR="008B52AD" w:rsidRPr="0062483C" w:rsidRDefault="008B52AD" w:rsidP="00867AB6">
            <w:pPr>
              <w:pStyle w:val="ListParagraph"/>
              <w:numPr>
                <w:ilvl w:val="0"/>
                <w:numId w:val="75"/>
              </w:numPr>
              <w:ind w:left="752"/>
              <w:cnfStyle w:val="000000100000" w:firstRow="0" w:lastRow="0" w:firstColumn="0" w:lastColumn="0" w:oddVBand="0" w:evenVBand="0" w:oddHBand="1" w:evenHBand="0" w:firstRowFirstColumn="0" w:firstRowLastColumn="0" w:lastRowFirstColumn="0" w:lastRowLastColumn="0"/>
              <w:rPr>
                <w:rFonts w:cstheme="minorHAnsi"/>
                <w:lang w:val="en-US"/>
              </w:rPr>
            </w:pPr>
            <w:r w:rsidRPr="0062483C">
              <w:rPr>
                <w:rFonts w:cstheme="minorHAnsi"/>
                <w:lang w:val="en-US"/>
              </w:rPr>
              <w:t>Industrial and commercial: 23%</w:t>
            </w:r>
          </w:p>
          <w:bookmarkEnd w:id="2"/>
          <w:p w14:paraId="00C06000" w14:textId="77777777" w:rsidR="00EB6D55" w:rsidRPr="00F6351A" w:rsidRDefault="00EB6D55"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49AC78D0" w14:textId="77777777" w:rsidR="00B2084A" w:rsidRPr="00867AB6" w:rsidRDefault="00B2084A" w:rsidP="00575FE5">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lastRenderedPageBreak/>
              <w:t>Alignment with National Energy Efficiency Action Plan 2016-2025 (NEEAP) and Green Technology Masterplan Targets</w:t>
            </w:r>
          </w:p>
          <w:p w14:paraId="78A39CB9" w14:textId="018D44EF" w:rsidR="00B2084A" w:rsidRPr="00867AB6" w:rsidRDefault="00B2084A" w:rsidP="00575FE5">
            <w:pPr>
              <w:pStyle w:val="ListParagraph"/>
              <w:numPr>
                <w:ilvl w:val="0"/>
                <w:numId w:val="17"/>
              </w:numPr>
              <w:ind w:left="79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Reduction of electricity consumption </w:t>
            </w:r>
            <w:r w:rsidRPr="00867AB6">
              <w:rPr>
                <w:rFonts w:cstheme="minorHAnsi"/>
                <w:u w:val="single"/>
                <w:lang w:val="en-US"/>
              </w:rPr>
              <w:t>by 8% by 2025 in 3 sectors</w:t>
            </w:r>
            <w:r w:rsidRPr="00867AB6">
              <w:rPr>
                <w:rFonts w:cstheme="minorHAnsi"/>
                <w:lang w:val="en-US"/>
              </w:rPr>
              <w:t xml:space="preserve"> (residential, commercial &amp; industry sectors). Continue the trend beyond 2025</w:t>
            </w:r>
            <w:r w:rsidR="0008160D">
              <w:rPr>
                <w:rFonts w:cstheme="minorHAnsi"/>
                <w:lang w:val="en-US"/>
              </w:rPr>
              <w:t xml:space="preserve"> </w:t>
            </w:r>
            <w:r w:rsidR="0083472D">
              <w:rPr>
                <w:rFonts w:cstheme="minorHAnsi"/>
                <w:lang w:val="en-US"/>
              </w:rPr>
              <w:t>until</w:t>
            </w:r>
            <w:r w:rsidR="0008160D">
              <w:rPr>
                <w:rFonts w:cstheme="minorHAnsi"/>
                <w:lang w:val="en-US"/>
              </w:rPr>
              <w:t xml:space="preserve"> LCN and RT</w:t>
            </w:r>
          </w:p>
          <w:p w14:paraId="5D6F2AED" w14:textId="4017E2D6" w:rsidR="00C63EEE" w:rsidRPr="00867AB6" w:rsidRDefault="00B2084A" w:rsidP="00867AB6">
            <w:pPr>
              <w:pStyle w:val="ListParagraph"/>
              <w:numPr>
                <w:ilvl w:val="0"/>
                <w:numId w:val="17"/>
              </w:numPr>
              <w:ind w:left="790"/>
              <w:cnfStyle w:val="000000100000" w:firstRow="0" w:lastRow="0" w:firstColumn="0" w:lastColumn="0" w:oddVBand="0" w:evenVBand="0" w:oddHBand="1" w:evenHBand="0" w:firstRowFirstColumn="0" w:firstRowLastColumn="0" w:lastRowFirstColumn="0" w:lastRowLastColumn="0"/>
              <w:rPr>
                <w:lang w:val="en-US"/>
              </w:rPr>
            </w:pPr>
            <w:r w:rsidRPr="00867AB6">
              <w:rPr>
                <w:rFonts w:cstheme="minorHAnsi"/>
                <w:lang w:val="en-US"/>
              </w:rPr>
              <w:t xml:space="preserve">Increase the number of green buildings from 550 in 2020 to 1,750 in </w:t>
            </w:r>
            <w:r w:rsidR="006A068D" w:rsidRPr="00867AB6">
              <w:rPr>
                <w:rFonts w:cstheme="minorHAnsi"/>
                <w:lang w:val="en-US"/>
              </w:rPr>
              <w:t>2030.</w:t>
            </w:r>
          </w:p>
          <w:p w14:paraId="4C446941" w14:textId="6F660AE6" w:rsidR="00B57916" w:rsidRDefault="00B2084A" w:rsidP="00B57916">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Rural electricity supply to achieve 99% coverage by </w:t>
            </w:r>
            <w:r w:rsidR="006A068D" w:rsidRPr="00867AB6">
              <w:rPr>
                <w:rFonts w:cstheme="minorHAnsi"/>
                <w:lang w:val="en-US"/>
              </w:rPr>
              <w:t>2025</w:t>
            </w:r>
            <w:r w:rsidR="00F80E98">
              <w:rPr>
                <w:rFonts w:cstheme="minorHAnsi"/>
                <w:lang w:val="en-US"/>
              </w:rPr>
              <w:t xml:space="preserve"> and 100% by 2030. </w:t>
            </w:r>
          </w:p>
          <w:p w14:paraId="2A8B27A0" w14:textId="784B4696" w:rsidR="00B2084A" w:rsidRPr="0083472D" w:rsidRDefault="00AD1DBC" w:rsidP="006B5C6C">
            <w:pPr>
              <w:pStyle w:val="ListParagraph"/>
              <w:numPr>
                <w:ilvl w:val="0"/>
                <w:numId w:val="8"/>
              </w:numPr>
              <w:ind w:left="430"/>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Solar </w:t>
            </w:r>
            <w:r w:rsidR="00581BCD">
              <w:rPr>
                <w:rFonts w:cstheme="minorHAnsi"/>
                <w:lang w:val="en-US"/>
              </w:rPr>
              <w:t>PV</w:t>
            </w:r>
            <w:r>
              <w:rPr>
                <w:rFonts w:cstheme="minorHAnsi"/>
                <w:lang w:val="en-US"/>
              </w:rPr>
              <w:t xml:space="preserve"> installation (30%) </w:t>
            </w:r>
            <w:r w:rsidR="00581BCD">
              <w:rPr>
                <w:rFonts w:cstheme="minorHAnsi"/>
                <w:lang w:val="en-US"/>
              </w:rPr>
              <w:t>of rooftop area for new development starting 2023 for Kuala Lumpur</w:t>
            </w:r>
          </w:p>
          <w:p w14:paraId="377C0183" w14:textId="77777777" w:rsidR="00B2084A" w:rsidRPr="00867AB6" w:rsidRDefault="00B2084A" w:rsidP="006B5C6C">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 xml:space="preserve">Source: </w:t>
            </w:r>
          </w:p>
          <w:p w14:paraId="2B52D702" w14:textId="77777777" w:rsidR="00B2084A" w:rsidRPr="00867AB6" w:rsidRDefault="00B2084A" w:rsidP="006B5C6C">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Green Technology Masterplan 2017-2030</w:t>
            </w:r>
          </w:p>
          <w:p w14:paraId="240F2818" w14:textId="77777777" w:rsidR="00B2084A" w:rsidRPr="00867AB6" w:rsidRDefault="00B2084A" w:rsidP="006B5C6C">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National Energy Efficiency Action Plan 2016-2025 (NEEAP)</w:t>
            </w:r>
          </w:p>
          <w:p w14:paraId="7481D551" w14:textId="77777777" w:rsidR="00B2084A" w:rsidRPr="00867AB6" w:rsidRDefault="00B2084A" w:rsidP="006B5C6C">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Malaysia’s Twelfth Plan 2021-2025</w:t>
            </w:r>
          </w:p>
          <w:p w14:paraId="72383193" w14:textId="77777777" w:rsidR="00002CBE" w:rsidRPr="00867AB6" w:rsidRDefault="00B2084A" w:rsidP="002223C5">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Energy Efficiency and Conservation Act</w:t>
            </w:r>
          </w:p>
          <w:p w14:paraId="792F037C" w14:textId="1DB12B2C" w:rsidR="002223C5" w:rsidRPr="0083472D" w:rsidRDefault="00A50145" w:rsidP="0083472D">
            <w:pPr>
              <w:ind w:left="430"/>
              <w:cnfStyle w:val="000000100000" w:firstRow="0" w:lastRow="0" w:firstColumn="0" w:lastColumn="0" w:oddVBand="0" w:evenVBand="0" w:oddHBand="1" w:evenHBand="0" w:firstRowFirstColumn="0" w:firstRowLastColumn="0" w:lastRowFirstColumn="0" w:lastRowLastColumn="0"/>
              <w:rPr>
                <w:rFonts w:cstheme="minorHAnsi"/>
                <w:i/>
                <w:iCs/>
                <w:sz w:val="18"/>
                <w:szCs w:val="18"/>
                <w:lang w:val="en-US"/>
              </w:rPr>
            </w:pPr>
            <w:r w:rsidRPr="00867AB6">
              <w:rPr>
                <w:rFonts w:cstheme="minorHAnsi"/>
                <w:i/>
                <w:iCs/>
                <w:sz w:val="18"/>
                <w:szCs w:val="18"/>
                <w:vertAlign w:val="superscript"/>
                <w:lang w:val="en-US"/>
              </w:rPr>
              <w:t>1</w:t>
            </w:r>
            <w:r w:rsidR="008D46D7" w:rsidRPr="00867AB6">
              <w:rPr>
                <w:sz w:val="18"/>
                <w:szCs w:val="18"/>
              </w:rPr>
              <w:t xml:space="preserve"> </w:t>
            </w:r>
            <w:hyperlink r:id="rId17" w:history="1">
              <w:r w:rsidR="008D46D7" w:rsidRPr="00867AB6">
                <w:rPr>
                  <w:rStyle w:val="Hyperlink"/>
                  <w:sz w:val="18"/>
                  <w:szCs w:val="18"/>
                </w:rPr>
                <w:t>https://readnow.isentia.com/Temp/112297-1014896983/MY0056194574_20241029.pdf</w:t>
              </w:r>
            </w:hyperlink>
          </w:p>
        </w:tc>
        <w:tc>
          <w:tcPr>
            <w:tcW w:w="4985" w:type="dxa"/>
          </w:tcPr>
          <w:p w14:paraId="192246D2" w14:textId="2C5EEB68" w:rsidR="002D3F02" w:rsidRPr="00F6351A" w:rsidRDefault="0083472D"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lastRenderedPageBreak/>
              <w:t>Broad-based</w:t>
            </w:r>
            <w:r w:rsidR="002D3F02" w:rsidRPr="00867AB6">
              <w:rPr>
                <w:rFonts w:cstheme="minorHAnsi"/>
                <w:lang w:val="en-US"/>
              </w:rPr>
              <w:t xml:space="preserve"> energy efficiency initiatives </w:t>
            </w:r>
            <w:r w:rsidR="00E16D88" w:rsidRPr="00E16D88">
              <w:rPr>
                <w:rFonts w:cstheme="minorHAnsi"/>
                <w:lang w:val="en-US"/>
              </w:rPr>
              <w:t>pursued.</w:t>
            </w:r>
          </w:p>
          <w:p w14:paraId="1BA5B1F2" w14:textId="5E237B5C" w:rsidR="00B2084A" w:rsidRPr="00867AB6" w:rsidRDefault="00B2084A" w:rsidP="00575FE5">
            <w:pPr>
              <w:pStyle w:val="ListParagraph"/>
              <w:numPr>
                <w:ilvl w:val="0"/>
                <w:numId w:val="8"/>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Energy efficiency and fuel efficiency </w:t>
            </w:r>
            <w:r w:rsidR="0069722F" w:rsidRPr="00867AB6">
              <w:rPr>
                <w:rFonts w:cstheme="minorHAnsi"/>
                <w:lang w:val="en-US"/>
              </w:rPr>
              <w:t>improved</w:t>
            </w:r>
            <w:r w:rsidRPr="00867AB6">
              <w:rPr>
                <w:rFonts w:cstheme="minorHAnsi"/>
                <w:lang w:val="en-US"/>
              </w:rPr>
              <w:t xml:space="preserve"> more than REF (</w:t>
            </w:r>
            <w:r w:rsidR="00CD2CE5" w:rsidRPr="00CD2CE5">
              <w:rPr>
                <w:rFonts w:cstheme="minorHAnsi"/>
                <w:lang w:val="en-US"/>
              </w:rPr>
              <w:t>10</w:t>
            </w:r>
            <w:r w:rsidRPr="00867AB6">
              <w:rPr>
                <w:rFonts w:cstheme="minorHAnsi"/>
                <w:lang w:val="en-US"/>
              </w:rPr>
              <w:t>%)</w:t>
            </w:r>
            <w:r w:rsidR="0083472D">
              <w:rPr>
                <w:rFonts w:cstheme="minorHAnsi"/>
                <w:lang w:val="en-US"/>
              </w:rPr>
              <w:t>.</w:t>
            </w:r>
          </w:p>
          <w:p w14:paraId="3EA85B2B" w14:textId="68245E89" w:rsidR="00B2084A" w:rsidRPr="00867AB6" w:rsidRDefault="00B2084A" w:rsidP="00575FE5">
            <w:pPr>
              <w:pStyle w:val="ListParagraph"/>
              <w:numPr>
                <w:ilvl w:val="0"/>
                <w:numId w:val="8"/>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Electrification or fuel switching more than REF (</w:t>
            </w:r>
            <w:r w:rsidR="00CD2CE5" w:rsidRPr="00867AB6">
              <w:rPr>
                <w:rFonts w:cstheme="minorHAnsi"/>
                <w:lang w:val="en-US"/>
              </w:rPr>
              <w:t>10</w:t>
            </w:r>
            <w:r w:rsidRPr="00867AB6">
              <w:rPr>
                <w:rFonts w:cstheme="minorHAnsi"/>
                <w:lang w:val="en-US"/>
              </w:rPr>
              <w:t>%)</w:t>
            </w:r>
            <w:r w:rsidR="0083472D">
              <w:rPr>
                <w:rFonts w:cstheme="minorHAnsi"/>
                <w:lang w:val="en-US"/>
              </w:rPr>
              <w:t>.</w:t>
            </w:r>
          </w:p>
          <w:p w14:paraId="46C46D5D" w14:textId="564B964B" w:rsidR="00B2084A" w:rsidRPr="00867AB6" w:rsidRDefault="00B2084A" w:rsidP="00575FE5">
            <w:pPr>
              <w:pStyle w:val="ListParagraph"/>
              <w:numPr>
                <w:ilvl w:val="0"/>
                <w:numId w:val="8"/>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More electricity/energy savings by 2060 (</w:t>
            </w:r>
            <w:r w:rsidR="002E35CE" w:rsidRPr="00867AB6">
              <w:rPr>
                <w:rFonts w:cstheme="minorHAnsi"/>
                <w:lang w:val="en-US"/>
              </w:rPr>
              <w:t>10</w:t>
            </w:r>
            <w:r w:rsidRPr="00867AB6">
              <w:rPr>
                <w:rFonts w:cstheme="minorHAnsi"/>
                <w:lang w:val="en-US"/>
              </w:rPr>
              <w:t>%)</w:t>
            </w:r>
            <w:r w:rsidR="0083472D">
              <w:rPr>
                <w:rFonts w:cstheme="minorHAnsi"/>
                <w:lang w:val="en-US"/>
              </w:rPr>
              <w:t>.</w:t>
            </w:r>
          </w:p>
          <w:p w14:paraId="44804F6F" w14:textId="77777777" w:rsidR="00EB6D55" w:rsidRPr="00867AB6" w:rsidRDefault="00EB6D55" w:rsidP="00EB6D55">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52F975CD" w14:textId="77777777" w:rsidR="00706FAB" w:rsidRPr="00867AB6" w:rsidRDefault="00706FAB" w:rsidP="00A84116">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0CF39FF4" w14:textId="77777777" w:rsidR="00706FAB" w:rsidRPr="00867AB6" w:rsidRDefault="00706FAB" w:rsidP="00A84116">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5BBE5AAF" w14:textId="148721DB" w:rsidR="00706FAB" w:rsidRPr="00F6351A" w:rsidRDefault="00706FAB"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r w:rsidR="007D6FD3" w:rsidRPr="001B2C5F" w14:paraId="64EA8653" w14:textId="77777777" w:rsidTr="00867AB6">
        <w:trPr>
          <w:trHeight w:val="279"/>
        </w:trPr>
        <w:tc>
          <w:tcPr>
            <w:cnfStyle w:val="001000000000" w:firstRow="0" w:lastRow="0" w:firstColumn="1" w:lastColumn="0" w:oddVBand="0" w:evenVBand="0" w:oddHBand="0" w:evenHBand="0" w:firstRowFirstColumn="0" w:firstRowLastColumn="0" w:lastRowFirstColumn="0" w:lastRowLastColumn="0"/>
            <w:tcW w:w="1833" w:type="dxa"/>
          </w:tcPr>
          <w:p w14:paraId="142B2138" w14:textId="77777777" w:rsidR="00B2084A" w:rsidRPr="00867AB6" w:rsidRDefault="00B2084A" w:rsidP="006B5C6C">
            <w:pPr>
              <w:rPr>
                <w:rFonts w:cstheme="minorHAnsi"/>
                <w:b w:val="0"/>
                <w:bCs w:val="0"/>
                <w:lang w:val="en-US"/>
              </w:rPr>
            </w:pPr>
            <w:r w:rsidRPr="00867AB6">
              <w:rPr>
                <w:rFonts w:cstheme="minorHAnsi"/>
                <w:lang w:val="en-US"/>
              </w:rPr>
              <w:t>Industry</w:t>
            </w:r>
          </w:p>
          <w:p w14:paraId="2F359E50" w14:textId="77777777" w:rsidR="00A00FCB" w:rsidRPr="00867AB6" w:rsidRDefault="00A00FCB" w:rsidP="00EE0842">
            <w:pPr>
              <w:ind w:left="249"/>
              <w:rPr>
                <w:rFonts w:cstheme="minorHAnsi"/>
                <w:b w:val="0"/>
                <w:bCs w:val="0"/>
                <w:sz w:val="20"/>
                <w:szCs w:val="20"/>
                <w:lang w:val="en-US"/>
              </w:rPr>
            </w:pPr>
          </w:p>
          <w:p w14:paraId="7DEFEF31" w14:textId="77777777" w:rsidR="006B5AE6" w:rsidRPr="00867AB6" w:rsidRDefault="006B5AE6" w:rsidP="00207CB5">
            <w:pPr>
              <w:pStyle w:val="ListParagraph"/>
              <w:ind w:left="251"/>
              <w:rPr>
                <w:rFonts w:cstheme="minorHAnsi"/>
                <w:lang w:val="en-US"/>
              </w:rPr>
            </w:pPr>
          </w:p>
        </w:tc>
        <w:tc>
          <w:tcPr>
            <w:tcW w:w="8177" w:type="dxa"/>
          </w:tcPr>
          <w:p w14:paraId="424D4B3F" w14:textId="3C9B9853" w:rsidR="007B78AB" w:rsidRPr="007B78AB" w:rsidRDefault="007B78AB" w:rsidP="00867AB6">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7B78AB">
              <w:rPr>
                <w:rFonts w:cstheme="minorHAnsi"/>
                <w:lang w:val="en-US"/>
              </w:rPr>
              <w:t>Energy efficiency, fuel efficiency, material efficiency</w:t>
            </w:r>
            <w:r w:rsidR="00B356C3">
              <w:rPr>
                <w:rFonts w:cstheme="minorHAnsi"/>
                <w:lang w:val="en-US"/>
              </w:rPr>
              <w:t>,</w:t>
            </w:r>
            <w:r w:rsidRPr="007B78AB">
              <w:rPr>
                <w:rFonts w:cstheme="minorHAnsi"/>
                <w:lang w:val="en-US"/>
              </w:rPr>
              <w:t xml:space="preserve"> and fuel switching trends continue.</w:t>
            </w:r>
          </w:p>
          <w:p w14:paraId="78B82083" w14:textId="382F73C1" w:rsidR="00B2084A" w:rsidRPr="00867AB6" w:rsidRDefault="00B2084A" w:rsidP="00575FE5">
            <w:pPr>
              <w:pStyle w:val="ListParagraph"/>
              <w:numPr>
                <w:ilvl w:val="0"/>
                <w:numId w:val="8"/>
              </w:num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Alignment with National Energy Efficiency Action Plan 2016-2025 (NEEAP) and Green Technology Masterplan Targets</w:t>
            </w:r>
            <w:r w:rsidR="00B356C3">
              <w:rPr>
                <w:rFonts w:cstheme="minorHAnsi"/>
                <w:lang w:val="en-US"/>
              </w:rPr>
              <w:t>.</w:t>
            </w:r>
          </w:p>
          <w:p w14:paraId="626E04E9" w14:textId="020115E0" w:rsidR="00B2084A" w:rsidRPr="00867AB6" w:rsidRDefault="00B2084A" w:rsidP="00867AB6">
            <w:pPr>
              <w:pStyle w:val="ListParagraph"/>
              <w:numPr>
                <w:ilvl w:val="0"/>
                <w:numId w:val="20"/>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Reduction of electricity consumption </w:t>
            </w:r>
            <w:r w:rsidRPr="00867AB6">
              <w:rPr>
                <w:rFonts w:cstheme="minorHAnsi"/>
                <w:u w:val="single"/>
                <w:lang w:val="en-US"/>
              </w:rPr>
              <w:t>by 8% by 2025 in 3 sectors</w:t>
            </w:r>
            <w:r w:rsidRPr="00867AB6">
              <w:rPr>
                <w:rFonts w:cstheme="minorHAnsi"/>
                <w:lang w:val="en-US"/>
              </w:rPr>
              <w:t xml:space="preserve"> (residential, commercial &amp; industry sectors). Continue the trend beyond 2025</w:t>
            </w:r>
            <w:r w:rsidR="00DE6B85">
              <w:rPr>
                <w:rFonts w:cstheme="minorHAnsi"/>
                <w:lang w:val="en-US"/>
              </w:rPr>
              <w:t>.</w:t>
            </w:r>
          </w:p>
          <w:p w14:paraId="3BF30FFF" w14:textId="20598C14" w:rsidR="00B2084A" w:rsidRPr="00867AB6" w:rsidRDefault="00B2084A" w:rsidP="00575FE5">
            <w:pPr>
              <w:pStyle w:val="ListParagraph"/>
              <w:numPr>
                <w:ilvl w:val="0"/>
                <w:numId w:val="8"/>
              </w:num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Biofuel </w:t>
            </w:r>
            <w:r w:rsidR="00B356C3" w:rsidRPr="00867AB6">
              <w:rPr>
                <w:rFonts w:cstheme="minorHAnsi"/>
                <w:lang w:val="en-US"/>
              </w:rPr>
              <w:t>Program</w:t>
            </w:r>
          </w:p>
          <w:p w14:paraId="76B97550" w14:textId="77777777" w:rsidR="00B2084A" w:rsidRPr="00867AB6" w:rsidRDefault="00B2084A" w:rsidP="00575FE5">
            <w:pPr>
              <w:pStyle w:val="ListParagraph"/>
              <w:numPr>
                <w:ilvl w:val="0"/>
                <w:numId w:val="18"/>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B7 (palm biodiesel) is mandatory for industrial applications since </w:t>
            </w:r>
            <w:proofErr w:type="gramStart"/>
            <w:r w:rsidRPr="00867AB6">
              <w:rPr>
                <w:rFonts w:cstheme="minorHAnsi"/>
                <w:lang w:val="en-US"/>
              </w:rPr>
              <w:t>2019</w:t>
            </w:r>
            <w:r w:rsidRPr="00867AB6">
              <w:rPr>
                <w:rFonts w:cstheme="minorHAnsi"/>
                <w:vertAlign w:val="superscript"/>
                <w:lang w:val="en-US"/>
              </w:rPr>
              <w:t>1</w:t>
            </w:r>
            <w:proofErr w:type="gramEnd"/>
          </w:p>
          <w:p w14:paraId="43D6696F" w14:textId="265FAF0A" w:rsidR="00B2084A" w:rsidRPr="00867AB6" w:rsidRDefault="00B2084A" w:rsidP="00575FE5">
            <w:pPr>
              <w:pStyle w:val="ListParagraph"/>
              <w:numPr>
                <w:ilvl w:val="0"/>
                <w:numId w:val="18"/>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To promote B10</w:t>
            </w:r>
            <w:r w:rsidRPr="00867AB6">
              <w:rPr>
                <w:rFonts w:cstheme="minorHAnsi"/>
                <w:vertAlign w:val="superscript"/>
                <w:lang w:val="en-US"/>
              </w:rPr>
              <w:t>2</w:t>
            </w:r>
            <w:r w:rsidR="00B356C3">
              <w:rPr>
                <w:rFonts w:cstheme="minorHAnsi"/>
                <w:lang w:val="en-US"/>
              </w:rPr>
              <w:t>.</w:t>
            </w:r>
          </w:p>
          <w:p w14:paraId="3CBDC688" w14:textId="48775B74" w:rsidR="00B2084A" w:rsidRPr="00B356C3" w:rsidRDefault="00B2084A" w:rsidP="00B356C3">
            <w:pPr>
              <w:pStyle w:val="ListParagraph"/>
              <w:numPr>
                <w:ilvl w:val="0"/>
                <w:numId w:val="18"/>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Implementation plan for B20 or B30 is not available (as of the end of 2022)</w:t>
            </w:r>
            <w:r w:rsidR="00B356C3">
              <w:rPr>
                <w:rFonts w:cstheme="minorHAnsi"/>
                <w:lang w:val="en-US"/>
              </w:rPr>
              <w:t>.</w:t>
            </w:r>
          </w:p>
          <w:p w14:paraId="57762473" w14:textId="77777777" w:rsidR="00B2084A" w:rsidRPr="00867AB6" w:rsidRDefault="00B2084A" w:rsidP="00575FE5">
            <w:pPr>
              <w:pStyle w:val="ListParagraph"/>
              <w:numPr>
                <w:ilvl w:val="0"/>
                <w:numId w:val="8"/>
              </w:num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Coal consumption trend</w:t>
            </w:r>
            <w:r w:rsidRPr="00867AB6">
              <w:rPr>
                <w:rFonts w:cstheme="minorHAnsi"/>
                <w:vertAlign w:val="superscript"/>
                <w:lang w:val="en-US"/>
              </w:rPr>
              <w:t>3</w:t>
            </w:r>
            <w:r w:rsidRPr="00867AB6">
              <w:rPr>
                <w:rFonts w:cstheme="minorHAnsi"/>
                <w:lang w:val="en-US"/>
              </w:rPr>
              <w:t xml:space="preserve"> </w:t>
            </w:r>
          </w:p>
          <w:p w14:paraId="6A612FD5" w14:textId="2258E3F3"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2019: 2.71 million </w:t>
            </w:r>
            <w:proofErr w:type="spellStart"/>
            <w:r w:rsidRPr="00867AB6">
              <w:rPr>
                <w:rFonts w:cstheme="minorHAnsi"/>
                <w:lang w:val="en-US"/>
              </w:rPr>
              <w:t>tonnes</w:t>
            </w:r>
            <w:proofErr w:type="spellEnd"/>
            <w:r w:rsidRPr="00867AB6">
              <w:rPr>
                <w:rFonts w:cstheme="minorHAnsi"/>
                <w:lang w:val="en-US"/>
              </w:rPr>
              <w:t xml:space="preserve"> (8.1% of total coal consumption)</w:t>
            </w:r>
            <w:r w:rsidR="00CF3099">
              <w:rPr>
                <w:rFonts w:cstheme="minorHAnsi"/>
                <w:lang w:val="en-US"/>
              </w:rPr>
              <w:t>.</w:t>
            </w:r>
          </w:p>
          <w:p w14:paraId="2D74F956" w14:textId="472DA5E9"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2018: 2.87 million </w:t>
            </w:r>
            <w:proofErr w:type="spellStart"/>
            <w:r w:rsidRPr="00867AB6">
              <w:rPr>
                <w:rFonts w:cstheme="minorHAnsi"/>
                <w:lang w:val="en-US"/>
              </w:rPr>
              <w:t>tonnes</w:t>
            </w:r>
            <w:proofErr w:type="spellEnd"/>
            <w:r w:rsidRPr="00867AB6">
              <w:rPr>
                <w:rFonts w:cstheme="minorHAnsi"/>
                <w:lang w:val="en-US"/>
              </w:rPr>
              <w:t xml:space="preserve"> (8.1% - Most of the coal and coke was consumed by cement manufacturers at 88.2%, while the remaining 11.8% was consumed by iron and steel manufacturers)</w:t>
            </w:r>
            <w:r w:rsidR="00CF3099">
              <w:rPr>
                <w:rFonts w:cstheme="minorHAnsi"/>
                <w:lang w:val="en-US"/>
              </w:rPr>
              <w:t>.</w:t>
            </w:r>
          </w:p>
          <w:p w14:paraId="4C11F1BC" w14:textId="015B77CA" w:rsidR="00F61AAC" w:rsidRDefault="00B2084A" w:rsidP="00CF3099">
            <w:p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2017: 2.86 million </w:t>
            </w:r>
            <w:proofErr w:type="spellStart"/>
            <w:r w:rsidRPr="00867AB6">
              <w:rPr>
                <w:rFonts w:cstheme="minorHAnsi"/>
                <w:lang w:val="en-US"/>
              </w:rPr>
              <w:t>tonnes</w:t>
            </w:r>
            <w:proofErr w:type="spellEnd"/>
            <w:r w:rsidRPr="00867AB6">
              <w:rPr>
                <w:rFonts w:cstheme="minorHAnsi"/>
                <w:lang w:val="en-US"/>
              </w:rPr>
              <w:t xml:space="preserve"> (8.7% of total coal consumption)</w:t>
            </w:r>
            <w:r w:rsidR="00CF3099">
              <w:rPr>
                <w:rFonts w:cstheme="minorHAnsi"/>
                <w:lang w:val="en-US"/>
              </w:rPr>
              <w:t>.</w:t>
            </w:r>
          </w:p>
          <w:p w14:paraId="146E1563" w14:textId="77777777" w:rsidR="00B2084A" w:rsidRPr="00867AB6" w:rsidRDefault="00B2084A" w:rsidP="00575FE5">
            <w:pPr>
              <w:pStyle w:val="ListParagraph"/>
              <w:numPr>
                <w:ilvl w:val="0"/>
                <w:numId w:val="8"/>
              </w:numPr>
              <w:ind w:left="430"/>
              <w:cnfStyle w:val="000000000000" w:firstRow="0" w:lastRow="0" w:firstColumn="0" w:lastColumn="0" w:oddVBand="0" w:evenVBand="0" w:oddHBand="0" w:evenHBand="0" w:firstRowFirstColumn="0" w:firstRowLastColumn="0" w:lastRowFirstColumn="0" w:lastRowLastColumn="0"/>
              <w:rPr>
                <w:rFonts w:cstheme="minorHAnsi"/>
                <w:i/>
                <w:iCs/>
                <w:lang w:val="en-US"/>
              </w:rPr>
            </w:pPr>
            <w:r w:rsidRPr="00867AB6">
              <w:rPr>
                <w:rFonts w:cstheme="minorHAnsi"/>
                <w:lang w:val="en-US"/>
              </w:rPr>
              <w:t>Trend</w:t>
            </w:r>
            <w:r w:rsidRPr="00867AB6">
              <w:rPr>
                <w:rFonts w:cstheme="minorHAnsi"/>
                <w:i/>
                <w:iCs/>
                <w:lang w:val="en-US"/>
              </w:rPr>
              <w:t xml:space="preserve"> </w:t>
            </w:r>
            <w:r w:rsidRPr="00867AB6">
              <w:rPr>
                <w:rFonts w:cstheme="minorHAnsi"/>
                <w:lang w:val="en-US"/>
              </w:rPr>
              <w:t>of energy use by sub-industry: Status quo market structure</w:t>
            </w:r>
          </w:p>
          <w:p w14:paraId="5E372F62" w14:textId="456C8E5F" w:rsidR="00B2084A" w:rsidRPr="00867AB6" w:rsidRDefault="00B2084A" w:rsidP="00575FE5">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Iron &amp; steel: Organic growth in production</w:t>
            </w:r>
            <w:r w:rsidR="00CF3099">
              <w:rPr>
                <w:rFonts w:cstheme="minorHAnsi"/>
                <w:lang w:val="en-US"/>
              </w:rPr>
              <w:t>.</w:t>
            </w:r>
          </w:p>
          <w:p w14:paraId="0621BA31" w14:textId="709EA9CD" w:rsidR="00B2084A" w:rsidRPr="00867AB6" w:rsidRDefault="00B2084A" w:rsidP="00575FE5">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Cement: Organic growth in production</w:t>
            </w:r>
            <w:r w:rsidR="00CF3099">
              <w:rPr>
                <w:rFonts w:cstheme="minorHAnsi"/>
                <w:lang w:val="en-US"/>
              </w:rPr>
              <w:t>.</w:t>
            </w:r>
          </w:p>
          <w:p w14:paraId="56F09961" w14:textId="11E50EC4" w:rsidR="00B2084A" w:rsidRPr="00867AB6" w:rsidRDefault="00B2084A" w:rsidP="00575FE5">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lastRenderedPageBreak/>
              <w:t>Pulp &amp; paper: Organic growth in production</w:t>
            </w:r>
            <w:r w:rsidR="00CF3099">
              <w:rPr>
                <w:rFonts w:cstheme="minorHAnsi"/>
                <w:lang w:val="en-US"/>
              </w:rPr>
              <w:t>.</w:t>
            </w:r>
          </w:p>
          <w:p w14:paraId="67390530" w14:textId="2D0F1F68" w:rsidR="00B2084A" w:rsidRPr="00867AB6" w:rsidRDefault="00B2084A" w:rsidP="00575FE5">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Chemical &amp; petrochemical: Growth is relatively low, and energy demand will increase according to </w:t>
            </w:r>
            <w:proofErr w:type="gramStart"/>
            <w:r w:rsidRPr="00867AB6">
              <w:rPr>
                <w:rFonts w:cstheme="minorHAnsi"/>
                <w:lang w:val="en-US"/>
              </w:rPr>
              <w:t>RAPID</w:t>
            </w:r>
            <w:proofErr w:type="gramEnd"/>
            <w:r w:rsidRPr="00867AB6">
              <w:rPr>
                <w:rFonts w:cstheme="minorHAnsi"/>
                <w:lang w:val="en-US"/>
              </w:rPr>
              <w:t xml:space="preserve"> project’s requirement</w:t>
            </w:r>
            <w:r w:rsidR="00CF3099">
              <w:rPr>
                <w:rFonts w:cstheme="minorHAnsi"/>
                <w:lang w:val="en-US"/>
              </w:rPr>
              <w:t>.</w:t>
            </w:r>
          </w:p>
          <w:p w14:paraId="1188F24F" w14:textId="383493E7" w:rsidR="00B2084A" w:rsidRPr="00867AB6" w:rsidRDefault="00B2084A" w:rsidP="00575FE5">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Food, beverage &amp; tobacco: Organic growth in production</w:t>
            </w:r>
            <w:r w:rsidR="00CF3099">
              <w:rPr>
                <w:rFonts w:cstheme="minorHAnsi"/>
                <w:lang w:val="en-US"/>
              </w:rPr>
              <w:t>.</w:t>
            </w:r>
          </w:p>
          <w:p w14:paraId="4DC47B71" w14:textId="10A5597B" w:rsidR="00B2084A" w:rsidRPr="00207CB5" w:rsidRDefault="00B2084A" w:rsidP="00207CB5">
            <w:pPr>
              <w:pStyle w:val="ListParagraph"/>
              <w:numPr>
                <w:ilvl w:val="0"/>
                <w:numId w:val="8"/>
              </w:numPr>
              <w:ind w:left="43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207CB5">
              <w:rPr>
                <w:rFonts w:cstheme="minorHAnsi"/>
                <w:lang w:val="en-US"/>
              </w:rPr>
              <w:t>Sabah Maju Jaya (2021-2025)</w:t>
            </w:r>
            <w:r w:rsidR="00207CB5" w:rsidRPr="00207CB5">
              <w:rPr>
                <w:rFonts w:cstheme="minorHAnsi"/>
                <w:sz w:val="20"/>
                <w:szCs w:val="20"/>
                <w:lang w:val="en-US"/>
              </w:rPr>
              <w:t xml:space="preserve"> Electricity demand for Sabah </w:t>
            </w:r>
            <w:r w:rsidR="00207CB5">
              <w:rPr>
                <w:rFonts w:cstheme="minorHAnsi"/>
                <w:sz w:val="20"/>
                <w:szCs w:val="20"/>
                <w:lang w:val="en-US"/>
              </w:rPr>
              <w:t xml:space="preserve">is </w:t>
            </w:r>
            <w:r w:rsidR="00207CB5" w:rsidRPr="00207CB5">
              <w:rPr>
                <w:rFonts w:cstheme="minorHAnsi"/>
                <w:sz w:val="20"/>
                <w:szCs w:val="20"/>
                <w:lang w:val="en-US"/>
              </w:rPr>
              <w:t>expected to increase 5% till 2030.</w:t>
            </w:r>
          </w:p>
          <w:p w14:paraId="05C0877B" w14:textId="4851B4DE" w:rsidR="00B2084A" w:rsidRPr="00867AB6" w:rsidRDefault="00B2084A" w:rsidP="00575FE5">
            <w:pPr>
              <w:pStyle w:val="ListParagraph"/>
              <w:numPr>
                <w:ilvl w:val="0"/>
                <w:numId w:val="22"/>
              </w:numPr>
              <w:ind w:left="115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New industrial area at </w:t>
            </w:r>
            <w:proofErr w:type="spellStart"/>
            <w:r w:rsidRPr="00867AB6">
              <w:rPr>
                <w:rFonts w:cstheme="minorHAnsi"/>
                <w:lang w:val="en-US"/>
              </w:rPr>
              <w:t>Sipitang</w:t>
            </w:r>
            <w:proofErr w:type="spellEnd"/>
            <w:r w:rsidRPr="00867AB6">
              <w:rPr>
                <w:rFonts w:cstheme="minorHAnsi"/>
                <w:lang w:val="en-US"/>
              </w:rPr>
              <w:t xml:space="preserve"> Oil &amp; Gas Industrial Park, </w:t>
            </w:r>
            <w:proofErr w:type="spellStart"/>
            <w:r w:rsidRPr="00867AB6">
              <w:rPr>
                <w:rFonts w:cstheme="minorHAnsi"/>
                <w:lang w:val="en-US"/>
              </w:rPr>
              <w:t>Kudat</w:t>
            </w:r>
            <w:proofErr w:type="spellEnd"/>
            <w:r w:rsidRPr="00867AB6">
              <w:rPr>
                <w:rFonts w:cstheme="minorHAnsi"/>
                <w:lang w:val="en-US"/>
              </w:rPr>
              <w:t xml:space="preserve">, Tawau, </w:t>
            </w:r>
            <w:proofErr w:type="spellStart"/>
            <w:r w:rsidRPr="00867AB6">
              <w:rPr>
                <w:rFonts w:cstheme="minorHAnsi"/>
                <w:lang w:val="en-US"/>
              </w:rPr>
              <w:t>Sapulut</w:t>
            </w:r>
            <w:proofErr w:type="spellEnd"/>
            <w:r w:rsidRPr="00867AB6">
              <w:rPr>
                <w:rFonts w:cstheme="minorHAnsi"/>
                <w:lang w:val="en-US"/>
              </w:rPr>
              <w:t xml:space="preserve"> and Kinabatangan</w:t>
            </w:r>
            <w:r w:rsidR="00875134">
              <w:rPr>
                <w:rFonts w:cstheme="minorHAnsi"/>
                <w:lang w:val="en-US"/>
              </w:rPr>
              <w:t>.</w:t>
            </w:r>
          </w:p>
          <w:p w14:paraId="461A1C9A" w14:textId="019473A8" w:rsidR="00B2084A" w:rsidRPr="00867AB6" w:rsidRDefault="00B2084A" w:rsidP="00575FE5">
            <w:pPr>
              <w:pStyle w:val="ListParagraph"/>
              <w:numPr>
                <w:ilvl w:val="0"/>
                <w:numId w:val="22"/>
              </w:numPr>
              <w:ind w:left="115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Regional Processing and Logistic Hub &amp; International Fishery Hub at POIC, Lahad Datu</w:t>
            </w:r>
            <w:r w:rsidR="00875134">
              <w:rPr>
                <w:rFonts w:cstheme="minorHAnsi"/>
                <w:lang w:val="en-US"/>
              </w:rPr>
              <w:t>.</w:t>
            </w:r>
          </w:p>
          <w:p w14:paraId="72C80C25" w14:textId="3725A0B0" w:rsidR="00B2084A" w:rsidRPr="00867AB6" w:rsidRDefault="00B2084A" w:rsidP="00575FE5">
            <w:pPr>
              <w:pStyle w:val="ListParagraph"/>
              <w:numPr>
                <w:ilvl w:val="0"/>
                <w:numId w:val="22"/>
              </w:numPr>
              <w:ind w:left="115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Increase cement production</w:t>
            </w:r>
            <w:r w:rsidR="00875134">
              <w:rPr>
                <w:rFonts w:cstheme="minorHAnsi"/>
                <w:lang w:val="en-US"/>
              </w:rPr>
              <w:t>.</w:t>
            </w:r>
          </w:p>
          <w:p w14:paraId="7F86DD3A" w14:textId="77777777" w:rsidR="00B2084A" w:rsidRPr="00867AB6" w:rsidRDefault="00B2084A" w:rsidP="00575FE5">
            <w:pPr>
              <w:pStyle w:val="ListParagraph"/>
              <w:numPr>
                <w:ilvl w:val="0"/>
                <w:numId w:val="22"/>
              </w:numPr>
              <w:ind w:left="115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Gas requirement in Sabah: 120mmscfd additional gas allocated for Sabah under Sabah Gas Masterplan for industry and commercial use</w:t>
            </w:r>
            <w:r w:rsidRPr="00867AB6">
              <w:rPr>
                <w:rFonts w:cstheme="minorHAnsi"/>
                <w:vertAlign w:val="superscript"/>
                <w:lang w:val="en-US"/>
              </w:rPr>
              <w:t>4</w:t>
            </w:r>
            <w:r w:rsidRPr="00867AB6">
              <w:rPr>
                <w:rFonts w:cstheme="minorHAnsi"/>
                <w:lang w:val="en-US"/>
              </w:rPr>
              <w:t>.</w:t>
            </w:r>
          </w:p>
          <w:p w14:paraId="69648A29" w14:textId="2177603D" w:rsidR="006E3075" w:rsidRPr="00867AB6" w:rsidRDefault="00B2084A" w:rsidP="00867AB6">
            <w:pPr>
              <w:pStyle w:val="ListParagraph"/>
              <w:numPr>
                <w:ilvl w:val="0"/>
                <w:numId w:val="21"/>
              </w:numPr>
              <w:ind w:left="790"/>
              <w:cnfStyle w:val="000000000000" w:firstRow="0" w:lastRow="0" w:firstColumn="0" w:lastColumn="0" w:oddVBand="0" w:evenVBand="0" w:oddHBand="0" w:evenHBand="0" w:firstRowFirstColumn="0" w:firstRowLastColumn="0" w:lastRowFirstColumn="0" w:lastRowLastColumn="0"/>
              <w:rPr>
                <w:i/>
                <w:iCs/>
                <w:lang w:val="en-US"/>
              </w:rPr>
            </w:pPr>
            <w:r w:rsidRPr="00867AB6">
              <w:rPr>
                <w:rFonts w:cstheme="minorHAnsi"/>
                <w:lang w:val="en-US"/>
              </w:rPr>
              <w:t>Sarawak Gas Roadmap</w:t>
            </w:r>
            <w:r w:rsidRPr="00867AB6">
              <w:rPr>
                <w:rFonts w:cstheme="minorHAnsi"/>
                <w:vertAlign w:val="superscript"/>
                <w:lang w:val="en-US"/>
              </w:rPr>
              <w:t>5</w:t>
            </w:r>
            <w:r w:rsidRPr="00867AB6">
              <w:rPr>
                <w:rFonts w:cstheme="minorHAnsi"/>
                <w:lang w:val="en-US"/>
              </w:rPr>
              <w:t xml:space="preserve"> – aims to </w:t>
            </w:r>
            <w:proofErr w:type="spellStart"/>
            <w:r w:rsidRPr="00867AB6">
              <w:rPr>
                <w:rFonts w:cstheme="minorHAnsi"/>
                <w:lang w:val="en-US"/>
              </w:rPr>
              <w:t>localise</w:t>
            </w:r>
            <w:proofErr w:type="spellEnd"/>
            <w:r w:rsidRPr="00867AB6">
              <w:rPr>
                <w:rFonts w:cstheme="minorHAnsi"/>
                <w:lang w:val="en-US"/>
              </w:rPr>
              <w:t xml:space="preserve"> 1,200 </w:t>
            </w:r>
            <w:proofErr w:type="spellStart"/>
            <w:r w:rsidRPr="00867AB6">
              <w:rPr>
                <w:rFonts w:cstheme="minorHAnsi"/>
                <w:lang w:val="en-US"/>
              </w:rPr>
              <w:t>mmscfd</w:t>
            </w:r>
            <w:proofErr w:type="spellEnd"/>
            <w:r w:rsidRPr="00867AB6">
              <w:rPr>
                <w:rFonts w:cstheme="minorHAnsi"/>
                <w:lang w:val="en-US"/>
              </w:rPr>
              <w:t xml:space="preserve"> by 2030. To further </w:t>
            </w:r>
            <w:r w:rsidR="007741F6" w:rsidRPr="007741F6">
              <w:rPr>
                <w:rFonts w:cstheme="minorHAnsi"/>
                <w:lang w:val="en-US"/>
              </w:rPr>
              <w:t>industrialize</w:t>
            </w:r>
            <w:r w:rsidRPr="00867AB6">
              <w:rPr>
                <w:rFonts w:cstheme="minorHAnsi"/>
                <w:lang w:val="en-US"/>
              </w:rPr>
              <w:t xml:space="preserve"> Sarawak in the next five to 10 years </w:t>
            </w:r>
            <w:r w:rsidR="00207CB5" w:rsidRPr="00867AB6">
              <w:rPr>
                <w:rFonts w:cstheme="minorHAnsi"/>
                <w:lang w:val="en-US"/>
              </w:rPr>
              <w:t>for</w:t>
            </w:r>
            <w:r w:rsidRPr="00867AB6">
              <w:rPr>
                <w:rFonts w:cstheme="minorHAnsi"/>
                <w:lang w:val="en-US"/>
              </w:rPr>
              <w:t xml:space="preserve"> Sarawak to increase its high-value downstream economic activitie</w:t>
            </w:r>
            <w:r w:rsidR="007B78AB">
              <w:rPr>
                <w:rFonts w:cstheme="minorHAnsi"/>
                <w:lang w:val="en-US"/>
              </w:rPr>
              <w:t>s.</w:t>
            </w:r>
          </w:p>
          <w:p w14:paraId="175AFD96"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 xml:space="preserve">Source: </w:t>
            </w:r>
          </w:p>
          <w:p w14:paraId="18BF28E1"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i/>
                <w:iCs/>
                <w:sz w:val="18"/>
                <w:szCs w:val="18"/>
                <w:lang w:val="en-US"/>
              </w:rPr>
              <w:t>National Biofuel Policy (NBP)</w:t>
            </w:r>
          </w:p>
          <w:p w14:paraId="788FFADB"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sz w:val="18"/>
                <w:szCs w:val="18"/>
                <w:vertAlign w:val="superscript"/>
                <w:lang w:val="en-US"/>
              </w:rPr>
              <w:t>1</w:t>
            </w:r>
            <w:r w:rsidRPr="00867AB6">
              <w:rPr>
                <w:rFonts w:cstheme="minorHAnsi"/>
                <w:i/>
                <w:iCs/>
                <w:sz w:val="18"/>
                <w:szCs w:val="18"/>
                <w:lang w:val="en-US"/>
              </w:rPr>
              <w:t xml:space="preserve">Biofuel </w:t>
            </w:r>
            <w:proofErr w:type="spellStart"/>
            <w:r w:rsidRPr="00867AB6">
              <w:rPr>
                <w:rFonts w:cstheme="minorHAnsi"/>
                <w:i/>
                <w:iCs/>
                <w:sz w:val="18"/>
                <w:szCs w:val="18"/>
                <w:lang w:val="en-US"/>
              </w:rPr>
              <w:t>Programme</w:t>
            </w:r>
            <w:proofErr w:type="spellEnd"/>
            <w:r w:rsidRPr="00867AB6">
              <w:rPr>
                <w:rFonts w:cstheme="minorHAnsi"/>
                <w:i/>
                <w:iCs/>
                <w:sz w:val="18"/>
                <w:szCs w:val="18"/>
                <w:lang w:val="en-US"/>
              </w:rPr>
              <w:t xml:space="preserve"> </w:t>
            </w:r>
          </w:p>
          <w:p w14:paraId="46978976"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sz w:val="18"/>
                <w:szCs w:val="18"/>
                <w:vertAlign w:val="superscript"/>
                <w:lang w:val="en-US"/>
              </w:rPr>
              <w:t>2</w:t>
            </w:r>
            <w:r w:rsidRPr="00867AB6">
              <w:rPr>
                <w:rFonts w:cstheme="minorHAnsi"/>
                <w:i/>
                <w:iCs/>
                <w:sz w:val="18"/>
                <w:szCs w:val="18"/>
                <w:lang w:val="en-US"/>
              </w:rPr>
              <w:t>12th Malaysia Plan</w:t>
            </w:r>
          </w:p>
          <w:p w14:paraId="3E814EE8"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sz w:val="18"/>
                <w:szCs w:val="18"/>
                <w:vertAlign w:val="superscript"/>
                <w:lang w:val="en-US"/>
              </w:rPr>
              <w:t>3</w:t>
            </w:r>
            <w:r w:rsidRPr="00867AB6">
              <w:rPr>
                <w:rFonts w:cstheme="minorHAnsi"/>
                <w:i/>
                <w:iCs/>
                <w:sz w:val="18"/>
                <w:szCs w:val="18"/>
                <w:lang w:val="en-US"/>
              </w:rPr>
              <w:t>National Energy Balance</w:t>
            </w:r>
          </w:p>
          <w:p w14:paraId="01BCE85C"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sz w:val="18"/>
                <w:szCs w:val="18"/>
                <w:vertAlign w:val="superscript"/>
                <w:lang w:val="en-US"/>
              </w:rPr>
              <w:t>4</w:t>
            </w:r>
            <w:r w:rsidRPr="00867AB6">
              <w:rPr>
                <w:rFonts w:cstheme="minorHAnsi"/>
                <w:i/>
                <w:iCs/>
                <w:sz w:val="18"/>
                <w:szCs w:val="18"/>
                <w:lang w:val="en-US"/>
              </w:rPr>
              <w:t>Pelan Pembangunan Sabah Maju Jaya 1.0 (2021-2025)</w:t>
            </w:r>
          </w:p>
          <w:p w14:paraId="472ACF3D" w14:textId="77777777" w:rsidR="00B2084A" w:rsidRPr="00867AB6" w:rsidRDefault="00B2084A"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sz w:val="18"/>
                <w:szCs w:val="18"/>
                <w:vertAlign w:val="superscript"/>
                <w:lang w:val="en-US"/>
              </w:rPr>
              <w:t>5</w:t>
            </w:r>
            <w:r w:rsidRPr="00867AB6">
              <w:rPr>
                <w:rFonts w:cstheme="minorHAnsi"/>
                <w:i/>
                <w:iCs/>
                <w:sz w:val="18"/>
                <w:szCs w:val="18"/>
                <w:lang w:val="en-US"/>
              </w:rPr>
              <w:t>Sarawak Gas Roadmap - Microsite is only accessible to prospective investors who have signed a confidentiality agreement with PETROS.</w:t>
            </w:r>
          </w:p>
          <w:p w14:paraId="4E41041D" w14:textId="4EEF63CF" w:rsidR="002E2C2B" w:rsidRPr="00867AB6" w:rsidRDefault="00455C91" w:rsidP="006B5C6C">
            <w:pPr>
              <w:ind w:left="430"/>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i/>
                <w:iCs/>
                <w:sz w:val="18"/>
                <w:szCs w:val="18"/>
                <w:vertAlign w:val="superscript"/>
                <w:lang w:val="en-US"/>
              </w:rPr>
              <w:t>6</w:t>
            </w:r>
            <w:r w:rsidRPr="00867AB6">
              <w:rPr>
                <w:rFonts w:cstheme="minorHAnsi"/>
                <w:i/>
                <w:iCs/>
                <w:sz w:val="18"/>
                <w:szCs w:val="18"/>
                <w:lang w:val="en-US"/>
              </w:rPr>
              <w:t>NETR</w:t>
            </w:r>
          </w:p>
          <w:p w14:paraId="505D2B62" w14:textId="6E5109DE" w:rsidR="00B2084A" w:rsidRPr="00867AB6" w:rsidRDefault="00043751" w:rsidP="00867AB6">
            <w:pPr>
              <w:ind w:left="430"/>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i/>
                <w:iCs/>
                <w:sz w:val="18"/>
                <w:szCs w:val="18"/>
                <w:vertAlign w:val="superscript"/>
                <w:lang w:val="en-US"/>
              </w:rPr>
              <w:t>7</w:t>
            </w:r>
            <w:r w:rsidRPr="00867AB6">
              <w:rPr>
                <w:rFonts w:cstheme="minorHAnsi"/>
                <w:i/>
                <w:iCs/>
                <w:sz w:val="18"/>
                <w:szCs w:val="18"/>
                <w:lang w:val="en-US"/>
              </w:rPr>
              <w:t>HETR</w:t>
            </w:r>
          </w:p>
        </w:tc>
        <w:tc>
          <w:tcPr>
            <w:tcW w:w="4985" w:type="dxa"/>
          </w:tcPr>
          <w:p w14:paraId="69067019" w14:textId="77777777" w:rsidR="00E65D97" w:rsidRPr="00867AB6" w:rsidRDefault="00E65D97" w:rsidP="00867AB6">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p>
          <w:p w14:paraId="267E182A" w14:textId="35F48CC6" w:rsidR="00F57EDE" w:rsidRPr="00867AB6" w:rsidRDefault="00F57EDE" w:rsidP="00F57EDE">
            <w:pPr>
              <w:pStyle w:val="ListParagraph"/>
              <w:numPr>
                <w:ilvl w:val="0"/>
                <w:numId w:val="8"/>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Energy efficiency and fuel efficiency improve more than REF (</w:t>
            </w:r>
            <w:r w:rsidR="00B3062E" w:rsidRPr="00867AB6">
              <w:rPr>
                <w:rFonts w:cstheme="minorHAnsi"/>
                <w:lang w:val="en-US"/>
              </w:rPr>
              <w:t>2.2</w:t>
            </w:r>
            <w:r w:rsidRPr="00867AB6">
              <w:rPr>
                <w:rFonts w:cstheme="minorHAnsi"/>
                <w:lang w:val="en-US"/>
              </w:rPr>
              <w:t>%)</w:t>
            </w:r>
          </w:p>
          <w:p w14:paraId="4E71D335" w14:textId="01C95CFA" w:rsidR="00F57EDE" w:rsidRPr="00867AB6" w:rsidRDefault="00F57EDE" w:rsidP="00F57EDE">
            <w:pPr>
              <w:pStyle w:val="ListParagraph"/>
              <w:numPr>
                <w:ilvl w:val="0"/>
                <w:numId w:val="8"/>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Electrification or fuel switching (including B40 biodiesel program) more than REF (</w:t>
            </w:r>
            <w:r w:rsidR="00F968E7" w:rsidRPr="00867AB6">
              <w:rPr>
                <w:rFonts w:cstheme="minorHAnsi"/>
                <w:lang w:val="en-US"/>
              </w:rPr>
              <w:t>1.5</w:t>
            </w:r>
            <w:r w:rsidRPr="00867AB6">
              <w:rPr>
                <w:rFonts w:cstheme="minorHAnsi"/>
                <w:lang w:val="en-US"/>
              </w:rPr>
              <w:t>%)</w:t>
            </w:r>
          </w:p>
          <w:p w14:paraId="7FC06AD2" w14:textId="56BF70A7" w:rsidR="00F57EDE" w:rsidRPr="00867AB6" w:rsidRDefault="00F57EDE" w:rsidP="00F57EDE">
            <w:pPr>
              <w:pStyle w:val="ListParagraph"/>
              <w:numPr>
                <w:ilvl w:val="0"/>
                <w:numId w:val="8"/>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More electricity/energy savings by 2060 </w:t>
            </w:r>
          </w:p>
          <w:p w14:paraId="00AF63EA" w14:textId="1A32B09D" w:rsidR="006222A9" w:rsidRPr="00867AB6" w:rsidRDefault="00F57EDE" w:rsidP="00204BAE">
            <w:pPr>
              <w:pStyle w:val="ListParagraph"/>
              <w:numPr>
                <w:ilvl w:val="0"/>
                <w:numId w:val="8"/>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CCS deployment in </w:t>
            </w:r>
            <w:r w:rsidR="00A556A8">
              <w:rPr>
                <w:rFonts w:cstheme="minorHAnsi"/>
                <w:lang w:val="en-US"/>
              </w:rPr>
              <w:t xml:space="preserve">the </w:t>
            </w:r>
            <w:r w:rsidR="00537A23" w:rsidRPr="00867AB6">
              <w:rPr>
                <w:rFonts w:cstheme="minorHAnsi"/>
                <w:lang w:val="en-US"/>
              </w:rPr>
              <w:t xml:space="preserve">year </w:t>
            </w:r>
            <w:r w:rsidR="00972556" w:rsidRPr="00867AB6">
              <w:rPr>
                <w:rFonts w:cstheme="minorHAnsi"/>
                <w:lang w:val="en-US"/>
              </w:rPr>
              <w:t>2025</w:t>
            </w:r>
            <w:r w:rsidRPr="00867AB6">
              <w:rPr>
                <w:rFonts w:cstheme="minorHAnsi"/>
                <w:lang w:val="en-US"/>
              </w:rPr>
              <w:t xml:space="preserve"> </w:t>
            </w:r>
            <w:r w:rsidR="00B5392C" w:rsidRPr="00867AB6">
              <w:rPr>
                <w:rFonts w:cstheme="minorHAnsi"/>
                <w:lang w:val="en-US"/>
              </w:rPr>
              <w:t>in</w:t>
            </w:r>
            <w:r w:rsidR="00537A23" w:rsidRPr="00867AB6">
              <w:rPr>
                <w:rFonts w:cstheme="minorHAnsi"/>
                <w:lang w:val="en-US"/>
              </w:rPr>
              <w:t xml:space="preserve"> </w:t>
            </w:r>
            <w:r w:rsidR="00A556A8">
              <w:rPr>
                <w:rFonts w:cstheme="minorHAnsi"/>
                <w:lang w:val="en-US"/>
              </w:rPr>
              <w:t xml:space="preserve">the </w:t>
            </w:r>
            <w:r w:rsidR="006016A3" w:rsidRPr="00867AB6">
              <w:rPr>
                <w:rFonts w:cstheme="minorHAnsi"/>
                <w:lang w:val="en-US"/>
              </w:rPr>
              <w:t>energy</w:t>
            </w:r>
            <w:r w:rsidR="00537A23" w:rsidRPr="00867AB6">
              <w:rPr>
                <w:rFonts w:cstheme="minorHAnsi"/>
                <w:lang w:val="en-US"/>
              </w:rPr>
              <w:t xml:space="preserve"> industry</w:t>
            </w:r>
          </w:p>
          <w:p w14:paraId="49864E0D" w14:textId="4CA2D7D8" w:rsidR="006016A3" w:rsidRPr="00F6351A" w:rsidRDefault="00204BAE" w:rsidP="00867AB6">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 </w:t>
            </w:r>
            <w:r w:rsidR="0069722F" w:rsidRPr="00867AB6">
              <w:rPr>
                <w:rFonts w:cstheme="minorHAnsi"/>
                <w:lang w:val="en-US"/>
              </w:rPr>
              <w:t>Utilizing</w:t>
            </w:r>
            <w:r w:rsidR="00223506" w:rsidRPr="00867AB6">
              <w:rPr>
                <w:rFonts w:cstheme="minorHAnsi"/>
                <w:lang w:val="en-US"/>
              </w:rPr>
              <w:t xml:space="preserve"> carbon capture and storage (CCS) in the energy </w:t>
            </w:r>
            <w:r w:rsidR="00A556A8" w:rsidRPr="00867AB6">
              <w:rPr>
                <w:rFonts w:cstheme="minorHAnsi"/>
                <w:lang w:val="en-US"/>
              </w:rPr>
              <w:t>sector</w:t>
            </w:r>
            <w:r w:rsidR="00A556A8">
              <w:rPr>
                <w:rFonts w:cstheme="minorHAnsi"/>
                <w:lang w:val="en-US"/>
              </w:rPr>
              <w:t xml:space="preserve"> and </w:t>
            </w:r>
            <w:r w:rsidR="00223506" w:rsidRPr="00867AB6">
              <w:rPr>
                <w:rFonts w:cstheme="minorHAnsi"/>
                <w:lang w:val="en-US"/>
              </w:rPr>
              <w:t>deliver an additional 5% reduction in GHG emissions</w:t>
            </w:r>
            <w:r w:rsidR="00223506" w:rsidRPr="00F6351A">
              <w:rPr>
                <w:rFonts w:cstheme="minorHAnsi"/>
                <w:lang w:val="en-US"/>
              </w:rPr>
              <w:t xml:space="preserve">. </w:t>
            </w:r>
          </w:p>
          <w:p w14:paraId="53BEA36C" w14:textId="683DF8B3" w:rsidR="00CD39FE" w:rsidRPr="00867AB6" w:rsidRDefault="00537A23" w:rsidP="00867AB6">
            <w:pPr>
              <w:pStyle w:val="ListParagraph"/>
              <w:numPr>
                <w:ilvl w:val="0"/>
                <w:numId w:val="80"/>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Hydrogen co-firing in</w:t>
            </w:r>
            <w:r w:rsidR="00F57EDE" w:rsidRPr="00867AB6">
              <w:rPr>
                <w:rFonts w:cstheme="minorHAnsi"/>
                <w:lang w:val="en-US"/>
              </w:rPr>
              <w:t xml:space="preserve"> </w:t>
            </w:r>
            <w:r w:rsidR="00B5392C" w:rsidRPr="00867AB6">
              <w:rPr>
                <w:rFonts w:cstheme="minorHAnsi"/>
                <w:lang w:val="en-US"/>
              </w:rPr>
              <w:t xml:space="preserve">year </w:t>
            </w:r>
            <w:r w:rsidR="00BA50B4">
              <w:rPr>
                <w:rFonts w:cstheme="minorHAnsi"/>
                <w:lang w:val="en-US"/>
              </w:rPr>
              <w:t>2030 for</w:t>
            </w:r>
            <w:r w:rsidR="00B5392C" w:rsidRPr="00867AB6">
              <w:rPr>
                <w:rFonts w:cstheme="minorHAnsi"/>
                <w:lang w:val="en-US"/>
              </w:rPr>
              <w:t xml:space="preserve"> industry</w:t>
            </w:r>
            <w:r w:rsidR="00BA50B4">
              <w:rPr>
                <w:rFonts w:cstheme="minorHAnsi"/>
                <w:lang w:val="en-US"/>
              </w:rPr>
              <w:t>.</w:t>
            </w:r>
          </w:p>
          <w:p w14:paraId="37BAAB7F" w14:textId="72C4B338" w:rsidR="004D2A59" w:rsidRPr="00B35DAE" w:rsidRDefault="004D2A59" w:rsidP="004D2A59">
            <w:pPr>
              <w:pStyle w:val="ListParagraph"/>
              <w:numPr>
                <w:ilvl w:val="0"/>
                <w:numId w:val="8"/>
              </w:numPr>
              <w:spacing w:after="160" w:line="259" w:lineRule="auto"/>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rPr>
              <w:t xml:space="preserve">Fertiliser, chemicals, and methanol. For the short term, </w:t>
            </w:r>
            <w:r w:rsidR="00563D1E">
              <w:rPr>
                <w:rFonts w:cstheme="minorHAnsi"/>
              </w:rPr>
              <w:t xml:space="preserve">the </w:t>
            </w:r>
            <w:r w:rsidRPr="00F6351A">
              <w:rPr>
                <w:rFonts w:cstheme="minorHAnsi"/>
              </w:rPr>
              <w:t xml:space="preserve">target to replace 5% </w:t>
            </w:r>
            <w:r w:rsidR="00563D1E">
              <w:rPr>
                <w:rFonts w:cstheme="minorHAnsi"/>
              </w:rPr>
              <w:t xml:space="preserve">of </w:t>
            </w:r>
            <w:r w:rsidRPr="00F6351A">
              <w:rPr>
                <w:rFonts w:cstheme="minorHAnsi"/>
              </w:rPr>
              <w:t xml:space="preserve">natural gas use in non-energy to be replaced with hydrogen produced from NG-CCUS and slowly increase to 20% by </w:t>
            </w:r>
            <w:proofErr w:type="gramStart"/>
            <w:r w:rsidRPr="00F6351A">
              <w:rPr>
                <w:rFonts w:cstheme="minorHAnsi"/>
              </w:rPr>
              <w:t>2050</w:t>
            </w:r>
            <w:r w:rsidRPr="00B35DAE">
              <w:rPr>
                <w:rFonts w:cstheme="minorHAnsi"/>
                <w:vertAlign w:val="superscript"/>
              </w:rPr>
              <w:t>7</w:t>
            </w:r>
            <w:proofErr w:type="gramEnd"/>
          </w:p>
          <w:p w14:paraId="68BEA761"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F2F0A3B"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19EAF01"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C0DB2C0"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82975FA"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18065FB"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07B1CAD"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0A2EADF"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3D26FEA"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3A5187F8"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1C5EF9CB"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C1C1C3E"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FA6C632"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6AFAF1FF"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26FF7507"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01D59110"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78CF3903" w14:textId="77777777" w:rsidR="00D057E1" w:rsidRPr="00867AB6" w:rsidRDefault="00D057E1" w:rsidP="00D057E1">
            <w:pPr>
              <w:cnfStyle w:val="000000000000" w:firstRow="0" w:lastRow="0" w:firstColumn="0" w:lastColumn="0" w:oddVBand="0" w:evenVBand="0" w:oddHBand="0" w:evenHBand="0" w:firstRowFirstColumn="0" w:firstRowLastColumn="0" w:lastRowFirstColumn="0" w:lastRowLastColumn="0"/>
              <w:rPr>
                <w:rFonts w:cstheme="minorHAnsi"/>
                <w:lang w:val="en-US"/>
              </w:rPr>
            </w:pPr>
          </w:p>
          <w:p w14:paraId="51B9EDF4" w14:textId="3240BC4A" w:rsidR="005B0FCA" w:rsidRPr="00F6351A" w:rsidRDefault="005B0FCA" w:rsidP="00207CB5">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F763DB" w:rsidRPr="001B2C5F" w14:paraId="2990270B" w14:textId="77777777" w:rsidTr="00867AB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3" w:type="dxa"/>
          </w:tcPr>
          <w:p w14:paraId="14301272" w14:textId="77777777" w:rsidR="00B2084A" w:rsidRPr="00867AB6" w:rsidRDefault="00B2084A" w:rsidP="006B5C6C">
            <w:pPr>
              <w:rPr>
                <w:rFonts w:cstheme="minorHAnsi"/>
                <w:lang w:val="en-US"/>
              </w:rPr>
            </w:pPr>
            <w:r w:rsidRPr="00867AB6">
              <w:rPr>
                <w:rFonts w:cstheme="minorHAnsi"/>
                <w:lang w:val="en-US"/>
              </w:rPr>
              <w:t>Transport</w:t>
            </w:r>
          </w:p>
        </w:tc>
        <w:tc>
          <w:tcPr>
            <w:tcW w:w="8177" w:type="dxa"/>
          </w:tcPr>
          <w:p w14:paraId="19BC3B14" w14:textId="057AF1EF" w:rsidR="00EA3FB4" w:rsidRPr="00867AB6" w:rsidRDefault="00945D1C" w:rsidP="00755A2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A</w:t>
            </w:r>
            <w:r w:rsidR="00563D1E">
              <w:rPr>
                <w:rFonts w:cstheme="minorHAnsi"/>
              </w:rPr>
              <w:t xml:space="preserve">s per </w:t>
            </w:r>
            <w:r w:rsidR="0096161D">
              <w:rPr>
                <w:rFonts w:cstheme="minorHAnsi"/>
              </w:rPr>
              <w:t>description in REF scenario</w:t>
            </w:r>
          </w:p>
        </w:tc>
        <w:tc>
          <w:tcPr>
            <w:tcW w:w="4985" w:type="dxa"/>
          </w:tcPr>
          <w:p w14:paraId="0EF35EFF" w14:textId="03537196" w:rsidR="004B737E" w:rsidRPr="0096161D" w:rsidRDefault="0096161D"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As per description in TGT scenario</w:t>
            </w:r>
          </w:p>
        </w:tc>
      </w:tr>
      <w:tr w:rsidR="007D6FD3" w:rsidRPr="001B2C5F" w14:paraId="5BF4A524" w14:textId="77777777" w:rsidTr="00867AB6">
        <w:trPr>
          <w:trHeight w:val="279"/>
        </w:trPr>
        <w:tc>
          <w:tcPr>
            <w:cnfStyle w:val="001000000000" w:firstRow="0" w:lastRow="0" w:firstColumn="1" w:lastColumn="0" w:oddVBand="0" w:evenVBand="0" w:oddHBand="0" w:evenHBand="0" w:firstRowFirstColumn="0" w:firstRowLastColumn="0" w:lastRowFirstColumn="0" w:lastRowLastColumn="0"/>
            <w:tcW w:w="1833" w:type="dxa"/>
          </w:tcPr>
          <w:p w14:paraId="1A3692A3" w14:textId="77777777" w:rsidR="00B2084A" w:rsidRPr="00867AB6" w:rsidRDefault="00B2084A" w:rsidP="006B5C6C">
            <w:pPr>
              <w:rPr>
                <w:rFonts w:cstheme="minorHAnsi"/>
                <w:lang w:val="en-US"/>
              </w:rPr>
            </w:pPr>
            <w:r w:rsidRPr="00867AB6">
              <w:rPr>
                <w:rFonts w:cstheme="minorHAnsi"/>
                <w:lang w:val="en-US"/>
              </w:rPr>
              <w:t>Power and heat</w:t>
            </w:r>
          </w:p>
        </w:tc>
        <w:tc>
          <w:tcPr>
            <w:tcW w:w="8177" w:type="dxa"/>
          </w:tcPr>
          <w:p w14:paraId="4FB3F838" w14:textId="32A7FAA5" w:rsidR="00844F2C" w:rsidRDefault="00844F2C" w:rsidP="00924FC3">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924FC3">
              <w:rPr>
                <w:rFonts w:cstheme="minorHAnsi"/>
                <w:lang w:val="en-US"/>
              </w:rPr>
              <w:t>Increased use of RE in the power generation mix</w:t>
            </w:r>
            <w:r w:rsidR="00EC1B54">
              <w:rPr>
                <w:rFonts w:cstheme="minorHAnsi"/>
                <w:lang w:val="en-US"/>
              </w:rPr>
              <w:t>.</w:t>
            </w:r>
          </w:p>
          <w:p w14:paraId="5C23CF4D" w14:textId="65935CB2" w:rsidR="00EC1B54" w:rsidRPr="00EC1B54" w:rsidRDefault="00EC1B54" w:rsidP="00867AB6">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B35DAE">
              <w:rPr>
                <w:rFonts w:cstheme="minorHAnsi"/>
                <w:lang w:val="en-US"/>
              </w:rPr>
              <w:t>“No new coal-fired power plants” Policy</w:t>
            </w:r>
          </w:p>
          <w:p w14:paraId="5B09520F" w14:textId="6C745623" w:rsidR="00337C0A" w:rsidRPr="00867AB6" w:rsidRDefault="007821B5" w:rsidP="00924FC3">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Fossil fuel sources still dominate the national power </w:t>
            </w:r>
            <w:r w:rsidR="00EC1B54" w:rsidRPr="00EC1B54">
              <w:rPr>
                <w:rFonts w:cstheme="minorHAnsi"/>
                <w:lang w:val="en-US"/>
              </w:rPr>
              <w:t>landscape</w:t>
            </w:r>
            <w:r w:rsidR="000D41C4">
              <w:rPr>
                <w:rFonts w:cstheme="minorHAnsi"/>
                <w:lang w:val="en-US"/>
              </w:rPr>
              <w:t xml:space="preserve">. </w:t>
            </w:r>
          </w:p>
          <w:p w14:paraId="5B5FECAB" w14:textId="0778B901" w:rsidR="00B2084A" w:rsidRPr="00867AB6" w:rsidRDefault="00EC1B54" w:rsidP="00867AB6">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C</w:t>
            </w:r>
            <w:r w:rsidR="00242A72" w:rsidRPr="00867AB6">
              <w:rPr>
                <w:rFonts w:cstheme="minorHAnsi"/>
                <w:lang w:val="en-US"/>
              </w:rPr>
              <w:t>oal plants</w:t>
            </w:r>
            <w:r w:rsidR="000D41C4">
              <w:rPr>
                <w:rFonts w:cstheme="minorHAnsi"/>
                <w:lang w:val="en-US"/>
              </w:rPr>
              <w:t>,</w:t>
            </w:r>
            <w:r w:rsidR="00242A72" w:rsidRPr="00867AB6">
              <w:rPr>
                <w:rFonts w:cstheme="minorHAnsi"/>
                <w:lang w:val="en-US"/>
              </w:rPr>
              <w:t xml:space="preserve"> </w:t>
            </w:r>
            <w:r w:rsidR="00263C66" w:rsidRPr="00867AB6">
              <w:rPr>
                <w:rFonts w:cstheme="minorHAnsi"/>
                <w:lang w:val="en-US"/>
              </w:rPr>
              <w:t>coal-firing with hydrogen, ammonia, biomass</w:t>
            </w:r>
            <w:r w:rsidR="000D41C4">
              <w:rPr>
                <w:rFonts w:cstheme="minorHAnsi"/>
                <w:lang w:val="en-US"/>
              </w:rPr>
              <w:t>,</w:t>
            </w:r>
            <w:r w:rsidR="00263C66" w:rsidRPr="00867AB6">
              <w:rPr>
                <w:rFonts w:cstheme="minorHAnsi"/>
                <w:lang w:val="en-US"/>
              </w:rPr>
              <w:t xml:space="preserve"> and coal area </w:t>
            </w:r>
            <w:r>
              <w:rPr>
                <w:rFonts w:cstheme="minorHAnsi"/>
                <w:lang w:val="en-US"/>
              </w:rPr>
              <w:t>will be started in 2025</w:t>
            </w:r>
            <w:r w:rsidR="00263C66" w:rsidRPr="00867AB6">
              <w:rPr>
                <w:rFonts w:cstheme="minorHAnsi"/>
                <w:lang w:val="en-US"/>
              </w:rPr>
              <w:t xml:space="preserve"> for </w:t>
            </w:r>
            <w:proofErr w:type="spellStart"/>
            <w:r w:rsidR="00417E6E">
              <w:rPr>
                <w:rFonts w:cstheme="minorHAnsi"/>
                <w:lang w:val="en-US"/>
              </w:rPr>
              <w:t>Jimah</w:t>
            </w:r>
            <w:proofErr w:type="spellEnd"/>
            <w:r w:rsidR="00417E6E">
              <w:rPr>
                <w:rFonts w:cstheme="minorHAnsi"/>
                <w:lang w:val="en-US"/>
              </w:rPr>
              <w:t xml:space="preserve"> East</w:t>
            </w:r>
            <w:r w:rsidR="00263C66" w:rsidRPr="00867AB6">
              <w:rPr>
                <w:rFonts w:cstheme="minorHAnsi"/>
                <w:lang w:val="en-US"/>
              </w:rPr>
              <w:t xml:space="preserve"> power plant (2000MW), KEV (2,200MW)</w:t>
            </w:r>
            <w:r w:rsidR="00417E6E">
              <w:rPr>
                <w:rFonts w:cstheme="minorHAnsi"/>
                <w:lang w:val="en-US"/>
              </w:rPr>
              <w:t>,</w:t>
            </w:r>
            <w:r w:rsidR="00263C66" w:rsidRPr="00867AB6">
              <w:rPr>
                <w:rFonts w:cstheme="minorHAnsi"/>
                <w:lang w:val="en-US"/>
              </w:rPr>
              <w:t xml:space="preserve"> and </w:t>
            </w:r>
            <w:proofErr w:type="spellStart"/>
            <w:r w:rsidR="00263C66" w:rsidRPr="00867AB6">
              <w:rPr>
                <w:rFonts w:cstheme="minorHAnsi"/>
                <w:lang w:val="en-US"/>
              </w:rPr>
              <w:t>Janamanjung</w:t>
            </w:r>
            <w:proofErr w:type="spellEnd"/>
            <w:r w:rsidR="00263C66" w:rsidRPr="00867AB6">
              <w:rPr>
                <w:rFonts w:cstheme="minorHAnsi"/>
                <w:lang w:val="en-US"/>
              </w:rPr>
              <w:t xml:space="preserve"> (4,080MW)</w:t>
            </w:r>
            <w:r w:rsidR="001A0C54">
              <w:rPr>
                <w:rFonts w:cstheme="minorHAnsi"/>
                <w:lang w:val="en-US"/>
              </w:rPr>
              <w:t>.</w:t>
            </w:r>
          </w:p>
          <w:p w14:paraId="59C9E146" w14:textId="2BDED2DD" w:rsidR="001B54F0" w:rsidRPr="00867AB6" w:rsidRDefault="001E48AE" w:rsidP="00867AB6">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lang w:val="en-US"/>
              </w:rPr>
            </w:pPr>
            <w:r>
              <w:rPr>
                <w:rFonts w:cstheme="minorHAnsi"/>
                <w:lang w:val="en-US"/>
              </w:rPr>
              <w:lastRenderedPageBreak/>
              <w:t xml:space="preserve">Installed capacity is </w:t>
            </w:r>
            <w:r w:rsidR="00981C05">
              <w:rPr>
                <w:rFonts w:cstheme="minorHAnsi"/>
                <w:lang w:val="en-US"/>
              </w:rPr>
              <w:t xml:space="preserve">according to </w:t>
            </w:r>
            <w:r w:rsidR="00B2084A" w:rsidRPr="00867AB6">
              <w:rPr>
                <w:rFonts w:cstheme="minorHAnsi"/>
                <w:lang w:val="en-US"/>
              </w:rPr>
              <w:t>N</w:t>
            </w:r>
            <w:r w:rsidR="00981C05">
              <w:rPr>
                <w:rFonts w:cstheme="minorHAnsi"/>
                <w:lang w:val="en-US"/>
              </w:rPr>
              <w:t xml:space="preserve">EP and NETR. </w:t>
            </w:r>
          </w:p>
          <w:p w14:paraId="1A79BD46" w14:textId="78F3C08E" w:rsidR="00E23815" w:rsidRPr="00867AB6" w:rsidRDefault="00293094" w:rsidP="00867AB6">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Consideration of </w:t>
            </w:r>
            <w:r w:rsidR="00E23815" w:rsidRPr="00867AB6">
              <w:rPr>
                <w:rFonts w:cstheme="minorHAnsi"/>
                <w:lang w:val="en-US"/>
              </w:rPr>
              <w:t>Biomass Clustering</w:t>
            </w:r>
            <w:r>
              <w:rPr>
                <w:rFonts w:cstheme="minorHAnsi"/>
                <w:lang w:val="en-US"/>
              </w:rPr>
              <w:t xml:space="preserve"> and </w:t>
            </w:r>
            <w:r w:rsidR="00417E6E">
              <w:rPr>
                <w:rFonts w:cstheme="minorHAnsi"/>
                <w:lang w:val="en-US"/>
              </w:rPr>
              <w:t>biomass</w:t>
            </w:r>
            <w:r>
              <w:rPr>
                <w:rFonts w:cstheme="minorHAnsi"/>
                <w:lang w:val="en-US"/>
              </w:rPr>
              <w:t xml:space="preserve"> co-firing (2024). </w:t>
            </w:r>
          </w:p>
          <w:p w14:paraId="18636182" w14:textId="59D7C93C" w:rsidR="00846D46" w:rsidRPr="001B54F0" w:rsidRDefault="00BB3159" w:rsidP="00924FC3">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No Hydrogen demand is planned for electricity generation until 2050</w:t>
            </w:r>
            <w:r w:rsidR="00293094">
              <w:rPr>
                <w:rFonts w:cstheme="minorHAnsi"/>
                <w:vertAlign w:val="superscript"/>
                <w:lang w:val="en-US"/>
              </w:rPr>
              <w:t>1</w:t>
            </w:r>
            <w:r w:rsidRPr="00867AB6">
              <w:rPr>
                <w:rFonts w:cstheme="minorHAnsi"/>
                <w:lang w:val="en-US"/>
              </w:rPr>
              <w:t xml:space="preserve">. </w:t>
            </w:r>
          </w:p>
          <w:p w14:paraId="6FA7D1F4" w14:textId="3A2EF582" w:rsidR="00BB7658" w:rsidRPr="00867AB6" w:rsidRDefault="00BB7658" w:rsidP="00924FC3">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Considering the use of CCS/CCUS, ammonia</w:t>
            </w:r>
            <w:r w:rsidR="00417E6E">
              <w:rPr>
                <w:rFonts w:cstheme="minorHAnsi"/>
                <w:lang w:val="en-US"/>
              </w:rPr>
              <w:t>,</w:t>
            </w:r>
            <w:r w:rsidRPr="00867AB6">
              <w:rPr>
                <w:rFonts w:cstheme="minorHAnsi"/>
                <w:lang w:val="en-US"/>
              </w:rPr>
              <w:t xml:space="preserve"> and hydrogen co-firing and small modular reactor (SMR) in electricity generation</w:t>
            </w:r>
            <w:r w:rsidR="00CA7DDF">
              <w:rPr>
                <w:rFonts w:cstheme="minorHAnsi"/>
                <w:lang w:val="en-US"/>
              </w:rPr>
              <w:t>.</w:t>
            </w:r>
          </w:p>
          <w:p w14:paraId="2C282B1B" w14:textId="77777777" w:rsidR="00293094" w:rsidRDefault="00293094" w:rsidP="00BB11D3">
            <w:p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6ACA30" w14:textId="77777777" w:rsidR="00293094" w:rsidRDefault="00293094" w:rsidP="00BB11D3">
            <w:p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p>
          <w:p w14:paraId="1B5DCA12" w14:textId="77777777" w:rsidR="00293094" w:rsidRDefault="00293094" w:rsidP="00BB11D3">
            <w:p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p>
          <w:p w14:paraId="2B7D7CE2" w14:textId="77777777" w:rsidR="00293094" w:rsidRDefault="00293094" w:rsidP="00BB11D3">
            <w:pPr>
              <w:ind w:left="436"/>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p>
          <w:p w14:paraId="735E6068" w14:textId="77777777" w:rsidR="00293094" w:rsidRDefault="00293094" w:rsidP="00BB11D3">
            <w:pPr>
              <w:ind w:left="436"/>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p>
          <w:p w14:paraId="4EE87F2B" w14:textId="77777777" w:rsidR="00293094" w:rsidRPr="00867AB6" w:rsidRDefault="00293094" w:rsidP="00867AB6">
            <w:pPr>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p>
          <w:p w14:paraId="094C407F" w14:textId="525715E5" w:rsidR="00B2084A" w:rsidRPr="00417E6E" w:rsidRDefault="00293094" w:rsidP="00417E6E">
            <w:pPr>
              <w:cnfStyle w:val="000000000000" w:firstRow="0" w:lastRow="0" w:firstColumn="0" w:lastColumn="0" w:oddVBand="0" w:evenVBand="0" w:oddHBand="0" w:evenHBand="0" w:firstRowFirstColumn="0" w:firstRowLastColumn="0" w:lastRowFirstColumn="0" w:lastRowLastColumn="0"/>
              <w:rPr>
                <w:rFonts w:cstheme="minorHAnsi"/>
                <w:i/>
                <w:iCs/>
                <w:sz w:val="18"/>
                <w:szCs w:val="18"/>
                <w:lang w:val="en-US"/>
              </w:rPr>
            </w:pPr>
            <w:r w:rsidRPr="00867AB6">
              <w:rPr>
                <w:rFonts w:cstheme="minorHAnsi"/>
                <w:i/>
                <w:iCs/>
                <w:sz w:val="18"/>
                <w:szCs w:val="18"/>
                <w:vertAlign w:val="superscript"/>
                <w:lang w:val="en-US"/>
              </w:rPr>
              <w:t>1</w:t>
            </w:r>
            <w:r w:rsidRPr="00867AB6">
              <w:rPr>
                <w:rFonts w:cstheme="minorHAnsi"/>
                <w:i/>
                <w:iCs/>
                <w:sz w:val="18"/>
                <w:szCs w:val="18"/>
                <w:lang w:val="en-US"/>
              </w:rPr>
              <w:t xml:space="preserve"> Report on Peninsular Malaysia Generation Development Plan 2020 (2021-2039), published by Suruhanjaya Tenaga (Energy Commission) in March 2021</w:t>
            </w:r>
          </w:p>
        </w:tc>
        <w:tc>
          <w:tcPr>
            <w:tcW w:w="4985" w:type="dxa"/>
          </w:tcPr>
          <w:p w14:paraId="4D530BCC" w14:textId="3D5E192E" w:rsidR="00B2084A" w:rsidRPr="00867AB6" w:rsidRDefault="00892E69" w:rsidP="00867AB6">
            <w:pPr>
              <w:pStyle w:val="ListParagraph"/>
              <w:numPr>
                <w:ilvl w:val="0"/>
                <w:numId w:val="9"/>
              </w:numPr>
              <w:spacing w:before="240"/>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lastRenderedPageBreak/>
              <w:t>Fe</w:t>
            </w:r>
            <w:r w:rsidR="000475F3" w:rsidRPr="00867AB6">
              <w:rPr>
                <w:rFonts w:cstheme="minorHAnsi"/>
                <w:lang w:val="en-US"/>
              </w:rPr>
              <w:t xml:space="preserve">w coal power plants </w:t>
            </w:r>
            <w:r w:rsidR="00131A1D" w:rsidRPr="00867AB6">
              <w:rPr>
                <w:rFonts w:cstheme="minorHAnsi"/>
                <w:b/>
                <w:bCs/>
                <w:lang w:val="en-US"/>
              </w:rPr>
              <w:t xml:space="preserve">retire </w:t>
            </w:r>
            <w:r w:rsidR="000475F3" w:rsidRPr="00867AB6">
              <w:rPr>
                <w:rFonts w:cstheme="minorHAnsi"/>
                <w:b/>
                <w:bCs/>
                <w:lang w:val="en-US"/>
              </w:rPr>
              <w:t>earlier</w:t>
            </w:r>
            <w:r w:rsidR="000475F3" w:rsidRPr="00867AB6">
              <w:rPr>
                <w:rFonts w:cstheme="minorHAnsi"/>
                <w:lang w:val="en-US"/>
              </w:rPr>
              <w:t xml:space="preserve"> than </w:t>
            </w:r>
            <w:r w:rsidR="00417E6E">
              <w:rPr>
                <w:rFonts w:cstheme="minorHAnsi"/>
                <w:lang w:val="en-US"/>
              </w:rPr>
              <w:t xml:space="preserve">the </w:t>
            </w:r>
            <w:r w:rsidR="000475F3" w:rsidRPr="00867AB6">
              <w:rPr>
                <w:rFonts w:cstheme="minorHAnsi"/>
                <w:lang w:val="en-US"/>
              </w:rPr>
              <w:t>contract period</w:t>
            </w:r>
            <w:r w:rsidR="00303AE9" w:rsidRPr="00867AB6">
              <w:rPr>
                <w:rFonts w:cstheme="minorHAnsi"/>
                <w:lang w:val="en-US"/>
              </w:rPr>
              <w:t xml:space="preserve"> </w:t>
            </w:r>
            <w:r w:rsidR="00AB2C0B" w:rsidRPr="00867AB6">
              <w:rPr>
                <w:rFonts w:cstheme="minorHAnsi"/>
                <w:lang w:val="en-US"/>
              </w:rPr>
              <w:t>(c</w:t>
            </w:r>
            <w:r w:rsidR="00AB2C0B" w:rsidRPr="00F6351A">
              <w:rPr>
                <w:rFonts w:cstheme="minorHAnsi"/>
              </w:rPr>
              <w:t>lose to fully phased-out coal from the power generation mix</w:t>
            </w:r>
            <w:r w:rsidR="00AB2C0B" w:rsidRPr="00867AB6">
              <w:rPr>
                <w:rFonts w:cstheme="minorHAnsi"/>
              </w:rPr>
              <w:t>)</w:t>
            </w:r>
            <w:r w:rsidR="003705FF">
              <w:rPr>
                <w:rFonts w:cstheme="minorHAnsi"/>
              </w:rPr>
              <w:t>.</w:t>
            </w:r>
          </w:p>
          <w:p w14:paraId="039120C6" w14:textId="132B0626" w:rsidR="005D59B9" w:rsidRPr="00867AB6" w:rsidRDefault="005D59B9" w:rsidP="00575FE5">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Renewables installed capacity </w:t>
            </w:r>
            <w:r w:rsidR="00417E6E">
              <w:rPr>
                <w:rFonts w:cstheme="minorHAnsi"/>
                <w:lang w:val="en-US"/>
              </w:rPr>
              <w:t>will reach</w:t>
            </w:r>
            <w:r w:rsidRPr="00867AB6">
              <w:rPr>
                <w:rFonts w:cstheme="minorHAnsi"/>
                <w:lang w:val="en-US"/>
              </w:rPr>
              <w:t xml:space="preserve"> </w:t>
            </w:r>
            <w:r w:rsidR="00D15DCB">
              <w:rPr>
                <w:rFonts w:cstheme="minorHAnsi"/>
                <w:lang w:val="en-US"/>
              </w:rPr>
              <w:t xml:space="preserve">more than </w:t>
            </w:r>
            <w:r w:rsidRPr="00867AB6">
              <w:rPr>
                <w:rFonts w:cstheme="minorHAnsi"/>
                <w:lang w:val="en-US"/>
              </w:rPr>
              <w:t xml:space="preserve">70% by 2050, and hydro capacity </w:t>
            </w:r>
            <w:r w:rsidR="00417E6E">
              <w:rPr>
                <w:rFonts w:cstheme="minorHAnsi"/>
                <w:lang w:val="en-US"/>
              </w:rPr>
              <w:t>will reach</w:t>
            </w:r>
            <w:r w:rsidRPr="00867AB6">
              <w:rPr>
                <w:rFonts w:cstheme="minorHAnsi"/>
                <w:lang w:val="en-US"/>
              </w:rPr>
              <w:t xml:space="preserve"> </w:t>
            </w:r>
            <w:r w:rsidRPr="00867AB6">
              <w:rPr>
                <w:rFonts w:cstheme="minorHAnsi"/>
                <w:lang w:val="en-US"/>
              </w:rPr>
              <w:lastRenderedPageBreak/>
              <w:t>at least 90% of the total potential throughout Malaysia by 2050</w:t>
            </w:r>
            <w:r w:rsidR="00D15DCB">
              <w:rPr>
                <w:rFonts w:cstheme="minorHAnsi"/>
                <w:lang w:val="en-US"/>
              </w:rPr>
              <w:t>.</w:t>
            </w:r>
          </w:p>
          <w:p w14:paraId="0C833503" w14:textId="16098140" w:rsidR="000D51C0" w:rsidRPr="00867AB6" w:rsidRDefault="005F2023" w:rsidP="00575FE5">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Gas to make up the difference between the total generation required and the sum of contributions from the other sources</w:t>
            </w:r>
            <w:r w:rsidR="00D15DCB">
              <w:rPr>
                <w:rFonts w:cstheme="minorHAnsi"/>
                <w:lang w:val="en-US"/>
              </w:rPr>
              <w:t>.</w:t>
            </w:r>
          </w:p>
          <w:p w14:paraId="7FA9ECD7" w14:textId="3949EA95" w:rsidR="000D51C0" w:rsidRPr="00F6351A" w:rsidRDefault="000D51C0" w:rsidP="00867AB6">
            <w:pPr>
              <w:pStyle w:val="ListParagraph"/>
              <w:numPr>
                <w:ilvl w:val="0"/>
                <w:numId w:val="9"/>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Development of utility-scale ESS to enable higher</w:t>
            </w:r>
            <w:r w:rsidRPr="00867AB6">
              <w:rPr>
                <w:rFonts w:cstheme="minorHAnsi"/>
                <w:lang w:val="en-US"/>
              </w:rPr>
              <w:t xml:space="preserve"> </w:t>
            </w:r>
            <w:r w:rsidRPr="00F6351A">
              <w:rPr>
                <w:rFonts w:cstheme="minorHAnsi"/>
                <w:lang w:val="en-US"/>
              </w:rPr>
              <w:t>penetration of variable RE in Malaysia.</w:t>
            </w:r>
          </w:p>
          <w:p w14:paraId="10F7FBF9" w14:textId="77777777" w:rsidR="000174DC" w:rsidRPr="00867AB6" w:rsidRDefault="000174DC" w:rsidP="00867AB6">
            <w:pPr>
              <w:pStyle w:val="ListParagraph"/>
              <w:cnfStyle w:val="000000000000" w:firstRow="0" w:lastRow="0" w:firstColumn="0" w:lastColumn="0" w:oddVBand="0" w:evenVBand="0" w:oddHBand="0" w:evenHBand="0" w:firstRowFirstColumn="0" w:firstRowLastColumn="0" w:lastRowFirstColumn="0" w:lastRowLastColumn="0"/>
              <w:rPr>
                <w:rFonts w:cstheme="minorHAnsi"/>
                <w:lang w:val="en-US"/>
              </w:rPr>
            </w:pPr>
          </w:p>
          <w:p w14:paraId="3BCC9FA9" w14:textId="1334E72D" w:rsidR="00CC41A0" w:rsidRPr="00867AB6" w:rsidRDefault="0086043E" w:rsidP="005C10B3">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867AB6">
              <w:rPr>
                <w:rFonts w:cstheme="minorHAnsi"/>
                <w:b/>
                <w:bCs/>
                <w:lang w:val="en-US"/>
              </w:rPr>
              <w:t>Hydrogen</w:t>
            </w:r>
          </w:p>
          <w:p w14:paraId="36259C94" w14:textId="67C1BF07" w:rsidR="00CC41A0" w:rsidRPr="00F6351A" w:rsidRDefault="00CC41A0" w:rsidP="005C10B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rPr>
              <w:t>Driven by the 20% blending of hydrogen with natural gas in power plants starting from 2030. Co-firing of coal with green ammonia starting from 2030</w:t>
            </w:r>
            <w:r w:rsidR="004A42B0" w:rsidRPr="00867AB6">
              <w:rPr>
                <w:rFonts w:cstheme="minorHAnsi"/>
                <w:vertAlign w:val="superscript"/>
              </w:rPr>
              <w:t>HETR</w:t>
            </w:r>
            <w:r w:rsidR="003708C0">
              <w:rPr>
                <w:rFonts w:cstheme="minorHAnsi"/>
              </w:rPr>
              <w:t>.</w:t>
            </w:r>
          </w:p>
        </w:tc>
      </w:tr>
      <w:tr w:rsidR="00E9151E" w:rsidRPr="001B2C5F" w14:paraId="64B31982" w14:textId="77777777" w:rsidTr="00867AB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33" w:type="dxa"/>
          </w:tcPr>
          <w:p w14:paraId="76D9E004" w14:textId="2D09F5A8" w:rsidR="00E9151E" w:rsidRPr="00867AB6" w:rsidRDefault="00E9151E" w:rsidP="006B5C6C">
            <w:pPr>
              <w:rPr>
                <w:rFonts w:cstheme="minorHAnsi"/>
                <w:lang w:val="en-US"/>
              </w:rPr>
            </w:pPr>
            <w:r w:rsidRPr="00867AB6">
              <w:rPr>
                <w:rFonts w:cstheme="minorHAnsi"/>
                <w:lang w:val="en-US"/>
              </w:rPr>
              <w:t>Total Primary Energy Supply</w:t>
            </w:r>
          </w:p>
        </w:tc>
        <w:tc>
          <w:tcPr>
            <w:tcW w:w="13162" w:type="dxa"/>
            <w:gridSpan w:val="2"/>
          </w:tcPr>
          <w:p w14:paraId="3B5C11E7" w14:textId="7A8CC174" w:rsidR="00E9151E" w:rsidRPr="00867AB6" w:rsidRDefault="00487D37" w:rsidP="00867AB6">
            <w:pPr>
              <w:spacing w:before="240"/>
              <w:ind w:left="76"/>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noProof/>
                <w:lang w:val="en-US"/>
              </w:rPr>
              <w:drawing>
                <wp:inline distT="0" distB="0" distL="0" distR="0" wp14:anchorId="04E67BC0" wp14:editId="2AA9BA64">
                  <wp:extent cx="6124575" cy="2592126"/>
                  <wp:effectExtent l="0" t="0" r="0" b="0"/>
                  <wp:docPr id="2084338061" name="Picture 2084338061" descr="A graph of energy sour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8061" name="Picture 5" descr="A graph of energy sources&#10;&#10;Description automatically generated"/>
                          <pic:cNvPicPr/>
                        </pic:nvPicPr>
                        <pic:blipFill rotWithShape="1">
                          <a:blip r:embed="rId18">
                            <a:extLst>
                              <a:ext uri="{28A0092B-C50C-407E-A947-70E740481C1C}">
                                <a14:useLocalDpi xmlns:a14="http://schemas.microsoft.com/office/drawing/2010/main" val="0"/>
                              </a:ext>
                            </a:extLst>
                          </a:blip>
                          <a:srcRect b="3497"/>
                          <a:stretch/>
                        </pic:blipFill>
                        <pic:spPr bwMode="auto">
                          <a:xfrm>
                            <a:off x="0" y="0"/>
                            <a:ext cx="6125430" cy="2592488"/>
                          </a:xfrm>
                          <a:prstGeom prst="rect">
                            <a:avLst/>
                          </a:prstGeom>
                          <a:ln>
                            <a:noFill/>
                          </a:ln>
                          <a:extLst>
                            <a:ext uri="{53640926-AAD7-44D8-BBD7-CCE9431645EC}">
                              <a14:shadowObscured xmlns:a14="http://schemas.microsoft.com/office/drawing/2010/main"/>
                            </a:ext>
                          </a:extLst>
                        </pic:spPr>
                      </pic:pic>
                    </a:graphicData>
                  </a:graphic>
                </wp:inline>
              </w:drawing>
            </w:r>
          </w:p>
          <w:p w14:paraId="19344A96" w14:textId="7789D7FF" w:rsidR="00A051BA" w:rsidRDefault="00A20389"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Ref</w:t>
            </w:r>
            <w:r w:rsidR="00841FF6">
              <w:rPr>
                <w:rFonts w:cstheme="minorHAnsi"/>
                <w:lang w:val="en-US"/>
              </w:rPr>
              <w:t>: A</w:t>
            </w:r>
            <w:r>
              <w:rPr>
                <w:rFonts w:cstheme="minorHAnsi"/>
                <w:lang w:val="en-US"/>
              </w:rPr>
              <w:t xml:space="preserve">ccording to </w:t>
            </w:r>
            <w:r w:rsidR="00A051BA" w:rsidRPr="00867AB6">
              <w:rPr>
                <w:rFonts w:cstheme="minorHAnsi"/>
                <w:lang w:val="en-US"/>
              </w:rPr>
              <w:t>NETR</w:t>
            </w:r>
            <w:r>
              <w:rPr>
                <w:rFonts w:cstheme="minorHAnsi"/>
                <w:lang w:val="en-US"/>
              </w:rPr>
              <w:t xml:space="preserve">’s </w:t>
            </w:r>
            <w:r w:rsidR="00F52B21">
              <w:rPr>
                <w:rFonts w:cstheme="minorHAnsi"/>
                <w:lang w:val="en-US"/>
              </w:rPr>
              <w:t xml:space="preserve">projection. </w:t>
            </w:r>
            <w:r w:rsidR="00A051BA" w:rsidRPr="00867AB6">
              <w:rPr>
                <w:rFonts w:cstheme="minorHAnsi"/>
                <w:lang w:val="en-US"/>
              </w:rPr>
              <w:t xml:space="preserve"> </w:t>
            </w:r>
          </w:p>
          <w:p w14:paraId="3FDB8CBE" w14:textId="539AE5BA" w:rsidR="00841FF6" w:rsidRPr="00F6351A" w:rsidRDefault="00841FF6"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TGT: </w:t>
            </w:r>
            <w:r w:rsidR="00814052">
              <w:rPr>
                <w:rFonts w:cstheme="minorHAnsi"/>
                <w:lang w:val="en-US"/>
              </w:rPr>
              <w:t xml:space="preserve">Higher penetration of RE resources. </w:t>
            </w:r>
            <w:r w:rsidR="005D58EB">
              <w:rPr>
                <w:rFonts w:cstheme="minorHAnsi"/>
                <w:lang w:val="en-US"/>
              </w:rPr>
              <w:t xml:space="preserve">Higher CCUS </w:t>
            </w:r>
            <w:r w:rsidR="007C3816">
              <w:rPr>
                <w:rFonts w:cstheme="minorHAnsi"/>
                <w:lang w:val="en-US"/>
              </w:rPr>
              <w:t xml:space="preserve">adoption. </w:t>
            </w:r>
            <w:r w:rsidR="00D42854">
              <w:rPr>
                <w:rFonts w:cstheme="minorHAnsi"/>
                <w:lang w:val="en-US"/>
              </w:rPr>
              <w:t>Zero</w:t>
            </w:r>
            <w:r w:rsidR="00EC508D">
              <w:rPr>
                <w:rFonts w:cstheme="minorHAnsi"/>
                <w:lang w:val="en-US"/>
              </w:rPr>
              <w:t xml:space="preserve"> energy supply from Coal. </w:t>
            </w:r>
          </w:p>
        </w:tc>
      </w:tr>
      <w:tr w:rsidR="0002372F" w:rsidRPr="001B2C5F" w14:paraId="72213FD4" w14:textId="77777777" w:rsidTr="00B15547">
        <w:trPr>
          <w:trHeight w:val="279"/>
        </w:trPr>
        <w:tc>
          <w:tcPr>
            <w:cnfStyle w:val="001000000000" w:firstRow="0" w:lastRow="0" w:firstColumn="1" w:lastColumn="0" w:oddVBand="0" w:evenVBand="0" w:oddHBand="0" w:evenHBand="0" w:firstRowFirstColumn="0" w:firstRowLastColumn="0" w:lastRowFirstColumn="0" w:lastRowLastColumn="0"/>
            <w:tcW w:w="1833" w:type="dxa"/>
          </w:tcPr>
          <w:p w14:paraId="53704BF1" w14:textId="77777777" w:rsidR="0002372F" w:rsidRPr="00867AB6" w:rsidRDefault="0002372F" w:rsidP="006B5C6C">
            <w:pPr>
              <w:rPr>
                <w:rFonts w:cstheme="minorHAnsi"/>
                <w:lang w:val="en-US"/>
              </w:rPr>
            </w:pPr>
            <w:r w:rsidRPr="00867AB6">
              <w:rPr>
                <w:rFonts w:cstheme="minorHAnsi"/>
                <w:lang w:val="en-US"/>
              </w:rPr>
              <w:t>Hydrogen Supply</w:t>
            </w:r>
          </w:p>
        </w:tc>
        <w:tc>
          <w:tcPr>
            <w:tcW w:w="13162" w:type="dxa"/>
            <w:gridSpan w:val="2"/>
          </w:tcPr>
          <w:p w14:paraId="46572C84" w14:textId="1FB733E8" w:rsidR="0002372F" w:rsidRDefault="0002372F" w:rsidP="00867AB6">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Ref: According to </w:t>
            </w:r>
            <w:r w:rsidRPr="00B35DAE">
              <w:rPr>
                <w:rFonts w:cstheme="minorHAnsi"/>
                <w:lang w:val="en-US"/>
              </w:rPr>
              <w:t>NETR</w:t>
            </w:r>
            <w:r>
              <w:rPr>
                <w:rFonts w:cstheme="minorHAnsi"/>
                <w:lang w:val="en-US"/>
              </w:rPr>
              <w:t>’s projection</w:t>
            </w:r>
            <w:r w:rsidR="001658C7">
              <w:rPr>
                <w:rFonts w:cstheme="minorHAnsi"/>
                <w:lang w:val="en-US"/>
              </w:rPr>
              <w:t xml:space="preserve"> </w:t>
            </w:r>
            <w:r w:rsidR="00C8166A">
              <w:rPr>
                <w:rFonts w:cstheme="minorHAnsi"/>
                <w:lang w:val="en-US"/>
              </w:rPr>
              <w:t>target</w:t>
            </w:r>
            <w:r>
              <w:rPr>
                <w:rFonts w:cstheme="minorHAnsi"/>
                <w:lang w:val="en-US"/>
              </w:rPr>
              <w:t xml:space="preserve">. </w:t>
            </w:r>
            <w:r w:rsidRPr="00B35DAE">
              <w:rPr>
                <w:rFonts w:cstheme="minorHAnsi"/>
                <w:lang w:val="en-US"/>
              </w:rPr>
              <w:t xml:space="preserve"> </w:t>
            </w:r>
          </w:p>
          <w:p w14:paraId="4D54B157" w14:textId="290B7445" w:rsidR="0002372F" w:rsidRPr="001658C7" w:rsidRDefault="0002372F" w:rsidP="001658C7">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lastRenderedPageBreak/>
              <w:t>TGT: Higher penetration of H2 resources</w:t>
            </w:r>
            <w:r w:rsidR="00C8166A">
              <w:rPr>
                <w:rFonts w:cstheme="minorHAnsi"/>
                <w:lang w:val="en-US"/>
              </w:rPr>
              <w:t xml:space="preserve"> parallel with HETR’s target. </w:t>
            </w:r>
          </w:p>
          <w:p w14:paraId="5041C0C4" w14:textId="6CFD7D85" w:rsidR="0002372F" w:rsidRPr="00BF0DA0" w:rsidRDefault="0002372F" w:rsidP="00BF0DA0">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noProof/>
                <w:lang w:val="en-US"/>
              </w:rPr>
              <w:drawing>
                <wp:inline distT="0" distB="0" distL="0" distR="0" wp14:anchorId="44C9EA45" wp14:editId="4D327CBD">
                  <wp:extent cx="3613709" cy="1789967"/>
                  <wp:effectExtent l="0" t="0" r="6350" b="1270"/>
                  <wp:docPr id="2122991804" name="Picture 2122991804"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91804" name="Picture 2" descr="A graph showing the growth of a company&#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642668" cy="1804311"/>
                          </a:xfrm>
                          <a:prstGeom prst="rect">
                            <a:avLst/>
                          </a:prstGeom>
                        </pic:spPr>
                      </pic:pic>
                    </a:graphicData>
                  </a:graphic>
                </wp:inline>
              </w:drawing>
            </w:r>
          </w:p>
          <w:p w14:paraId="058D1106" w14:textId="5387F837" w:rsidR="0002372F" w:rsidRPr="00867AB6" w:rsidRDefault="00C8166A" w:rsidP="00C8375F">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HETR’s </w:t>
            </w:r>
            <w:r w:rsidR="00C8375F">
              <w:rPr>
                <w:rFonts w:cstheme="minorHAnsi"/>
                <w:lang w:val="en-US"/>
              </w:rPr>
              <w:t>BAU Target</w:t>
            </w:r>
          </w:p>
          <w:p w14:paraId="0FD2C349" w14:textId="77777777" w:rsidR="0002372F" w:rsidRDefault="0002372F">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noProof/>
                <w:lang w:val="en-US"/>
              </w:rPr>
              <w:drawing>
                <wp:inline distT="0" distB="0" distL="0" distR="0" wp14:anchorId="6C236FA2" wp14:editId="3A11A266">
                  <wp:extent cx="3635655" cy="1934885"/>
                  <wp:effectExtent l="0" t="0" r="3175" b="8255"/>
                  <wp:docPr id="901501652" name="Picture 901501652"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01652" name="Picture 3" descr="A graph of a growing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669043" cy="1952654"/>
                          </a:xfrm>
                          <a:prstGeom prst="rect">
                            <a:avLst/>
                          </a:prstGeom>
                        </pic:spPr>
                      </pic:pic>
                    </a:graphicData>
                  </a:graphic>
                </wp:inline>
              </w:drawing>
            </w:r>
          </w:p>
          <w:p w14:paraId="0188A4A7" w14:textId="00225E8A" w:rsidR="0002372F" w:rsidRPr="001658C7" w:rsidRDefault="00C8375F" w:rsidP="001658C7">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HETR’s Ambitious Target</w:t>
            </w:r>
          </w:p>
        </w:tc>
      </w:tr>
      <w:tr w:rsidR="00F763DB" w:rsidRPr="001B2C5F" w14:paraId="3960A98A" w14:textId="77777777" w:rsidTr="00867AB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3" w:type="dxa"/>
          </w:tcPr>
          <w:p w14:paraId="009AABD2" w14:textId="77777777" w:rsidR="00B2084A" w:rsidRPr="00867AB6" w:rsidRDefault="00B2084A" w:rsidP="006B5C6C">
            <w:pPr>
              <w:rPr>
                <w:rFonts w:cstheme="minorHAnsi"/>
                <w:lang w:val="en-US"/>
              </w:rPr>
            </w:pPr>
            <w:r w:rsidRPr="00867AB6">
              <w:rPr>
                <w:rFonts w:cstheme="minorHAnsi"/>
                <w:lang w:val="en-US"/>
              </w:rPr>
              <w:t>Fossil Fuel Supply</w:t>
            </w:r>
          </w:p>
        </w:tc>
        <w:tc>
          <w:tcPr>
            <w:tcW w:w="8177" w:type="dxa"/>
          </w:tcPr>
          <w:p w14:paraId="31002FFD" w14:textId="0593AE4A" w:rsidR="00B51E53" w:rsidRPr="00867AB6" w:rsidRDefault="00B51E53" w:rsidP="00B51E53">
            <w:pPr>
              <w:pStyle w:val="ListParagraph"/>
              <w:numPr>
                <w:ilvl w:val="0"/>
                <w:numId w:val="10"/>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Oil, gas production and exports to meet domestic and global demand</w:t>
            </w:r>
            <w:r w:rsidR="001658C7">
              <w:rPr>
                <w:rFonts w:cstheme="minorHAnsi"/>
                <w:lang w:val="en-US"/>
              </w:rPr>
              <w:t>.</w:t>
            </w:r>
          </w:p>
          <w:p w14:paraId="6B5C3402" w14:textId="7BE60D91" w:rsidR="00B45AA9" w:rsidRPr="00867AB6" w:rsidRDefault="00B2084A" w:rsidP="00B45AA9">
            <w:pPr>
              <w:pStyle w:val="ListParagraph"/>
              <w:numPr>
                <w:ilvl w:val="0"/>
                <w:numId w:val="10"/>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Reduce fugitive methane emissions </w:t>
            </w:r>
            <w:r w:rsidRPr="001658C7">
              <w:rPr>
                <w:rFonts w:cstheme="minorHAnsi"/>
                <w:lang w:val="en-US"/>
              </w:rPr>
              <w:t xml:space="preserve">by </w:t>
            </w:r>
            <w:r w:rsidR="003029ED" w:rsidRPr="001658C7">
              <w:rPr>
                <w:rFonts w:cstheme="minorHAnsi"/>
                <w:lang w:val="en-US"/>
              </w:rPr>
              <w:t>5</w:t>
            </w:r>
            <w:r w:rsidR="003029ED" w:rsidRPr="001658C7">
              <w:rPr>
                <w:rFonts w:cstheme="minorHAnsi"/>
              </w:rPr>
              <w:t>0</w:t>
            </w:r>
            <w:r w:rsidRPr="001658C7">
              <w:rPr>
                <w:rFonts w:cstheme="minorHAnsi"/>
                <w:lang w:val="en-US"/>
              </w:rPr>
              <w:t>%</w:t>
            </w:r>
            <w:r w:rsidRPr="00867AB6">
              <w:rPr>
                <w:rFonts w:cstheme="minorHAnsi"/>
                <w:lang w:val="en-US"/>
              </w:rPr>
              <w:t xml:space="preserve"> by </w:t>
            </w:r>
            <w:r w:rsidR="006F1ADD" w:rsidRPr="00867AB6">
              <w:rPr>
                <w:rFonts w:cstheme="minorHAnsi"/>
                <w:lang w:val="en-US"/>
              </w:rPr>
              <w:t>20</w:t>
            </w:r>
            <w:r w:rsidR="007B4D7B" w:rsidRPr="00867AB6">
              <w:rPr>
                <w:rFonts w:cstheme="minorHAnsi"/>
                <w:lang w:val="en-US"/>
              </w:rPr>
              <w:t>30</w:t>
            </w:r>
            <w:r w:rsidR="003A0BCF" w:rsidRPr="00867AB6">
              <w:rPr>
                <w:rFonts w:cstheme="minorHAnsi"/>
                <w:vertAlign w:val="superscript"/>
                <w:lang w:val="en-US"/>
              </w:rPr>
              <w:t>1</w:t>
            </w:r>
            <w:r w:rsidR="001658C7" w:rsidRPr="001658C7">
              <w:rPr>
                <w:rFonts w:cstheme="minorHAnsi"/>
                <w:lang w:val="en-US"/>
              </w:rPr>
              <w:t>.</w:t>
            </w:r>
          </w:p>
          <w:p w14:paraId="6230EEBA" w14:textId="43A38051" w:rsidR="0076519C" w:rsidRPr="00F6351A" w:rsidRDefault="00B45AA9" w:rsidP="00867AB6">
            <w:pPr>
              <w:pStyle w:val="ListParagraph"/>
              <w:numPr>
                <w:ilvl w:val="0"/>
                <w:numId w:val="10"/>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F6351A">
              <w:rPr>
                <w:rFonts w:cstheme="minorHAnsi"/>
                <w:lang w:val="en-US"/>
              </w:rPr>
              <w:t>Zero Routine Flaring by</w:t>
            </w:r>
            <w:r w:rsidRPr="00867AB6">
              <w:rPr>
                <w:rFonts w:cstheme="minorHAnsi"/>
                <w:lang w:val="en-US"/>
              </w:rPr>
              <w:t xml:space="preserve"> </w:t>
            </w:r>
            <w:r w:rsidRPr="00F6351A">
              <w:rPr>
                <w:rFonts w:cstheme="minorHAnsi"/>
                <w:lang w:val="en-US"/>
              </w:rPr>
              <w:t>2030 Initiative</w:t>
            </w:r>
            <w:r w:rsidRPr="00867AB6">
              <w:rPr>
                <w:rFonts w:cstheme="minorHAnsi"/>
                <w:vertAlign w:val="superscript"/>
                <w:lang w:val="en-US"/>
              </w:rPr>
              <w:t>2</w:t>
            </w:r>
            <w:r w:rsidR="001658C7">
              <w:rPr>
                <w:rFonts w:cstheme="minorHAnsi"/>
                <w:lang w:val="en-US"/>
              </w:rPr>
              <w:t>.</w:t>
            </w:r>
          </w:p>
          <w:p w14:paraId="4C77EDF5" w14:textId="4CB5FDE1" w:rsidR="00946BC8" w:rsidRPr="00F6351A" w:rsidRDefault="0076519C" w:rsidP="00867AB6">
            <w:pPr>
              <w:pStyle w:val="ListParagraph"/>
              <w:numPr>
                <w:ilvl w:val="0"/>
                <w:numId w:val="10"/>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F6351A">
              <w:rPr>
                <w:rFonts w:cstheme="minorHAnsi"/>
                <w:lang w:val="en-US"/>
              </w:rPr>
              <w:t xml:space="preserve">CCS catalyst projects for </w:t>
            </w:r>
            <w:proofErr w:type="spellStart"/>
            <w:r w:rsidRPr="00F6351A">
              <w:rPr>
                <w:rFonts w:cstheme="minorHAnsi"/>
                <w:lang w:val="en-US"/>
              </w:rPr>
              <w:t>Kasawari</w:t>
            </w:r>
            <w:proofErr w:type="spellEnd"/>
            <w:r w:rsidRPr="00867AB6">
              <w:rPr>
                <w:rFonts w:cstheme="minorHAnsi"/>
                <w:lang w:val="en-US"/>
              </w:rPr>
              <w:t xml:space="preserve"> </w:t>
            </w:r>
            <w:r w:rsidRPr="00F6351A">
              <w:rPr>
                <w:rFonts w:cstheme="minorHAnsi"/>
                <w:lang w:val="en-US"/>
              </w:rPr>
              <w:t xml:space="preserve">and Lang </w:t>
            </w:r>
            <w:proofErr w:type="spellStart"/>
            <w:r w:rsidRPr="00F6351A">
              <w:rPr>
                <w:rFonts w:cstheme="minorHAnsi"/>
                <w:lang w:val="en-US"/>
              </w:rPr>
              <w:t>Lebah</w:t>
            </w:r>
            <w:proofErr w:type="spellEnd"/>
            <w:r w:rsidRPr="00F6351A">
              <w:rPr>
                <w:rFonts w:cstheme="minorHAnsi"/>
                <w:lang w:val="en-US"/>
              </w:rPr>
              <w:t xml:space="preserve"> high-CO</w:t>
            </w:r>
            <w:r w:rsidRPr="001658C7">
              <w:rPr>
                <w:rFonts w:cstheme="minorHAnsi"/>
                <w:vertAlign w:val="subscript"/>
                <w:lang w:val="en-US"/>
              </w:rPr>
              <w:t>2</w:t>
            </w:r>
            <w:r w:rsidRPr="00F6351A">
              <w:rPr>
                <w:rFonts w:cstheme="minorHAnsi"/>
                <w:lang w:val="en-US"/>
              </w:rPr>
              <w:t xml:space="preserve"> gas fields in collaboration with</w:t>
            </w:r>
            <w:r w:rsidRPr="00867AB6">
              <w:rPr>
                <w:rFonts w:cstheme="minorHAnsi"/>
                <w:lang w:val="en-US"/>
              </w:rPr>
              <w:t xml:space="preserve"> </w:t>
            </w:r>
            <w:r w:rsidRPr="00F6351A">
              <w:rPr>
                <w:rFonts w:cstheme="minorHAnsi"/>
                <w:lang w:val="en-US"/>
              </w:rPr>
              <w:t>the Sarawak Government, which are expected to be in</w:t>
            </w:r>
            <w:r w:rsidRPr="00867AB6">
              <w:rPr>
                <w:rFonts w:cstheme="minorHAnsi"/>
                <w:lang w:val="en-US"/>
              </w:rPr>
              <w:t xml:space="preserve"> </w:t>
            </w:r>
            <w:r w:rsidRPr="00F6351A">
              <w:rPr>
                <w:rFonts w:cstheme="minorHAnsi"/>
                <w:lang w:val="en-US"/>
              </w:rPr>
              <w:t>operation by 2026 and 2028</w:t>
            </w:r>
            <w:r w:rsidR="00247DEB" w:rsidRPr="00F6351A">
              <w:rPr>
                <w:rFonts w:cstheme="minorHAnsi"/>
                <w:lang w:val="en-US"/>
              </w:rPr>
              <w:t>.</w:t>
            </w:r>
          </w:p>
          <w:p w14:paraId="6580A949" w14:textId="63177920" w:rsidR="00EE1932" w:rsidRPr="00867AB6" w:rsidRDefault="00EE1932" w:rsidP="004514C6">
            <w:pPr>
              <w:pStyle w:val="ListParagraph"/>
              <w:numPr>
                <w:ilvl w:val="0"/>
                <w:numId w:val="10"/>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100% importe</w:t>
            </w:r>
            <w:r w:rsidR="00365837" w:rsidRPr="00867AB6">
              <w:rPr>
                <w:rFonts w:cstheme="minorHAnsi"/>
                <w:lang w:val="en-US"/>
              </w:rPr>
              <w:t xml:space="preserve">d </w:t>
            </w:r>
            <w:r w:rsidRPr="00867AB6">
              <w:rPr>
                <w:rFonts w:cstheme="minorHAnsi"/>
                <w:lang w:val="en-US"/>
              </w:rPr>
              <w:t xml:space="preserve">coal for electricity and </w:t>
            </w:r>
            <w:r w:rsidR="00A86C66" w:rsidRPr="00867AB6">
              <w:rPr>
                <w:rFonts w:cstheme="minorHAnsi"/>
                <w:lang w:val="en-US"/>
              </w:rPr>
              <w:t>almost 100</w:t>
            </w:r>
            <w:r w:rsidR="00F168FC" w:rsidRPr="00867AB6">
              <w:rPr>
                <w:rFonts w:cstheme="minorHAnsi"/>
                <w:lang w:val="en-US"/>
              </w:rPr>
              <w:t xml:space="preserve">% for </w:t>
            </w:r>
            <w:proofErr w:type="gramStart"/>
            <w:r w:rsidRPr="00867AB6">
              <w:rPr>
                <w:rFonts w:cstheme="minorHAnsi"/>
                <w:lang w:val="en-US"/>
              </w:rPr>
              <w:t>industry</w:t>
            </w:r>
            <w:proofErr w:type="gramEnd"/>
          </w:p>
          <w:p w14:paraId="0F301311" w14:textId="77777777" w:rsidR="00946BC8" w:rsidRPr="00867AB6" w:rsidRDefault="00946BC8" w:rsidP="001A6093">
            <w:pPr>
              <w:pStyle w:val="ListParagraph"/>
              <w:cnfStyle w:val="000000100000" w:firstRow="0" w:lastRow="0" w:firstColumn="0" w:lastColumn="0" w:oddVBand="0" w:evenVBand="0" w:oddHBand="1" w:evenHBand="0" w:firstRowFirstColumn="0" w:firstRowLastColumn="0" w:lastRowFirstColumn="0" w:lastRowLastColumn="0"/>
              <w:rPr>
                <w:rFonts w:cstheme="minorHAnsi"/>
                <w:lang w:val="en-US"/>
              </w:rPr>
            </w:pPr>
          </w:p>
          <w:p w14:paraId="4CAFB0BE" w14:textId="77777777" w:rsidR="003A0BCF" w:rsidRPr="00867AB6" w:rsidRDefault="003A0BCF" w:rsidP="001A6093">
            <w:pPr>
              <w:pStyle w:val="ListParagraph"/>
              <w:cnfStyle w:val="000000100000" w:firstRow="0" w:lastRow="0" w:firstColumn="0" w:lastColumn="0" w:oddVBand="0" w:evenVBand="0" w:oddHBand="1" w:evenHBand="0" w:firstRowFirstColumn="0" w:firstRowLastColumn="0" w:lastRowFirstColumn="0" w:lastRowLastColumn="0"/>
              <w:rPr>
                <w:rFonts w:cstheme="minorHAnsi"/>
              </w:rPr>
            </w:pPr>
          </w:p>
          <w:p w14:paraId="5685C6B9" w14:textId="77777777" w:rsidR="003A0BCF" w:rsidRPr="00867AB6" w:rsidRDefault="003A0BCF" w:rsidP="001A6093">
            <w:pPr>
              <w:pStyle w:val="ListParagraph"/>
              <w:cnfStyle w:val="000000100000" w:firstRow="0" w:lastRow="0" w:firstColumn="0" w:lastColumn="0" w:oddVBand="0" w:evenVBand="0" w:oddHBand="1" w:evenHBand="0" w:firstRowFirstColumn="0" w:firstRowLastColumn="0" w:lastRowFirstColumn="0" w:lastRowLastColumn="0"/>
              <w:rPr>
                <w:rFonts w:cstheme="minorHAnsi"/>
              </w:rPr>
            </w:pPr>
          </w:p>
          <w:p w14:paraId="59FA88AC" w14:textId="77777777" w:rsidR="003A0BCF" w:rsidRPr="00867AB6" w:rsidRDefault="003A0BCF" w:rsidP="001A6093">
            <w:pPr>
              <w:pStyle w:val="ListParagraph"/>
              <w:cnfStyle w:val="000000100000" w:firstRow="0" w:lastRow="0" w:firstColumn="0" w:lastColumn="0" w:oddVBand="0" w:evenVBand="0" w:oddHBand="1" w:evenHBand="0" w:firstRowFirstColumn="0" w:firstRowLastColumn="0" w:lastRowFirstColumn="0" w:lastRowLastColumn="0"/>
              <w:rPr>
                <w:rFonts w:cstheme="minorHAnsi"/>
              </w:rPr>
            </w:pPr>
          </w:p>
          <w:p w14:paraId="13C0B197" w14:textId="77777777" w:rsidR="003A0BCF" w:rsidRPr="00867AB6" w:rsidRDefault="003A0BCF" w:rsidP="003A0BCF">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23D8FA8F" w14:textId="77777777" w:rsidR="003A0BCF" w:rsidRPr="001658C7" w:rsidRDefault="003A0BCF" w:rsidP="003A0BCF">
            <w:pPr>
              <w:cnfStyle w:val="000000100000" w:firstRow="0" w:lastRow="0" w:firstColumn="0" w:lastColumn="0" w:oddVBand="0" w:evenVBand="0" w:oddHBand="1" w:evenHBand="0" w:firstRowFirstColumn="0" w:firstRowLastColumn="0" w:lastRowFirstColumn="0" w:lastRowLastColumn="0"/>
              <w:rPr>
                <w:rFonts w:cstheme="minorHAnsi"/>
                <w:i/>
                <w:iCs/>
                <w:lang w:val="en-US"/>
              </w:rPr>
            </w:pPr>
            <w:r w:rsidRPr="001658C7">
              <w:rPr>
                <w:rFonts w:cstheme="minorHAnsi"/>
                <w:i/>
                <w:iCs/>
                <w:vertAlign w:val="superscript"/>
                <w:lang w:val="en-US"/>
              </w:rPr>
              <w:t>1</w:t>
            </w:r>
            <w:r w:rsidR="005644C9" w:rsidRPr="001658C7">
              <w:rPr>
                <w:rFonts w:cstheme="minorHAnsi"/>
                <w:i/>
                <w:iCs/>
                <w:lang w:val="en-US"/>
              </w:rPr>
              <w:t>https://readnow.isentia.com/Temp/1122971014269884/MY0056176196_20241026.pdf</w:t>
            </w:r>
          </w:p>
          <w:p w14:paraId="0CC70BD4" w14:textId="3E740F1C" w:rsidR="005644C9" w:rsidRPr="00F6351A" w:rsidRDefault="00B45AA9"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1658C7">
              <w:rPr>
                <w:rFonts w:cstheme="minorHAnsi"/>
                <w:i/>
                <w:iCs/>
                <w:vertAlign w:val="superscript"/>
                <w:lang w:val="en-US"/>
              </w:rPr>
              <w:t>2</w:t>
            </w:r>
            <w:r w:rsidR="00351783" w:rsidRPr="001658C7">
              <w:rPr>
                <w:rFonts w:cstheme="minorHAnsi"/>
                <w:i/>
                <w:iCs/>
                <w:lang w:val="en-US"/>
              </w:rPr>
              <w:t xml:space="preserve">Petronas’ </w:t>
            </w:r>
            <w:r w:rsidR="00B36E2A" w:rsidRPr="001658C7">
              <w:rPr>
                <w:rFonts w:cstheme="minorHAnsi"/>
                <w:i/>
                <w:iCs/>
                <w:lang w:val="en-US"/>
              </w:rPr>
              <w:t>pathway to Net Zero Carbon Emission</w:t>
            </w:r>
            <w:r w:rsidR="00E32128" w:rsidRPr="001658C7">
              <w:rPr>
                <w:rFonts w:cstheme="minorHAnsi"/>
                <w:i/>
                <w:iCs/>
                <w:lang w:val="en-US"/>
              </w:rPr>
              <w:t>s 2050</w:t>
            </w:r>
          </w:p>
        </w:tc>
        <w:tc>
          <w:tcPr>
            <w:tcW w:w="4985" w:type="dxa"/>
          </w:tcPr>
          <w:p w14:paraId="5DBC912E" w14:textId="581CC321" w:rsidR="00F23BAD" w:rsidRPr="00F6351A" w:rsidRDefault="00F23BAD"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lastRenderedPageBreak/>
              <w:t xml:space="preserve">Natural gas is set to play a significant </w:t>
            </w:r>
            <w:r w:rsidR="0069722F" w:rsidRPr="00867AB6">
              <w:rPr>
                <w:rFonts w:cstheme="minorHAnsi"/>
                <w:lang w:val="en-US"/>
              </w:rPr>
              <w:t>role.</w:t>
            </w:r>
          </w:p>
          <w:p w14:paraId="58C5CD64" w14:textId="3F87C30C" w:rsidR="000F3FDB" w:rsidRPr="00867AB6" w:rsidRDefault="000F3FDB" w:rsidP="003F5AAB">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Oil, gas production and exports to meet domestic and global demand (lower than REF)</w:t>
            </w:r>
            <w:r w:rsidR="001658C7">
              <w:rPr>
                <w:rFonts w:cstheme="minorHAnsi"/>
                <w:lang w:val="en-US"/>
              </w:rPr>
              <w:t>.</w:t>
            </w:r>
          </w:p>
          <w:p w14:paraId="4B1D6ECD" w14:textId="56527987" w:rsidR="00B2084A" w:rsidRPr="00867AB6" w:rsidRDefault="00B2084A" w:rsidP="00575FE5">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Reduce fugitive methane emissions by </w:t>
            </w:r>
            <w:r w:rsidR="007B4D7B" w:rsidRPr="001658C7">
              <w:rPr>
                <w:rFonts w:cstheme="minorHAnsi"/>
                <w:lang w:val="en-US"/>
              </w:rPr>
              <w:t>100</w:t>
            </w:r>
            <w:r w:rsidRPr="001658C7">
              <w:rPr>
                <w:rFonts w:cstheme="minorHAnsi"/>
                <w:lang w:val="en-US"/>
              </w:rPr>
              <w:t>%</w:t>
            </w:r>
            <w:r w:rsidRPr="00867AB6">
              <w:rPr>
                <w:rFonts w:cstheme="minorHAnsi"/>
                <w:lang w:val="en-US"/>
              </w:rPr>
              <w:t xml:space="preserve"> by 20</w:t>
            </w:r>
            <w:r w:rsidR="004C0289" w:rsidRPr="00867AB6">
              <w:rPr>
                <w:rFonts w:cstheme="minorHAnsi"/>
                <w:lang w:val="en-US"/>
              </w:rPr>
              <w:t>5</w:t>
            </w:r>
            <w:r w:rsidRPr="00867AB6">
              <w:rPr>
                <w:rFonts w:cstheme="minorHAnsi"/>
                <w:lang w:val="en-US"/>
              </w:rPr>
              <w:t>0</w:t>
            </w:r>
            <w:r w:rsidR="001658C7">
              <w:rPr>
                <w:rFonts w:cstheme="minorHAnsi"/>
                <w:lang w:val="en-US"/>
              </w:rPr>
              <w:t>.</w:t>
            </w:r>
          </w:p>
          <w:p w14:paraId="51B7AD93" w14:textId="77777777" w:rsidR="00B2084A" w:rsidRDefault="00B2084A" w:rsidP="00F0298F">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4F9A3C46" w14:textId="77777777" w:rsidR="001658C7" w:rsidRPr="00867AB6" w:rsidRDefault="001658C7" w:rsidP="00F0298F">
            <w:pPr>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E6CBD8" w14:textId="39822027" w:rsidR="005B41C7" w:rsidRPr="00867AB6" w:rsidRDefault="005B41C7" w:rsidP="005B41C7">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lastRenderedPageBreak/>
              <w:t>By 2030:</w:t>
            </w:r>
          </w:p>
          <w:p w14:paraId="4726D3A4" w14:textId="67DEDA7D" w:rsidR="00075608" w:rsidRPr="00867AB6" w:rsidRDefault="005B41C7" w:rsidP="005B41C7">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Develop 3 CCUS hubs (2 in Peninsular Malaysia, 1 in Sarawak)</w:t>
            </w:r>
          </w:p>
          <w:p w14:paraId="762E193D" w14:textId="77777777" w:rsidR="001658C7" w:rsidRDefault="005B41C7" w:rsidP="005B41C7">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F6351A">
              <w:rPr>
                <w:rFonts w:cstheme="minorHAnsi"/>
                <w:lang w:val="en-US"/>
              </w:rPr>
              <w:t>Total storage capacity up to 15 Mtpa</w:t>
            </w:r>
          </w:p>
          <w:p w14:paraId="7C0628F1" w14:textId="3B86D87A" w:rsidR="005B41C7" w:rsidRPr="001658C7" w:rsidRDefault="005B41C7" w:rsidP="001658C7">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1658C7">
              <w:rPr>
                <w:rFonts w:cstheme="minorHAnsi"/>
                <w:lang w:val="en-US"/>
              </w:rPr>
              <w:t>By 2050:</w:t>
            </w:r>
          </w:p>
          <w:p w14:paraId="6548D0DD" w14:textId="249E9D39" w:rsidR="00075608" w:rsidRPr="00867AB6" w:rsidRDefault="005B41C7" w:rsidP="005B41C7">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Develop 3 carbon capture </w:t>
            </w:r>
            <w:r w:rsidR="001658C7" w:rsidRPr="00867AB6">
              <w:rPr>
                <w:rFonts w:cstheme="minorHAnsi"/>
                <w:lang w:val="en-US"/>
              </w:rPr>
              <w:t>hubs.</w:t>
            </w:r>
          </w:p>
          <w:p w14:paraId="3649697D" w14:textId="07C1CA24" w:rsidR="005B41C7" w:rsidRPr="00F6351A" w:rsidRDefault="005B41C7" w:rsidP="00867AB6">
            <w:pPr>
              <w:pStyle w:val="ListParagraph"/>
              <w:numPr>
                <w:ilvl w:val="0"/>
                <w:numId w:val="11"/>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F6351A">
              <w:rPr>
                <w:rFonts w:cstheme="minorHAnsi"/>
                <w:lang w:val="en-US"/>
              </w:rPr>
              <w:t>Total storage capacity between 40 to 80 Mtpa</w:t>
            </w:r>
          </w:p>
        </w:tc>
      </w:tr>
      <w:tr w:rsidR="007D6FD3" w:rsidRPr="001B2C5F" w14:paraId="50D9A456" w14:textId="77777777" w:rsidTr="00867AB6">
        <w:trPr>
          <w:trHeight w:val="295"/>
        </w:trPr>
        <w:tc>
          <w:tcPr>
            <w:cnfStyle w:val="001000000000" w:firstRow="0" w:lastRow="0" w:firstColumn="1" w:lastColumn="0" w:oddVBand="0" w:evenVBand="0" w:oddHBand="0" w:evenHBand="0" w:firstRowFirstColumn="0" w:firstRowLastColumn="0" w:lastRowFirstColumn="0" w:lastRowLastColumn="0"/>
            <w:tcW w:w="1833" w:type="dxa"/>
          </w:tcPr>
          <w:p w14:paraId="455D6D16" w14:textId="38371C1B" w:rsidR="0071785D" w:rsidRPr="00867AB6" w:rsidRDefault="0071785D" w:rsidP="006B5C6C">
            <w:pPr>
              <w:rPr>
                <w:rFonts w:cstheme="minorHAnsi"/>
                <w:lang w:val="en-US"/>
              </w:rPr>
            </w:pPr>
            <w:r w:rsidRPr="00867AB6">
              <w:rPr>
                <w:rFonts w:cstheme="minorHAnsi"/>
                <w:lang w:val="en-US"/>
              </w:rPr>
              <w:t>Renewable supply</w:t>
            </w:r>
            <w:r w:rsidR="00223198" w:rsidRPr="00867AB6">
              <w:rPr>
                <w:rFonts w:cstheme="minorHAnsi"/>
                <w:lang w:val="en-US"/>
              </w:rPr>
              <w:t>/Bioenergy</w:t>
            </w:r>
          </w:p>
        </w:tc>
        <w:tc>
          <w:tcPr>
            <w:tcW w:w="8177" w:type="dxa"/>
          </w:tcPr>
          <w:p w14:paraId="30CDA4AF" w14:textId="307473A9" w:rsidR="00B74029" w:rsidRPr="00867AB6" w:rsidRDefault="00B74029" w:rsidP="00575FE5">
            <w:pPr>
              <w:pStyle w:val="ListParagraph"/>
              <w:numPr>
                <w:ilvl w:val="0"/>
                <w:numId w:val="12"/>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Self-sufficient for renewables supply</w:t>
            </w:r>
            <w:r w:rsidR="001658C7">
              <w:rPr>
                <w:rFonts w:cstheme="minorHAnsi"/>
                <w:lang w:val="en-US"/>
              </w:rPr>
              <w:t>.</w:t>
            </w:r>
          </w:p>
          <w:p w14:paraId="0F333B09" w14:textId="380EF4AF" w:rsidR="0071785D" w:rsidRPr="00867AB6" w:rsidRDefault="0071785D" w:rsidP="00575FE5">
            <w:pPr>
              <w:pStyle w:val="ListParagraph"/>
              <w:numPr>
                <w:ilvl w:val="0"/>
                <w:numId w:val="12"/>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Malaysia exports biodiesel</w:t>
            </w:r>
          </w:p>
          <w:p w14:paraId="43874FF9" w14:textId="6F122870" w:rsidR="007B1955" w:rsidRPr="00867AB6" w:rsidRDefault="007B1955" w:rsidP="007B1955">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 xml:space="preserve">Increase biorefinery capacity to 3.5 billion </w:t>
            </w:r>
            <w:r w:rsidR="001658C7">
              <w:rPr>
                <w:rFonts w:cstheme="minorHAnsi"/>
                <w:lang w:val="en-US"/>
              </w:rPr>
              <w:t>liters</w:t>
            </w:r>
            <w:r w:rsidRPr="00F6351A">
              <w:rPr>
                <w:rFonts w:cstheme="minorHAnsi"/>
                <w:lang w:val="en-US"/>
              </w:rPr>
              <w:t xml:space="preserve"> by 2050</w:t>
            </w:r>
            <w:r w:rsidR="001658C7">
              <w:rPr>
                <w:rFonts w:cstheme="minorHAnsi"/>
                <w:lang w:val="en-US"/>
              </w:rPr>
              <w:t>.</w:t>
            </w:r>
          </w:p>
          <w:p w14:paraId="1C8BB6DA" w14:textId="636C455E" w:rsidR="007B1955" w:rsidRPr="00867AB6" w:rsidRDefault="007B1955" w:rsidP="007B1955">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Increase biomass and biogas power generation capacity to 1.4 GW by 2050</w:t>
            </w:r>
            <w:r w:rsidR="001658C7">
              <w:rPr>
                <w:rFonts w:cstheme="minorHAnsi"/>
                <w:lang w:val="en-US"/>
              </w:rPr>
              <w:t>.</w:t>
            </w:r>
          </w:p>
          <w:p w14:paraId="000510A4" w14:textId="30B52526" w:rsidR="001C36C7" w:rsidRPr="00867AB6" w:rsidRDefault="00224A3E">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F6351A">
              <w:rPr>
                <w:rFonts w:cstheme="minorHAnsi"/>
                <w:lang w:val="en-US"/>
              </w:rPr>
              <w:t>In 2021</w:t>
            </w:r>
            <w:r w:rsidR="00164746" w:rsidRPr="00F6351A">
              <w:rPr>
                <w:rFonts w:cstheme="minorHAnsi"/>
                <w:lang w:val="en-US"/>
              </w:rPr>
              <w:t>, Malaysia e</w:t>
            </w:r>
            <w:r w:rsidR="001A2170" w:rsidRPr="00F6351A">
              <w:rPr>
                <w:rFonts w:cstheme="minorHAnsi"/>
                <w:lang w:val="en-US"/>
              </w:rPr>
              <w:t>x</w:t>
            </w:r>
            <w:r w:rsidR="00164746" w:rsidRPr="00F6351A">
              <w:rPr>
                <w:rFonts w:cstheme="minorHAnsi"/>
                <w:lang w:val="en-US"/>
              </w:rPr>
              <w:t>port</w:t>
            </w:r>
            <w:r w:rsidR="001A2170" w:rsidRPr="00F6351A">
              <w:rPr>
                <w:rFonts w:cstheme="minorHAnsi"/>
                <w:lang w:val="en-US"/>
              </w:rPr>
              <w:t>ed</w:t>
            </w:r>
            <w:r w:rsidR="00164746" w:rsidRPr="00F6351A">
              <w:rPr>
                <w:rFonts w:cstheme="minorHAnsi"/>
                <w:lang w:val="en-US"/>
              </w:rPr>
              <w:t xml:space="preserve"> 380 million </w:t>
            </w:r>
            <w:r w:rsidR="001658C7">
              <w:rPr>
                <w:rFonts w:cstheme="minorHAnsi"/>
                <w:lang w:val="en-US"/>
              </w:rPr>
              <w:t>liters</w:t>
            </w:r>
            <w:r w:rsidR="00164746" w:rsidRPr="00F6351A">
              <w:rPr>
                <w:rFonts w:cstheme="minorHAnsi"/>
                <w:lang w:val="en-US"/>
              </w:rPr>
              <w:t xml:space="preserve"> </w:t>
            </w:r>
            <w:r w:rsidR="0013445F" w:rsidRPr="00F6351A">
              <w:rPr>
                <w:rFonts w:cstheme="minorHAnsi"/>
                <w:lang w:val="en-US"/>
              </w:rPr>
              <w:t>of biodiesel</w:t>
            </w:r>
            <w:r w:rsidR="001C36C7" w:rsidRPr="00F6351A">
              <w:rPr>
                <w:rFonts w:cstheme="minorHAnsi"/>
                <w:lang w:val="en-US"/>
              </w:rPr>
              <w:t xml:space="preserve"> in 2021 and 410 million </w:t>
            </w:r>
            <w:r w:rsidR="001658C7">
              <w:rPr>
                <w:rFonts w:cstheme="minorHAnsi"/>
                <w:lang w:val="en-US"/>
              </w:rPr>
              <w:t>liters</w:t>
            </w:r>
            <w:r w:rsidR="001C36C7" w:rsidRPr="00F6351A">
              <w:rPr>
                <w:rFonts w:cstheme="minorHAnsi"/>
                <w:lang w:val="en-US"/>
              </w:rPr>
              <w:t xml:space="preserve"> in 2022 (estimated)</w:t>
            </w:r>
            <w:r w:rsidR="001658C7">
              <w:rPr>
                <w:rFonts w:cstheme="minorHAnsi"/>
                <w:lang w:val="en-US"/>
              </w:rPr>
              <w:t>.</w:t>
            </w:r>
          </w:p>
          <w:p w14:paraId="2C2EAC2D" w14:textId="18080D23" w:rsidR="005107FB" w:rsidRPr="00F6351A" w:rsidRDefault="005107FB" w:rsidP="001658C7">
            <w:pP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4985" w:type="dxa"/>
          </w:tcPr>
          <w:p w14:paraId="0EBA5C4E" w14:textId="1DFCA0A4" w:rsidR="006F1ADD" w:rsidRPr="00867AB6" w:rsidRDefault="006F1ADD" w:rsidP="006F1ADD">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Self-sufficient for renewables supply</w:t>
            </w:r>
            <w:r w:rsidR="001658C7">
              <w:rPr>
                <w:rFonts w:cstheme="minorHAnsi"/>
                <w:lang w:val="en-US"/>
              </w:rPr>
              <w:t>.</w:t>
            </w:r>
          </w:p>
          <w:p w14:paraId="56ABED5A" w14:textId="7FAB7E0E" w:rsidR="001D6046" w:rsidRPr="00867AB6" w:rsidRDefault="006F1ADD" w:rsidP="001D6046">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sidRPr="00867AB6">
              <w:rPr>
                <w:rFonts w:cstheme="minorHAnsi"/>
                <w:lang w:val="en-US"/>
              </w:rPr>
              <w:t xml:space="preserve">Malaysia exports </w:t>
            </w:r>
            <w:r w:rsidR="00B942C3" w:rsidRPr="00867AB6">
              <w:rPr>
                <w:rFonts w:cstheme="minorHAnsi"/>
                <w:lang w:val="en-US"/>
              </w:rPr>
              <w:t xml:space="preserve">more </w:t>
            </w:r>
            <w:r w:rsidRPr="00867AB6">
              <w:rPr>
                <w:rFonts w:cstheme="minorHAnsi"/>
                <w:lang w:val="en-US"/>
              </w:rPr>
              <w:t>biodiesel</w:t>
            </w:r>
            <w:r w:rsidR="001658C7">
              <w:rPr>
                <w:rFonts w:cstheme="minorHAnsi"/>
                <w:lang w:val="en-US"/>
              </w:rPr>
              <w:t>.</w:t>
            </w:r>
          </w:p>
          <w:p w14:paraId="15900341" w14:textId="3D610FAE" w:rsidR="0071785D" w:rsidRPr="00F6351A" w:rsidRDefault="001658C7" w:rsidP="007B1955">
            <w:pPr>
              <w:pStyle w:val="ListParagraph"/>
              <w:ind w:left="436"/>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total</w:t>
            </w:r>
            <w:r w:rsidR="001D6046" w:rsidRPr="00867AB6">
              <w:rPr>
                <w:rFonts w:cstheme="minorHAnsi"/>
                <w:lang w:val="en-US"/>
              </w:rPr>
              <w:t xml:space="preserve"> capitalization of</w:t>
            </w:r>
            <w:r w:rsidR="001D6046" w:rsidRPr="00F6351A">
              <w:rPr>
                <w:rFonts w:cstheme="minorHAnsi"/>
                <w:lang w:val="en-US"/>
              </w:rPr>
              <w:t xml:space="preserve"> Malaysia’s strong bioenergy</w:t>
            </w:r>
            <w:r w:rsidR="008151CE" w:rsidRPr="00867AB6">
              <w:rPr>
                <w:rFonts w:cstheme="minorHAnsi"/>
                <w:lang w:val="en-US"/>
              </w:rPr>
              <w:t xml:space="preserve"> </w:t>
            </w:r>
            <w:r w:rsidR="001D6046" w:rsidRPr="00F6351A">
              <w:rPr>
                <w:rFonts w:cstheme="minorHAnsi"/>
                <w:lang w:val="en-US"/>
              </w:rPr>
              <w:t xml:space="preserve">potential, with </w:t>
            </w:r>
            <w:r>
              <w:rPr>
                <w:rFonts w:cstheme="minorHAnsi"/>
                <w:lang w:val="en-US"/>
              </w:rPr>
              <w:t xml:space="preserve">a </w:t>
            </w:r>
            <w:r w:rsidR="001D6046" w:rsidRPr="00F6351A">
              <w:rPr>
                <w:rFonts w:cstheme="minorHAnsi"/>
                <w:lang w:val="en-US"/>
              </w:rPr>
              <w:t>focus on two key segments, namely agriculture-related bioenergy</w:t>
            </w:r>
            <w:r w:rsidR="009A09E3" w:rsidRPr="00867AB6">
              <w:rPr>
                <w:rFonts w:cstheme="minorHAnsi"/>
                <w:lang w:val="en-US"/>
              </w:rPr>
              <w:t xml:space="preserve"> (</w:t>
            </w:r>
            <w:r w:rsidR="00724855" w:rsidRPr="00867AB6">
              <w:rPr>
                <w:rFonts w:cstheme="minorHAnsi"/>
                <w:lang w:val="en-US"/>
              </w:rPr>
              <w:t>palm oil)</w:t>
            </w:r>
            <w:r w:rsidR="001D6046" w:rsidRPr="00F6351A">
              <w:rPr>
                <w:rFonts w:cstheme="minorHAnsi"/>
                <w:lang w:val="en-US"/>
              </w:rPr>
              <w:t xml:space="preserve"> and non-agriculture</w:t>
            </w:r>
            <w:r w:rsidR="008151CE" w:rsidRPr="00867AB6">
              <w:rPr>
                <w:rFonts w:cstheme="minorHAnsi"/>
                <w:lang w:val="en-US"/>
              </w:rPr>
              <w:t xml:space="preserve"> </w:t>
            </w:r>
            <w:r w:rsidR="001D6046" w:rsidRPr="00F6351A">
              <w:rPr>
                <w:rFonts w:cstheme="minorHAnsi"/>
                <w:lang w:val="en-US"/>
              </w:rPr>
              <w:t>waste such as UCO and MSW</w:t>
            </w:r>
            <w:r>
              <w:rPr>
                <w:rFonts w:cstheme="minorHAnsi"/>
                <w:lang w:val="en-US"/>
              </w:rPr>
              <w:t>.</w:t>
            </w:r>
          </w:p>
        </w:tc>
      </w:tr>
      <w:tr w:rsidR="00F763DB" w:rsidRPr="001B2C5F" w14:paraId="580C3FF1" w14:textId="77777777" w:rsidTr="00867AB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33" w:type="dxa"/>
          </w:tcPr>
          <w:p w14:paraId="4C54F7C3" w14:textId="77777777" w:rsidR="00B2084A" w:rsidRPr="00867AB6" w:rsidRDefault="00B2084A" w:rsidP="006B5C6C">
            <w:pPr>
              <w:rPr>
                <w:rFonts w:cstheme="minorHAnsi"/>
                <w:lang w:val="en-US"/>
              </w:rPr>
            </w:pPr>
            <w:r w:rsidRPr="00867AB6">
              <w:rPr>
                <w:rFonts w:cstheme="minorHAnsi"/>
                <w:lang w:val="en-US"/>
              </w:rPr>
              <w:t>Climate</w:t>
            </w:r>
          </w:p>
        </w:tc>
        <w:tc>
          <w:tcPr>
            <w:tcW w:w="8177" w:type="dxa"/>
          </w:tcPr>
          <w:p w14:paraId="72B1CB81" w14:textId="44CB9D46" w:rsidR="00B2084A" w:rsidRPr="00867AB6" w:rsidRDefault="00B2084A" w:rsidP="00575FE5">
            <w:pPr>
              <w:pStyle w:val="ListParagraph"/>
              <w:numPr>
                <w:ilvl w:val="0"/>
                <w:numId w:val="13"/>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NDC </w:t>
            </w:r>
            <w:r w:rsidR="007A556F">
              <w:rPr>
                <w:rFonts w:cstheme="minorHAnsi"/>
                <w:lang w:val="en-US"/>
              </w:rPr>
              <w:t xml:space="preserve">and NETR’s emission reduction target </w:t>
            </w:r>
            <w:r w:rsidR="004A4D0B">
              <w:rPr>
                <w:rFonts w:cstheme="minorHAnsi"/>
                <w:lang w:val="en-US"/>
              </w:rPr>
              <w:t xml:space="preserve">will be used as </w:t>
            </w:r>
            <w:r w:rsidR="00CE6543">
              <w:rPr>
                <w:rFonts w:cstheme="minorHAnsi"/>
                <w:lang w:val="en-US"/>
              </w:rPr>
              <w:t>a guideline.</w:t>
            </w:r>
          </w:p>
          <w:p w14:paraId="29D901A3" w14:textId="76A22176" w:rsidR="00B2084A" w:rsidRPr="00867AB6" w:rsidRDefault="00B2084A" w:rsidP="00575FE5">
            <w:pPr>
              <w:pStyle w:val="ListParagraph"/>
              <w:numPr>
                <w:ilvl w:val="0"/>
                <w:numId w:val="13"/>
              </w:numPr>
              <w:ind w:left="436"/>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Net-zero energy sector</w:t>
            </w:r>
            <w:r w:rsidR="00740755" w:rsidRPr="00867AB6">
              <w:rPr>
                <w:rFonts w:cstheme="minorHAnsi"/>
                <w:lang w:val="en-US"/>
              </w:rPr>
              <w:t xml:space="preserve"> </w:t>
            </w:r>
            <w:r w:rsidRPr="00867AB6">
              <w:rPr>
                <w:rFonts w:cstheme="minorHAnsi"/>
                <w:lang w:val="en-US"/>
              </w:rPr>
              <w:t xml:space="preserve">not </w:t>
            </w:r>
            <w:r w:rsidR="00CE6543">
              <w:rPr>
                <w:rFonts w:cstheme="minorHAnsi"/>
                <w:lang w:val="en-US"/>
              </w:rPr>
              <w:t>realized</w:t>
            </w:r>
            <w:r w:rsidRPr="00867AB6">
              <w:rPr>
                <w:rFonts w:cstheme="minorHAnsi"/>
                <w:lang w:val="en-US"/>
              </w:rPr>
              <w:t xml:space="preserve"> by 2050</w:t>
            </w:r>
          </w:p>
        </w:tc>
        <w:tc>
          <w:tcPr>
            <w:tcW w:w="4985" w:type="dxa"/>
          </w:tcPr>
          <w:p w14:paraId="4B1DF9FD" w14:textId="324CDCEA" w:rsidR="00B2084A" w:rsidRPr="00867AB6" w:rsidRDefault="00B2084A" w:rsidP="00867AB6">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867AB6">
              <w:rPr>
                <w:rFonts w:cstheme="minorHAnsi"/>
                <w:lang w:val="en-US"/>
              </w:rPr>
              <w:t xml:space="preserve">Net-zero energy sector </w:t>
            </w:r>
            <w:r w:rsidR="007F07C4" w:rsidRPr="007F07C4">
              <w:rPr>
                <w:rFonts w:cstheme="minorHAnsi"/>
                <w:lang w:val="en-US"/>
              </w:rPr>
              <w:t>realized</w:t>
            </w:r>
            <w:r w:rsidRPr="00867AB6">
              <w:rPr>
                <w:rFonts w:cstheme="minorHAnsi"/>
                <w:lang w:val="en-US"/>
              </w:rPr>
              <w:t xml:space="preserve"> by 2050 when relying on negative emissions (not modeled)</w:t>
            </w:r>
            <w:r w:rsidR="0046023F">
              <w:rPr>
                <w:rFonts w:cstheme="minorHAnsi"/>
                <w:lang w:val="en-US"/>
              </w:rPr>
              <w:t xml:space="preserve">. </w:t>
            </w:r>
          </w:p>
        </w:tc>
      </w:tr>
    </w:tbl>
    <w:p w14:paraId="10E7F878" w14:textId="77777777" w:rsidR="00611640" w:rsidRPr="009B56B0" w:rsidRDefault="003D19DE" w:rsidP="00611640">
      <w:pPr>
        <w:spacing w:after="0"/>
        <w:jc w:val="both"/>
        <w:rPr>
          <w:rFonts w:cstheme="minorHAnsi"/>
          <w:i/>
          <w:iCs/>
          <w:sz w:val="18"/>
          <w:szCs w:val="18"/>
          <w:lang w:val="en-US"/>
        </w:rPr>
      </w:pPr>
      <w:r w:rsidRPr="009B56B0">
        <w:rPr>
          <w:rFonts w:cstheme="minorHAnsi"/>
          <w:i/>
          <w:iCs/>
          <w:sz w:val="18"/>
          <w:szCs w:val="18"/>
          <w:lang w:val="en-US"/>
        </w:rPr>
        <w:t xml:space="preserve">Notes: </w:t>
      </w:r>
    </w:p>
    <w:p w14:paraId="581481C5" w14:textId="69ED171E" w:rsidR="005F0389" w:rsidRDefault="000377FF" w:rsidP="003D19DE">
      <w:pPr>
        <w:jc w:val="both"/>
        <w:rPr>
          <w:rFonts w:cstheme="minorHAnsi"/>
          <w:i/>
          <w:iCs/>
          <w:sz w:val="18"/>
          <w:szCs w:val="18"/>
          <w:lang w:val="en-US"/>
        </w:rPr>
      </w:pPr>
      <w:r w:rsidRPr="009B56B0">
        <w:rPr>
          <w:rFonts w:cstheme="minorHAnsi"/>
          <w:i/>
          <w:iCs/>
          <w:sz w:val="18"/>
          <w:szCs w:val="18"/>
          <w:lang w:val="en-US"/>
        </w:rPr>
        <w:t>The target</w:t>
      </w:r>
      <w:r w:rsidR="00BC2FF3" w:rsidRPr="009B56B0">
        <w:rPr>
          <w:rFonts w:cstheme="minorHAnsi"/>
          <w:i/>
          <w:iCs/>
          <w:sz w:val="18"/>
          <w:szCs w:val="18"/>
          <w:lang w:val="en-US"/>
        </w:rPr>
        <w:t xml:space="preserve"> for energy efficiency, </w:t>
      </w:r>
      <w:r w:rsidR="0008305B" w:rsidRPr="009B56B0">
        <w:rPr>
          <w:rFonts w:cstheme="minorHAnsi"/>
          <w:i/>
          <w:iCs/>
          <w:sz w:val="18"/>
          <w:szCs w:val="18"/>
          <w:lang w:val="en-US"/>
        </w:rPr>
        <w:t>fuel efficiency</w:t>
      </w:r>
      <w:r w:rsidR="009B56B0">
        <w:rPr>
          <w:rFonts w:cstheme="minorHAnsi"/>
          <w:i/>
          <w:iCs/>
          <w:sz w:val="18"/>
          <w:szCs w:val="18"/>
          <w:lang w:val="en-US"/>
        </w:rPr>
        <w:t>,</w:t>
      </w:r>
      <w:r w:rsidR="0008305B" w:rsidRPr="009B56B0">
        <w:rPr>
          <w:rFonts w:cstheme="minorHAnsi"/>
          <w:i/>
          <w:iCs/>
          <w:sz w:val="18"/>
          <w:szCs w:val="18"/>
          <w:lang w:val="en-US"/>
        </w:rPr>
        <w:t xml:space="preserve"> and material efficiency in </w:t>
      </w:r>
      <w:r w:rsidR="00263F8F" w:rsidRPr="009B56B0">
        <w:rPr>
          <w:rFonts w:cstheme="minorHAnsi"/>
          <w:i/>
          <w:iCs/>
          <w:sz w:val="18"/>
          <w:szCs w:val="18"/>
          <w:lang w:val="en-US"/>
        </w:rPr>
        <w:t xml:space="preserve">TGT’s key assumption </w:t>
      </w:r>
      <w:r w:rsidR="00BA10B7" w:rsidRPr="009B56B0">
        <w:rPr>
          <w:rFonts w:cstheme="minorHAnsi"/>
          <w:i/>
          <w:iCs/>
          <w:sz w:val="18"/>
          <w:szCs w:val="18"/>
          <w:lang w:val="en-US"/>
        </w:rPr>
        <w:t xml:space="preserve">is </w:t>
      </w:r>
      <w:r w:rsidR="00263F8F" w:rsidRPr="009B56B0">
        <w:rPr>
          <w:rFonts w:cstheme="minorHAnsi"/>
          <w:i/>
          <w:iCs/>
          <w:sz w:val="18"/>
          <w:szCs w:val="18"/>
          <w:lang w:val="en-US"/>
        </w:rPr>
        <w:t xml:space="preserve">to be aligned with </w:t>
      </w:r>
      <w:r w:rsidR="00E53982" w:rsidRPr="009B56B0">
        <w:rPr>
          <w:rFonts w:cstheme="minorHAnsi"/>
          <w:i/>
          <w:iCs/>
          <w:sz w:val="18"/>
          <w:szCs w:val="18"/>
          <w:lang w:val="en-US"/>
        </w:rPr>
        <w:t xml:space="preserve">regional/global </w:t>
      </w:r>
      <w:r w:rsidR="003D19DE" w:rsidRPr="009B56B0">
        <w:rPr>
          <w:rFonts w:cstheme="minorHAnsi"/>
          <w:i/>
          <w:iCs/>
          <w:sz w:val="18"/>
          <w:szCs w:val="18"/>
          <w:lang w:val="en-US"/>
        </w:rPr>
        <w:t>tech</w:t>
      </w:r>
      <w:r w:rsidR="00635789" w:rsidRPr="009B56B0">
        <w:rPr>
          <w:rFonts w:cstheme="minorHAnsi"/>
          <w:i/>
          <w:iCs/>
          <w:sz w:val="18"/>
          <w:szCs w:val="18"/>
          <w:lang w:val="en-US"/>
        </w:rPr>
        <w:t xml:space="preserve">nological development </w:t>
      </w:r>
      <w:r w:rsidR="00E53982" w:rsidRPr="009B56B0">
        <w:rPr>
          <w:rFonts w:cstheme="minorHAnsi"/>
          <w:i/>
          <w:iCs/>
          <w:sz w:val="18"/>
          <w:szCs w:val="18"/>
          <w:lang w:val="en-US"/>
        </w:rPr>
        <w:t>trend</w:t>
      </w:r>
      <w:r w:rsidR="00BA10B7" w:rsidRPr="009B56B0">
        <w:rPr>
          <w:rFonts w:cstheme="minorHAnsi"/>
          <w:i/>
          <w:iCs/>
          <w:sz w:val="18"/>
          <w:szCs w:val="18"/>
          <w:lang w:val="en-US"/>
        </w:rPr>
        <w:t>.</w:t>
      </w:r>
    </w:p>
    <w:p w14:paraId="2056E243" w14:textId="77777777" w:rsidR="00E45FA1" w:rsidRDefault="00E45FA1" w:rsidP="003D19DE">
      <w:pPr>
        <w:jc w:val="both"/>
        <w:rPr>
          <w:rFonts w:cstheme="minorHAnsi"/>
          <w:i/>
          <w:iCs/>
          <w:sz w:val="18"/>
          <w:szCs w:val="18"/>
          <w:lang w:val="en-US"/>
        </w:rPr>
      </w:pPr>
    </w:p>
    <w:p w14:paraId="7A0F98C6" w14:textId="77777777" w:rsidR="00E45FA1" w:rsidRDefault="00E45FA1" w:rsidP="003D19DE">
      <w:pPr>
        <w:jc w:val="both"/>
        <w:rPr>
          <w:rFonts w:cstheme="minorHAnsi"/>
          <w:i/>
          <w:iCs/>
          <w:sz w:val="18"/>
          <w:szCs w:val="18"/>
          <w:lang w:val="en-US"/>
        </w:rPr>
      </w:pPr>
    </w:p>
    <w:p w14:paraId="1173D3F6" w14:textId="77777777" w:rsidR="00E45FA1" w:rsidRDefault="00E45FA1" w:rsidP="003D19DE">
      <w:pPr>
        <w:jc w:val="both"/>
        <w:rPr>
          <w:rFonts w:cstheme="minorHAnsi"/>
          <w:i/>
          <w:iCs/>
          <w:sz w:val="18"/>
          <w:szCs w:val="18"/>
          <w:lang w:val="en-US"/>
        </w:rPr>
      </w:pPr>
    </w:p>
    <w:p w14:paraId="7A7FD410" w14:textId="77777777" w:rsidR="00E45FA1" w:rsidRDefault="00E45FA1" w:rsidP="003D19DE">
      <w:pPr>
        <w:jc w:val="both"/>
        <w:rPr>
          <w:rFonts w:cstheme="minorHAnsi"/>
          <w:i/>
          <w:iCs/>
          <w:sz w:val="18"/>
          <w:szCs w:val="18"/>
          <w:lang w:val="en-US"/>
        </w:rPr>
      </w:pPr>
    </w:p>
    <w:p w14:paraId="6F3874D3" w14:textId="77777777" w:rsidR="00D07EF7" w:rsidRDefault="00D07EF7" w:rsidP="00D07EF7">
      <w:pPr>
        <w:jc w:val="both"/>
        <w:rPr>
          <w:rFonts w:cstheme="minorHAnsi"/>
          <w:i/>
          <w:iCs/>
          <w:sz w:val="18"/>
          <w:szCs w:val="18"/>
          <w:lang w:val="en-US"/>
        </w:rPr>
      </w:pPr>
    </w:p>
    <w:p w14:paraId="269D3F95" w14:textId="77777777" w:rsidR="00D07EF7" w:rsidRDefault="00D07EF7" w:rsidP="00D07EF7">
      <w:pPr>
        <w:jc w:val="both"/>
        <w:rPr>
          <w:rFonts w:cstheme="minorHAnsi"/>
          <w:i/>
          <w:iCs/>
          <w:sz w:val="18"/>
          <w:szCs w:val="18"/>
          <w:lang w:val="en-US"/>
        </w:rPr>
      </w:pPr>
    </w:p>
    <w:p w14:paraId="035669C2" w14:textId="77777777" w:rsidR="00D07EF7" w:rsidRDefault="00D07EF7" w:rsidP="00D07EF7">
      <w:pPr>
        <w:jc w:val="both"/>
        <w:rPr>
          <w:rFonts w:cstheme="minorHAnsi"/>
          <w:i/>
          <w:iCs/>
          <w:sz w:val="18"/>
          <w:szCs w:val="18"/>
          <w:lang w:val="en-US"/>
        </w:rPr>
      </w:pPr>
    </w:p>
    <w:p w14:paraId="6B6FC18A" w14:textId="77777777" w:rsidR="00D07EF7" w:rsidRDefault="00D07EF7" w:rsidP="00D07EF7">
      <w:pPr>
        <w:jc w:val="both"/>
        <w:rPr>
          <w:rFonts w:cstheme="minorHAnsi"/>
          <w:i/>
          <w:iCs/>
          <w:sz w:val="18"/>
          <w:szCs w:val="18"/>
          <w:lang w:val="en-US"/>
        </w:rPr>
      </w:pPr>
    </w:p>
    <w:p w14:paraId="4D2CA49D" w14:textId="77777777" w:rsidR="00D07EF7" w:rsidRDefault="00D07EF7" w:rsidP="00D07EF7">
      <w:pPr>
        <w:jc w:val="both"/>
        <w:rPr>
          <w:rFonts w:cstheme="minorHAnsi"/>
          <w:i/>
          <w:iCs/>
          <w:sz w:val="18"/>
          <w:szCs w:val="18"/>
          <w:lang w:val="en-US"/>
        </w:rPr>
      </w:pPr>
    </w:p>
    <w:p w14:paraId="49FF01EE" w14:textId="77777777" w:rsidR="00D07EF7" w:rsidRDefault="00D07EF7" w:rsidP="00D07EF7">
      <w:pPr>
        <w:jc w:val="both"/>
        <w:rPr>
          <w:rFonts w:cstheme="minorHAnsi"/>
          <w:i/>
          <w:iCs/>
          <w:sz w:val="18"/>
          <w:szCs w:val="18"/>
          <w:lang w:val="en-US"/>
        </w:rPr>
      </w:pPr>
    </w:p>
    <w:p w14:paraId="575127A3" w14:textId="4B8939C7" w:rsidR="00E45FA1" w:rsidRPr="009B56B0" w:rsidRDefault="00E45FA1" w:rsidP="003D19DE">
      <w:pPr>
        <w:jc w:val="both"/>
        <w:rPr>
          <w:rFonts w:cstheme="minorHAnsi"/>
          <w:i/>
          <w:iCs/>
          <w:sz w:val="18"/>
          <w:szCs w:val="18"/>
          <w:lang w:val="en-US"/>
        </w:rPr>
      </w:pPr>
    </w:p>
    <w:sectPr w:rsidR="00E45FA1" w:rsidRPr="009B56B0" w:rsidSect="005025BD">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7EC2" w14:textId="77777777" w:rsidR="005025BD" w:rsidRDefault="005025BD" w:rsidP="00117782">
      <w:pPr>
        <w:spacing w:after="0" w:line="240" w:lineRule="auto"/>
      </w:pPr>
      <w:r>
        <w:separator/>
      </w:r>
    </w:p>
  </w:endnote>
  <w:endnote w:type="continuationSeparator" w:id="0">
    <w:p w14:paraId="3423BB34" w14:textId="77777777" w:rsidR="005025BD" w:rsidRDefault="005025BD" w:rsidP="00117782">
      <w:pPr>
        <w:spacing w:after="0" w:line="240" w:lineRule="auto"/>
      </w:pPr>
      <w:r>
        <w:continuationSeparator/>
      </w:r>
    </w:p>
  </w:endnote>
  <w:endnote w:type="continuationNotice" w:id="1">
    <w:p w14:paraId="55C479A2" w14:textId="77777777" w:rsidR="005025BD" w:rsidRDefault="00502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D507" w14:textId="39993887" w:rsidR="00071C28" w:rsidRPr="00783468" w:rsidRDefault="00071C28" w:rsidP="00783468">
    <w:pPr>
      <w:pStyle w:val="Footer"/>
      <w:jc w:val="right"/>
      <w:rPr>
        <w:rFonts w:asciiTheme="majorHAnsi" w:hAnsiTheme="majorHAnsi" w:cstheme="majorHAnsi"/>
        <w:color w:val="7F7F7F" w:themeColor="text1" w:themeTint="80"/>
      </w:rPr>
    </w:pPr>
    <w:r w:rsidRPr="00783468">
      <w:rPr>
        <w:rFonts w:asciiTheme="majorHAnsi" w:hAnsiTheme="majorHAnsi" w:cstheme="majorHAnsi"/>
        <w:color w:val="7F7F7F" w:themeColor="text1" w:themeTint="80"/>
      </w:rPr>
      <w:t xml:space="preserve">Page </w:t>
    </w:r>
    <w:r w:rsidR="00783468" w:rsidRPr="00783468">
      <w:rPr>
        <w:rFonts w:asciiTheme="majorHAnsi" w:hAnsiTheme="majorHAnsi" w:cstheme="majorHAnsi"/>
        <w:color w:val="7F7F7F" w:themeColor="text1" w:themeTint="80"/>
      </w:rPr>
      <w:fldChar w:fldCharType="begin"/>
    </w:r>
    <w:r w:rsidR="00783468" w:rsidRPr="00783468">
      <w:rPr>
        <w:rFonts w:asciiTheme="majorHAnsi" w:hAnsiTheme="majorHAnsi" w:cstheme="majorHAnsi"/>
        <w:color w:val="7F7F7F" w:themeColor="text1" w:themeTint="80"/>
      </w:rPr>
      <w:instrText xml:space="preserve"> PAGE   \* MERGEFORMAT </w:instrText>
    </w:r>
    <w:r w:rsidR="00783468" w:rsidRPr="00783468">
      <w:rPr>
        <w:rFonts w:asciiTheme="majorHAnsi" w:hAnsiTheme="majorHAnsi" w:cstheme="majorHAnsi"/>
        <w:color w:val="7F7F7F" w:themeColor="text1" w:themeTint="80"/>
      </w:rPr>
      <w:fldChar w:fldCharType="separate"/>
    </w:r>
    <w:r w:rsidR="00783468" w:rsidRPr="00783468">
      <w:rPr>
        <w:rFonts w:asciiTheme="majorHAnsi" w:hAnsiTheme="majorHAnsi" w:cstheme="majorHAnsi"/>
        <w:noProof/>
        <w:color w:val="7F7F7F" w:themeColor="text1" w:themeTint="80"/>
      </w:rPr>
      <w:t>1</w:t>
    </w:r>
    <w:r w:rsidR="00783468" w:rsidRPr="00783468">
      <w:rPr>
        <w:rFonts w:asciiTheme="majorHAnsi" w:hAnsiTheme="majorHAnsi" w:cstheme="majorHAnsi"/>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FBC9" w14:textId="77777777" w:rsidR="005025BD" w:rsidRDefault="005025BD" w:rsidP="00117782">
      <w:pPr>
        <w:spacing w:after="0" w:line="240" w:lineRule="auto"/>
      </w:pPr>
      <w:r>
        <w:separator/>
      </w:r>
    </w:p>
  </w:footnote>
  <w:footnote w:type="continuationSeparator" w:id="0">
    <w:p w14:paraId="7B1E9A86" w14:textId="77777777" w:rsidR="005025BD" w:rsidRDefault="005025BD" w:rsidP="00117782">
      <w:pPr>
        <w:spacing w:after="0" w:line="240" w:lineRule="auto"/>
      </w:pPr>
      <w:r>
        <w:continuationSeparator/>
      </w:r>
    </w:p>
  </w:footnote>
  <w:footnote w:type="continuationNotice" w:id="1">
    <w:p w14:paraId="067F6DE3" w14:textId="77777777" w:rsidR="005025BD" w:rsidRDefault="005025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AACC" w14:textId="68BC186B" w:rsidR="00117782" w:rsidRPr="00202BD8" w:rsidRDefault="00117782" w:rsidP="00117782">
    <w:pPr>
      <w:pStyle w:val="Header"/>
      <w:jc w:val="center"/>
      <w:rPr>
        <w:rFonts w:asciiTheme="majorHAnsi" w:hAnsiTheme="majorHAnsi" w:cstheme="majorHAnsi"/>
        <w:color w:val="FF0000"/>
        <w:lang w:val="en-US"/>
      </w:rPr>
    </w:pPr>
    <w:r w:rsidRPr="00202BD8">
      <w:rPr>
        <w:rFonts w:asciiTheme="majorHAnsi" w:hAnsiTheme="majorHAnsi" w:cstheme="majorHAnsi"/>
        <w:color w:val="FF0000"/>
        <w:lang w:val="en-US"/>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2AB"/>
    <w:multiLevelType w:val="hybridMultilevel"/>
    <w:tmpl w:val="BAD045EC"/>
    <w:lvl w:ilvl="0" w:tplc="04090001">
      <w:start w:val="1"/>
      <w:numFmt w:val="bullet"/>
      <w:lvlText w:val=""/>
      <w:lvlJc w:val="left"/>
      <w:pPr>
        <w:ind w:left="-9090" w:hanging="360"/>
      </w:pPr>
      <w:rPr>
        <w:rFonts w:ascii="Symbol" w:hAnsi="Symbol" w:hint="default"/>
      </w:rPr>
    </w:lvl>
    <w:lvl w:ilvl="1" w:tplc="04090003" w:tentative="1">
      <w:start w:val="1"/>
      <w:numFmt w:val="bullet"/>
      <w:lvlText w:val="o"/>
      <w:lvlJc w:val="left"/>
      <w:pPr>
        <w:ind w:left="-837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3330" w:hanging="360"/>
      </w:pPr>
      <w:rPr>
        <w:rFonts w:ascii="Wingdings" w:hAnsi="Wingdings" w:hint="default"/>
      </w:rPr>
    </w:lvl>
  </w:abstractNum>
  <w:abstractNum w:abstractNumId="1" w15:restartNumberingAfterBreak="0">
    <w:nsid w:val="014139A3"/>
    <w:multiLevelType w:val="hybridMultilevel"/>
    <w:tmpl w:val="F5F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2CA0"/>
    <w:multiLevelType w:val="hybridMultilevel"/>
    <w:tmpl w:val="44582F08"/>
    <w:lvl w:ilvl="0" w:tplc="F5FA3B20">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96CE6"/>
    <w:multiLevelType w:val="hybridMultilevel"/>
    <w:tmpl w:val="F2B21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7B75B9"/>
    <w:multiLevelType w:val="hybridMultilevel"/>
    <w:tmpl w:val="2C1C7AF8"/>
    <w:lvl w:ilvl="0" w:tplc="04090005">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5" w15:restartNumberingAfterBreak="0">
    <w:nsid w:val="061E669E"/>
    <w:multiLevelType w:val="hybridMultilevel"/>
    <w:tmpl w:val="02EA1556"/>
    <w:lvl w:ilvl="0" w:tplc="3926C33E">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0482F"/>
    <w:multiLevelType w:val="hybridMultilevel"/>
    <w:tmpl w:val="EEA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647C6"/>
    <w:multiLevelType w:val="hybridMultilevel"/>
    <w:tmpl w:val="7DF8F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E035CF"/>
    <w:multiLevelType w:val="hybridMultilevel"/>
    <w:tmpl w:val="F620F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6A4876"/>
    <w:multiLevelType w:val="hybridMultilevel"/>
    <w:tmpl w:val="2FF2D06C"/>
    <w:lvl w:ilvl="0" w:tplc="6494F8E6">
      <w:start w:val="9"/>
      <w:numFmt w:val="decimal"/>
      <w:lvlText w:val="%1."/>
      <w:lvlJc w:val="left"/>
      <w:pPr>
        <w:tabs>
          <w:tab w:val="num" w:pos="720"/>
        </w:tabs>
        <w:ind w:left="720" w:hanging="360"/>
      </w:pPr>
    </w:lvl>
    <w:lvl w:ilvl="1" w:tplc="35182686" w:tentative="1">
      <w:start w:val="1"/>
      <w:numFmt w:val="decimal"/>
      <w:lvlText w:val="%2."/>
      <w:lvlJc w:val="left"/>
      <w:pPr>
        <w:tabs>
          <w:tab w:val="num" w:pos="1440"/>
        </w:tabs>
        <w:ind w:left="1440" w:hanging="360"/>
      </w:pPr>
    </w:lvl>
    <w:lvl w:ilvl="2" w:tplc="65E46910" w:tentative="1">
      <w:start w:val="1"/>
      <w:numFmt w:val="decimal"/>
      <w:lvlText w:val="%3."/>
      <w:lvlJc w:val="left"/>
      <w:pPr>
        <w:tabs>
          <w:tab w:val="num" w:pos="2160"/>
        </w:tabs>
        <w:ind w:left="2160" w:hanging="360"/>
      </w:pPr>
    </w:lvl>
    <w:lvl w:ilvl="3" w:tplc="F6EAFB32" w:tentative="1">
      <w:start w:val="1"/>
      <w:numFmt w:val="decimal"/>
      <w:lvlText w:val="%4."/>
      <w:lvlJc w:val="left"/>
      <w:pPr>
        <w:tabs>
          <w:tab w:val="num" w:pos="2880"/>
        </w:tabs>
        <w:ind w:left="2880" w:hanging="360"/>
      </w:pPr>
    </w:lvl>
    <w:lvl w:ilvl="4" w:tplc="7A849A56" w:tentative="1">
      <w:start w:val="1"/>
      <w:numFmt w:val="decimal"/>
      <w:lvlText w:val="%5."/>
      <w:lvlJc w:val="left"/>
      <w:pPr>
        <w:tabs>
          <w:tab w:val="num" w:pos="3600"/>
        </w:tabs>
        <w:ind w:left="3600" w:hanging="360"/>
      </w:pPr>
    </w:lvl>
    <w:lvl w:ilvl="5" w:tplc="3EF4A7E8" w:tentative="1">
      <w:start w:val="1"/>
      <w:numFmt w:val="decimal"/>
      <w:lvlText w:val="%6."/>
      <w:lvlJc w:val="left"/>
      <w:pPr>
        <w:tabs>
          <w:tab w:val="num" w:pos="4320"/>
        </w:tabs>
        <w:ind w:left="4320" w:hanging="360"/>
      </w:pPr>
    </w:lvl>
    <w:lvl w:ilvl="6" w:tplc="DFD6908A" w:tentative="1">
      <w:start w:val="1"/>
      <w:numFmt w:val="decimal"/>
      <w:lvlText w:val="%7."/>
      <w:lvlJc w:val="left"/>
      <w:pPr>
        <w:tabs>
          <w:tab w:val="num" w:pos="5040"/>
        </w:tabs>
        <w:ind w:left="5040" w:hanging="360"/>
      </w:pPr>
    </w:lvl>
    <w:lvl w:ilvl="7" w:tplc="82B6159E" w:tentative="1">
      <w:start w:val="1"/>
      <w:numFmt w:val="decimal"/>
      <w:lvlText w:val="%8."/>
      <w:lvlJc w:val="left"/>
      <w:pPr>
        <w:tabs>
          <w:tab w:val="num" w:pos="5760"/>
        </w:tabs>
        <w:ind w:left="5760" w:hanging="360"/>
      </w:pPr>
    </w:lvl>
    <w:lvl w:ilvl="8" w:tplc="9EE07B64" w:tentative="1">
      <w:start w:val="1"/>
      <w:numFmt w:val="decimal"/>
      <w:lvlText w:val="%9."/>
      <w:lvlJc w:val="left"/>
      <w:pPr>
        <w:tabs>
          <w:tab w:val="num" w:pos="6480"/>
        </w:tabs>
        <w:ind w:left="6480" w:hanging="360"/>
      </w:pPr>
    </w:lvl>
  </w:abstractNum>
  <w:abstractNum w:abstractNumId="10" w15:restartNumberingAfterBreak="0">
    <w:nsid w:val="0B48097A"/>
    <w:multiLevelType w:val="hybridMultilevel"/>
    <w:tmpl w:val="E37C8E0A"/>
    <w:lvl w:ilvl="0" w:tplc="04090019">
      <w:start w:val="1"/>
      <w:numFmt w:val="lowerLetter"/>
      <w:lvlText w:val="%1."/>
      <w:lvlJc w:val="left"/>
      <w:pPr>
        <w:ind w:left="11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B51417F"/>
    <w:multiLevelType w:val="hybridMultilevel"/>
    <w:tmpl w:val="E3B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C2676"/>
    <w:multiLevelType w:val="hybridMultilevel"/>
    <w:tmpl w:val="3CC4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23DC3"/>
    <w:multiLevelType w:val="hybridMultilevel"/>
    <w:tmpl w:val="860ACCD4"/>
    <w:lvl w:ilvl="0" w:tplc="57D63994">
      <w:start w:val="1"/>
      <w:numFmt w:val="decimal"/>
      <w:lvlText w:val="%1."/>
      <w:lvlJc w:val="left"/>
      <w:pPr>
        <w:ind w:left="115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943705"/>
    <w:multiLevelType w:val="hybridMultilevel"/>
    <w:tmpl w:val="CD86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344923"/>
    <w:multiLevelType w:val="hybridMultilevel"/>
    <w:tmpl w:val="1DB28A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A82843"/>
    <w:multiLevelType w:val="hybridMultilevel"/>
    <w:tmpl w:val="937C6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1051E7D"/>
    <w:multiLevelType w:val="hybridMultilevel"/>
    <w:tmpl w:val="B3AAF46A"/>
    <w:lvl w:ilvl="0" w:tplc="4A18EF2E">
      <w:start w:val="3"/>
      <w:numFmt w:val="decimal"/>
      <w:lvlText w:val="%1."/>
      <w:lvlJc w:val="left"/>
      <w:pPr>
        <w:tabs>
          <w:tab w:val="num" w:pos="720"/>
        </w:tabs>
        <w:ind w:left="720" w:hanging="360"/>
      </w:pPr>
    </w:lvl>
    <w:lvl w:ilvl="1" w:tplc="6584FDB6" w:tentative="1">
      <w:start w:val="1"/>
      <w:numFmt w:val="decimal"/>
      <w:lvlText w:val="%2."/>
      <w:lvlJc w:val="left"/>
      <w:pPr>
        <w:tabs>
          <w:tab w:val="num" w:pos="1440"/>
        </w:tabs>
        <w:ind w:left="1440" w:hanging="360"/>
      </w:pPr>
    </w:lvl>
    <w:lvl w:ilvl="2" w:tplc="ECE6EF1E" w:tentative="1">
      <w:start w:val="1"/>
      <w:numFmt w:val="decimal"/>
      <w:lvlText w:val="%3."/>
      <w:lvlJc w:val="left"/>
      <w:pPr>
        <w:tabs>
          <w:tab w:val="num" w:pos="2160"/>
        </w:tabs>
        <w:ind w:left="2160" w:hanging="360"/>
      </w:pPr>
    </w:lvl>
    <w:lvl w:ilvl="3" w:tplc="F184DC7C" w:tentative="1">
      <w:start w:val="1"/>
      <w:numFmt w:val="decimal"/>
      <w:lvlText w:val="%4."/>
      <w:lvlJc w:val="left"/>
      <w:pPr>
        <w:tabs>
          <w:tab w:val="num" w:pos="2880"/>
        </w:tabs>
        <w:ind w:left="2880" w:hanging="360"/>
      </w:pPr>
    </w:lvl>
    <w:lvl w:ilvl="4" w:tplc="02FCF576" w:tentative="1">
      <w:start w:val="1"/>
      <w:numFmt w:val="decimal"/>
      <w:lvlText w:val="%5."/>
      <w:lvlJc w:val="left"/>
      <w:pPr>
        <w:tabs>
          <w:tab w:val="num" w:pos="3600"/>
        </w:tabs>
        <w:ind w:left="3600" w:hanging="360"/>
      </w:pPr>
    </w:lvl>
    <w:lvl w:ilvl="5" w:tplc="511275C8" w:tentative="1">
      <w:start w:val="1"/>
      <w:numFmt w:val="decimal"/>
      <w:lvlText w:val="%6."/>
      <w:lvlJc w:val="left"/>
      <w:pPr>
        <w:tabs>
          <w:tab w:val="num" w:pos="4320"/>
        </w:tabs>
        <w:ind w:left="4320" w:hanging="360"/>
      </w:pPr>
    </w:lvl>
    <w:lvl w:ilvl="6" w:tplc="F4089990" w:tentative="1">
      <w:start w:val="1"/>
      <w:numFmt w:val="decimal"/>
      <w:lvlText w:val="%7."/>
      <w:lvlJc w:val="left"/>
      <w:pPr>
        <w:tabs>
          <w:tab w:val="num" w:pos="5040"/>
        </w:tabs>
        <w:ind w:left="5040" w:hanging="360"/>
      </w:pPr>
    </w:lvl>
    <w:lvl w:ilvl="7" w:tplc="B404ACA0" w:tentative="1">
      <w:start w:val="1"/>
      <w:numFmt w:val="decimal"/>
      <w:lvlText w:val="%8."/>
      <w:lvlJc w:val="left"/>
      <w:pPr>
        <w:tabs>
          <w:tab w:val="num" w:pos="5760"/>
        </w:tabs>
        <w:ind w:left="5760" w:hanging="360"/>
      </w:pPr>
    </w:lvl>
    <w:lvl w:ilvl="8" w:tplc="EC5AF890" w:tentative="1">
      <w:start w:val="1"/>
      <w:numFmt w:val="decimal"/>
      <w:lvlText w:val="%9."/>
      <w:lvlJc w:val="left"/>
      <w:pPr>
        <w:tabs>
          <w:tab w:val="num" w:pos="6480"/>
        </w:tabs>
        <w:ind w:left="6480" w:hanging="360"/>
      </w:pPr>
    </w:lvl>
  </w:abstractNum>
  <w:abstractNum w:abstractNumId="18" w15:restartNumberingAfterBreak="0">
    <w:nsid w:val="12686531"/>
    <w:multiLevelType w:val="hybridMultilevel"/>
    <w:tmpl w:val="2B969E8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C6548C"/>
    <w:multiLevelType w:val="hybridMultilevel"/>
    <w:tmpl w:val="7C286878"/>
    <w:lvl w:ilvl="0" w:tplc="A858A6C4">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6404DA"/>
    <w:multiLevelType w:val="hybridMultilevel"/>
    <w:tmpl w:val="C0C27EBE"/>
    <w:lvl w:ilvl="0" w:tplc="E3586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23DF7"/>
    <w:multiLevelType w:val="hybridMultilevel"/>
    <w:tmpl w:val="B7A81AF0"/>
    <w:lvl w:ilvl="0" w:tplc="F6D03CFC">
      <w:start w:val="1"/>
      <w:numFmt w:val="decimal"/>
      <w:lvlText w:val="%1."/>
      <w:lvlJc w:val="left"/>
      <w:pPr>
        <w:ind w:left="1580" w:hanging="360"/>
      </w:pPr>
      <w:rPr>
        <w:rFonts w:hint="default"/>
      </w:rPr>
    </w:lvl>
    <w:lvl w:ilvl="1" w:tplc="04090019">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22" w15:restartNumberingAfterBreak="0">
    <w:nsid w:val="19C4251A"/>
    <w:multiLevelType w:val="hybridMultilevel"/>
    <w:tmpl w:val="2DD2366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222ACD"/>
    <w:multiLevelType w:val="hybridMultilevel"/>
    <w:tmpl w:val="4D48572A"/>
    <w:lvl w:ilvl="0" w:tplc="64627F0C">
      <w:start w:val="6"/>
      <w:numFmt w:val="decimal"/>
      <w:lvlText w:val="%1."/>
      <w:lvlJc w:val="left"/>
      <w:pPr>
        <w:tabs>
          <w:tab w:val="num" w:pos="720"/>
        </w:tabs>
        <w:ind w:left="720" w:hanging="360"/>
      </w:pPr>
    </w:lvl>
    <w:lvl w:ilvl="1" w:tplc="53A6780A" w:tentative="1">
      <w:start w:val="1"/>
      <w:numFmt w:val="decimal"/>
      <w:lvlText w:val="%2."/>
      <w:lvlJc w:val="left"/>
      <w:pPr>
        <w:tabs>
          <w:tab w:val="num" w:pos="1440"/>
        </w:tabs>
        <w:ind w:left="1440" w:hanging="360"/>
      </w:pPr>
    </w:lvl>
    <w:lvl w:ilvl="2" w:tplc="BDB2F532" w:tentative="1">
      <w:start w:val="1"/>
      <w:numFmt w:val="decimal"/>
      <w:lvlText w:val="%3."/>
      <w:lvlJc w:val="left"/>
      <w:pPr>
        <w:tabs>
          <w:tab w:val="num" w:pos="2160"/>
        </w:tabs>
        <w:ind w:left="2160" w:hanging="360"/>
      </w:pPr>
    </w:lvl>
    <w:lvl w:ilvl="3" w:tplc="0228FE12" w:tentative="1">
      <w:start w:val="1"/>
      <w:numFmt w:val="decimal"/>
      <w:lvlText w:val="%4."/>
      <w:lvlJc w:val="left"/>
      <w:pPr>
        <w:tabs>
          <w:tab w:val="num" w:pos="2880"/>
        </w:tabs>
        <w:ind w:left="2880" w:hanging="360"/>
      </w:pPr>
    </w:lvl>
    <w:lvl w:ilvl="4" w:tplc="B66A95DE" w:tentative="1">
      <w:start w:val="1"/>
      <w:numFmt w:val="decimal"/>
      <w:lvlText w:val="%5."/>
      <w:lvlJc w:val="left"/>
      <w:pPr>
        <w:tabs>
          <w:tab w:val="num" w:pos="3600"/>
        </w:tabs>
        <w:ind w:left="3600" w:hanging="360"/>
      </w:pPr>
    </w:lvl>
    <w:lvl w:ilvl="5" w:tplc="00D2B090" w:tentative="1">
      <w:start w:val="1"/>
      <w:numFmt w:val="decimal"/>
      <w:lvlText w:val="%6."/>
      <w:lvlJc w:val="left"/>
      <w:pPr>
        <w:tabs>
          <w:tab w:val="num" w:pos="4320"/>
        </w:tabs>
        <w:ind w:left="4320" w:hanging="360"/>
      </w:pPr>
    </w:lvl>
    <w:lvl w:ilvl="6" w:tplc="F2FE7E1C" w:tentative="1">
      <w:start w:val="1"/>
      <w:numFmt w:val="decimal"/>
      <w:lvlText w:val="%7."/>
      <w:lvlJc w:val="left"/>
      <w:pPr>
        <w:tabs>
          <w:tab w:val="num" w:pos="5040"/>
        </w:tabs>
        <w:ind w:left="5040" w:hanging="360"/>
      </w:pPr>
    </w:lvl>
    <w:lvl w:ilvl="7" w:tplc="98B25958" w:tentative="1">
      <w:start w:val="1"/>
      <w:numFmt w:val="decimal"/>
      <w:lvlText w:val="%8."/>
      <w:lvlJc w:val="left"/>
      <w:pPr>
        <w:tabs>
          <w:tab w:val="num" w:pos="5760"/>
        </w:tabs>
        <w:ind w:left="5760" w:hanging="360"/>
      </w:pPr>
    </w:lvl>
    <w:lvl w:ilvl="8" w:tplc="DD5A4810" w:tentative="1">
      <w:start w:val="1"/>
      <w:numFmt w:val="decimal"/>
      <w:lvlText w:val="%9."/>
      <w:lvlJc w:val="left"/>
      <w:pPr>
        <w:tabs>
          <w:tab w:val="num" w:pos="6480"/>
        </w:tabs>
        <w:ind w:left="6480" w:hanging="360"/>
      </w:pPr>
    </w:lvl>
  </w:abstractNum>
  <w:abstractNum w:abstractNumId="24" w15:restartNumberingAfterBreak="0">
    <w:nsid w:val="216D7B05"/>
    <w:multiLevelType w:val="hybridMultilevel"/>
    <w:tmpl w:val="7B2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1359E4"/>
    <w:multiLevelType w:val="hybridMultilevel"/>
    <w:tmpl w:val="6B12EEF6"/>
    <w:lvl w:ilvl="0" w:tplc="04090017">
      <w:start w:val="1"/>
      <w:numFmt w:val="lowerLetter"/>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26" w15:restartNumberingAfterBreak="0">
    <w:nsid w:val="247968A4"/>
    <w:multiLevelType w:val="hybridMultilevel"/>
    <w:tmpl w:val="44B67340"/>
    <w:lvl w:ilvl="0" w:tplc="B48CDABE">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21E33"/>
    <w:multiLevelType w:val="hybridMultilevel"/>
    <w:tmpl w:val="3028CE50"/>
    <w:lvl w:ilvl="0" w:tplc="838E67CA">
      <w:start w:val="6"/>
      <w:numFmt w:val="bullet"/>
      <w:lvlText w:val="-"/>
      <w:lvlJc w:val="left"/>
      <w:pPr>
        <w:ind w:left="704" w:hanging="360"/>
      </w:pPr>
      <w:rPr>
        <w:rFonts w:ascii="Calibri" w:eastAsia="SimSun" w:hAnsi="Calibri" w:cs="Calibri"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28" w15:restartNumberingAfterBreak="0">
    <w:nsid w:val="29BA0AD0"/>
    <w:multiLevelType w:val="hybridMultilevel"/>
    <w:tmpl w:val="632295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A9B248D"/>
    <w:multiLevelType w:val="hybridMultilevel"/>
    <w:tmpl w:val="CB52C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B1B58FA"/>
    <w:multiLevelType w:val="hybridMultilevel"/>
    <w:tmpl w:val="66C61DFA"/>
    <w:lvl w:ilvl="0" w:tplc="6BB430FA">
      <w:start w:val="8"/>
      <w:numFmt w:val="decimal"/>
      <w:lvlText w:val="%1."/>
      <w:lvlJc w:val="left"/>
      <w:pPr>
        <w:tabs>
          <w:tab w:val="num" w:pos="720"/>
        </w:tabs>
        <w:ind w:left="720" w:hanging="360"/>
      </w:pPr>
    </w:lvl>
    <w:lvl w:ilvl="1" w:tplc="5D004C0C" w:tentative="1">
      <w:start w:val="1"/>
      <w:numFmt w:val="decimal"/>
      <w:lvlText w:val="%2."/>
      <w:lvlJc w:val="left"/>
      <w:pPr>
        <w:tabs>
          <w:tab w:val="num" w:pos="1440"/>
        </w:tabs>
        <w:ind w:left="1440" w:hanging="360"/>
      </w:pPr>
    </w:lvl>
    <w:lvl w:ilvl="2" w:tplc="D966A752" w:tentative="1">
      <w:start w:val="1"/>
      <w:numFmt w:val="decimal"/>
      <w:lvlText w:val="%3."/>
      <w:lvlJc w:val="left"/>
      <w:pPr>
        <w:tabs>
          <w:tab w:val="num" w:pos="2160"/>
        </w:tabs>
        <w:ind w:left="2160" w:hanging="360"/>
      </w:pPr>
    </w:lvl>
    <w:lvl w:ilvl="3" w:tplc="7DFE1AA4" w:tentative="1">
      <w:start w:val="1"/>
      <w:numFmt w:val="decimal"/>
      <w:lvlText w:val="%4."/>
      <w:lvlJc w:val="left"/>
      <w:pPr>
        <w:tabs>
          <w:tab w:val="num" w:pos="2880"/>
        </w:tabs>
        <w:ind w:left="2880" w:hanging="360"/>
      </w:pPr>
    </w:lvl>
    <w:lvl w:ilvl="4" w:tplc="781AFD68" w:tentative="1">
      <w:start w:val="1"/>
      <w:numFmt w:val="decimal"/>
      <w:lvlText w:val="%5."/>
      <w:lvlJc w:val="left"/>
      <w:pPr>
        <w:tabs>
          <w:tab w:val="num" w:pos="3600"/>
        </w:tabs>
        <w:ind w:left="3600" w:hanging="360"/>
      </w:pPr>
    </w:lvl>
    <w:lvl w:ilvl="5" w:tplc="43129DF6" w:tentative="1">
      <w:start w:val="1"/>
      <w:numFmt w:val="decimal"/>
      <w:lvlText w:val="%6."/>
      <w:lvlJc w:val="left"/>
      <w:pPr>
        <w:tabs>
          <w:tab w:val="num" w:pos="4320"/>
        </w:tabs>
        <w:ind w:left="4320" w:hanging="360"/>
      </w:pPr>
    </w:lvl>
    <w:lvl w:ilvl="6" w:tplc="5FB6581C" w:tentative="1">
      <w:start w:val="1"/>
      <w:numFmt w:val="decimal"/>
      <w:lvlText w:val="%7."/>
      <w:lvlJc w:val="left"/>
      <w:pPr>
        <w:tabs>
          <w:tab w:val="num" w:pos="5040"/>
        </w:tabs>
        <w:ind w:left="5040" w:hanging="360"/>
      </w:pPr>
    </w:lvl>
    <w:lvl w:ilvl="7" w:tplc="8E08488E" w:tentative="1">
      <w:start w:val="1"/>
      <w:numFmt w:val="decimal"/>
      <w:lvlText w:val="%8."/>
      <w:lvlJc w:val="left"/>
      <w:pPr>
        <w:tabs>
          <w:tab w:val="num" w:pos="5760"/>
        </w:tabs>
        <w:ind w:left="5760" w:hanging="360"/>
      </w:pPr>
    </w:lvl>
    <w:lvl w:ilvl="8" w:tplc="001EDFDA" w:tentative="1">
      <w:start w:val="1"/>
      <w:numFmt w:val="decimal"/>
      <w:lvlText w:val="%9."/>
      <w:lvlJc w:val="left"/>
      <w:pPr>
        <w:tabs>
          <w:tab w:val="num" w:pos="6480"/>
        </w:tabs>
        <w:ind w:left="6480" w:hanging="360"/>
      </w:pPr>
    </w:lvl>
  </w:abstractNum>
  <w:abstractNum w:abstractNumId="31" w15:restartNumberingAfterBreak="0">
    <w:nsid w:val="2E8135F8"/>
    <w:multiLevelType w:val="hybridMultilevel"/>
    <w:tmpl w:val="57EC7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D44D9B"/>
    <w:multiLevelType w:val="hybridMultilevel"/>
    <w:tmpl w:val="F6E453C0"/>
    <w:lvl w:ilvl="0" w:tplc="7E9EFB1E">
      <w:start w:val="1"/>
      <w:numFmt w:val="decimal"/>
      <w:lvlText w:val="%1."/>
      <w:lvlJc w:val="left"/>
      <w:pPr>
        <w:ind w:left="720" w:hanging="360"/>
      </w:pPr>
      <w:rPr>
        <w:rFonts w:hint="default"/>
        <w:b w:val="0"/>
        <w:bCs w:val="0"/>
        <w:color w:val="auto"/>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5E3754F"/>
    <w:multiLevelType w:val="hybridMultilevel"/>
    <w:tmpl w:val="6FC2FDBC"/>
    <w:lvl w:ilvl="0" w:tplc="D1506A5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5FB0C13"/>
    <w:multiLevelType w:val="hybridMultilevel"/>
    <w:tmpl w:val="47723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7421AA8"/>
    <w:multiLevelType w:val="hybridMultilevel"/>
    <w:tmpl w:val="8292C224"/>
    <w:lvl w:ilvl="0" w:tplc="FFFFFFFF">
      <w:start w:val="1"/>
      <w:numFmt w:val="decimal"/>
      <w:lvlText w:val="%1."/>
      <w:lvlJc w:val="left"/>
      <w:pPr>
        <w:ind w:left="1150" w:hanging="360"/>
      </w:pPr>
    </w:lvl>
    <w:lvl w:ilvl="1" w:tplc="FFFFFFFF" w:tentative="1">
      <w:start w:val="1"/>
      <w:numFmt w:val="lowerLetter"/>
      <w:lvlText w:val="%2."/>
      <w:lvlJc w:val="left"/>
      <w:pPr>
        <w:ind w:left="1870" w:hanging="360"/>
      </w:p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36" w15:restartNumberingAfterBreak="0">
    <w:nsid w:val="37585726"/>
    <w:multiLevelType w:val="hybridMultilevel"/>
    <w:tmpl w:val="AADE7F36"/>
    <w:lvl w:ilvl="0" w:tplc="FFFFFFFF">
      <w:start w:val="1"/>
      <w:numFmt w:val="decimal"/>
      <w:lvlText w:val="%1."/>
      <w:lvlJc w:val="left"/>
      <w:pPr>
        <w:ind w:left="1150" w:hanging="360"/>
      </w:pPr>
    </w:lvl>
    <w:lvl w:ilvl="1" w:tplc="FFFFFFFF" w:tentative="1">
      <w:start w:val="1"/>
      <w:numFmt w:val="lowerLetter"/>
      <w:lvlText w:val="%2."/>
      <w:lvlJc w:val="left"/>
      <w:pPr>
        <w:ind w:left="1870" w:hanging="360"/>
      </w:p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37" w15:restartNumberingAfterBreak="0">
    <w:nsid w:val="37E05016"/>
    <w:multiLevelType w:val="hybridMultilevel"/>
    <w:tmpl w:val="3C0AD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E92822"/>
    <w:multiLevelType w:val="hybridMultilevel"/>
    <w:tmpl w:val="D504848A"/>
    <w:lvl w:ilvl="0" w:tplc="EF5C1D50">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C22F6F"/>
    <w:multiLevelType w:val="hybridMultilevel"/>
    <w:tmpl w:val="0408056A"/>
    <w:lvl w:ilvl="0" w:tplc="5F06C600">
      <w:start w:val="1"/>
      <w:numFmt w:val="decimal"/>
      <w:lvlText w:val="%1."/>
      <w:lvlJc w:val="left"/>
      <w:pPr>
        <w:ind w:left="11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44CF6"/>
    <w:multiLevelType w:val="hybridMultilevel"/>
    <w:tmpl w:val="944A4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963AD"/>
    <w:multiLevelType w:val="hybridMultilevel"/>
    <w:tmpl w:val="7C286878"/>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C6001C9"/>
    <w:multiLevelType w:val="hybridMultilevel"/>
    <w:tmpl w:val="D480A874"/>
    <w:lvl w:ilvl="0" w:tplc="9474D23C">
      <w:start w:val="6"/>
      <w:numFmt w:val="bullet"/>
      <w:lvlText w:val="-"/>
      <w:lvlJc w:val="left"/>
      <w:pPr>
        <w:ind w:left="704" w:hanging="360"/>
      </w:pPr>
      <w:rPr>
        <w:rFonts w:ascii="Calibri" w:eastAsia="SimSun" w:hAnsi="Calibri" w:cs="Calibri"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43" w15:restartNumberingAfterBreak="0">
    <w:nsid w:val="3D6A548B"/>
    <w:multiLevelType w:val="hybridMultilevel"/>
    <w:tmpl w:val="48509562"/>
    <w:lvl w:ilvl="0" w:tplc="DFDA48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1A3A00"/>
    <w:multiLevelType w:val="hybridMultilevel"/>
    <w:tmpl w:val="C574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152D7D"/>
    <w:multiLevelType w:val="hybridMultilevel"/>
    <w:tmpl w:val="BE765956"/>
    <w:lvl w:ilvl="0" w:tplc="50B83432">
      <w:start w:val="1"/>
      <w:numFmt w:val="decimal"/>
      <w:lvlText w:val="%1."/>
      <w:lvlJc w:val="left"/>
      <w:pPr>
        <w:ind w:left="11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F646B2"/>
    <w:multiLevelType w:val="hybridMultilevel"/>
    <w:tmpl w:val="556EE61A"/>
    <w:lvl w:ilvl="0" w:tplc="FFFFFFFF">
      <w:start w:val="1"/>
      <w:numFmt w:val="decimal"/>
      <w:lvlText w:val="%1."/>
      <w:lvlJc w:val="left"/>
      <w:pPr>
        <w:ind w:left="1150" w:hanging="360"/>
      </w:pPr>
    </w:lvl>
    <w:lvl w:ilvl="1" w:tplc="FFFFFFFF" w:tentative="1">
      <w:start w:val="1"/>
      <w:numFmt w:val="lowerLetter"/>
      <w:lvlText w:val="%2."/>
      <w:lvlJc w:val="left"/>
      <w:pPr>
        <w:ind w:left="1870" w:hanging="360"/>
      </w:pPr>
    </w:lvl>
    <w:lvl w:ilvl="2" w:tplc="FFFFFFFF" w:tentative="1">
      <w:start w:val="1"/>
      <w:numFmt w:val="lowerRoman"/>
      <w:lvlText w:val="%3."/>
      <w:lvlJc w:val="right"/>
      <w:pPr>
        <w:ind w:left="2590" w:hanging="180"/>
      </w:pPr>
    </w:lvl>
    <w:lvl w:ilvl="3" w:tplc="FFFFFFFF" w:tentative="1">
      <w:start w:val="1"/>
      <w:numFmt w:val="decimal"/>
      <w:lvlText w:val="%4."/>
      <w:lvlJc w:val="left"/>
      <w:pPr>
        <w:ind w:left="3310" w:hanging="360"/>
      </w:pPr>
    </w:lvl>
    <w:lvl w:ilvl="4" w:tplc="FFFFFFFF" w:tentative="1">
      <w:start w:val="1"/>
      <w:numFmt w:val="lowerLetter"/>
      <w:lvlText w:val="%5."/>
      <w:lvlJc w:val="left"/>
      <w:pPr>
        <w:ind w:left="4030" w:hanging="360"/>
      </w:pPr>
    </w:lvl>
    <w:lvl w:ilvl="5" w:tplc="FFFFFFFF" w:tentative="1">
      <w:start w:val="1"/>
      <w:numFmt w:val="lowerRoman"/>
      <w:lvlText w:val="%6."/>
      <w:lvlJc w:val="right"/>
      <w:pPr>
        <w:ind w:left="4750" w:hanging="180"/>
      </w:pPr>
    </w:lvl>
    <w:lvl w:ilvl="6" w:tplc="FFFFFFFF" w:tentative="1">
      <w:start w:val="1"/>
      <w:numFmt w:val="decimal"/>
      <w:lvlText w:val="%7."/>
      <w:lvlJc w:val="left"/>
      <w:pPr>
        <w:ind w:left="5470" w:hanging="360"/>
      </w:pPr>
    </w:lvl>
    <w:lvl w:ilvl="7" w:tplc="FFFFFFFF" w:tentative="1">
      <w:start w:val="1"/>
      <w:numFmt w:val="lowerLetter"/>
      <w:lvlText w:val="%8."/>
      <w:lvlJc w:val="left"/>
      <w:pPr>
        <w:ind w:left="6190" w:hanging="360"/>
      </w:pPr>
    </w:lvl>
    <w:lvl w:ilvl="8" w:tplc="FFFFFFFF" w:tentative="1">
      <w:start w:val="1"/>
      <w:numFmt w:val="lowerRoman"/>
      <w:lvlText w:val="%9."/>
      <w:lvlJc w:val="right"/>
      <w:pPr>
        <w:ind w:left="6910" w:hanging="180"/>
      </w:pPr>
    </w:lvl>
  </w:abstractNum>
  <w:abstractNum w:abstractNumId="47" w15:restartNumberingAfterBreak="0">
    <w:nsid w:val="469E5272"/>
    <w:multiLevelType w:val="hybridMultilevel"/>
    <w:tmpl w:val="4D3A0040"/>
    <w:lvl w:ilvl="0" w:tplc="BA6417D4">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A11F9F"/>
    <w:multiLevelType w:val="hybridMultilevel"/>
    <w:tmpl w:val="ABFEB1A0"/>
    <w:lvl w:ilvl="0" w:tplc="F6D03CFC">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D85F4E"/>
    <w:multiLevelType w:val="hybridMultilevel"/>
    <w:tmpl w:val="0B3C74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9311956"/>
    <w:multiLevelType w:val="hybridMultilevel"/>
    <w:tmpl w:val="3804736A"/>
    <w:lvl w:ilvl="0" w:tplc="FFFFFFFF">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6B4046"/>
    <w:multiLevelType w:val="hybridMultilevel"/>
    <w:tmpl w:val="1F5A12EA"/>
    <w:lvl w:ilvl="0" w:tplc="F8EAF362">
      <w:start w:val="1"/>
      <w:numFmt w:val="decimal"/>
      <w:lvlText w:val="%1."/>
      <w:lvlJc w:val="left"/>
      <w:pPr>
        <w:tabs>
          <w:tab w:val="num" w:pos="720"/>
        </w:tabs>
        <w:ind w:left="720" w:hanging="360"/>
      </w:pPr>
    </w:lvl>
    <w:lvl w:ilvl="1" w:tplc="760E7D94" w:tentative="1">
      <w:start w:val="1"/>
      <w:numFmt w:val="decimal"/>
      <w:lvlText w:val="%2."/>
      <w:lvlJc w:val="left"/>
      <w:pPr>
        <w:tabs>
          <w:tab w:val="num" w:pos="1440"/>
        </w:tabs>
        <w:ind w:left="1440" w:hanging="360"/>
      </w:pPr>
    </w:lvl>
    <w:lvl w:ilvl="2" w:tplc="0164C452" w:tentative="1">
      <w:start w:val="1"/>
      <w:numFmt w:val="decimal"/>
      <w:lvlText w:val="%3."/>
      <w:lvlJc w:val="left"/>
      <w:pPr>
        <w:tabs>
          <w:tab w:val="num" w:pos="2160"/>
        </w:tabs>
        <w:ind w:left="2160" w:hanging="360"/>
      </w:pPr>
    </w:lvl>
    <w:lvl w:ilvl="3" w:tplc="FB580976" w:tentative="1">
      <w:start w:val="1"/>
      <w:numFmt w:val="decimal"/>
      <w:lvlText w:val="%4."/>
      <w:lvlJc w:val="left"/>
      <w:pPr>
        <w:tabs>
          <w:tab w:val="num" w:pos="2880"/>
        </w:tabs>
        <w:ind w:left="2880" w:hanging="360"/>
      </w:pPr>
    </w:lvl>
    <w:lvl w:ilvl="4" w:tplc="3A2C061E" w:tentative="1">
      <w:start w:val="1"/>
      <w:numFmt w:val="decimal"/>
      <w:lvlText w:val="%5."/>
      <w:lvlJc w:val="left"/>
      <w:pPr>
        <w:tabs>
          <w:tab w:val="num" w:pos="3600"/>
        </w:tabs>
        <w:ind w:left="3600" w:hanging="360"/>
      </w:pPr>
    </w:lvl>
    <w:lvl w:ilvl="5" w:tplc="E64C75D6" w:tentative="1">
      <w:start w:val="1"/>
      <w:numFmt w:val="decimal"/>
      <w:lvlText w:val="%6."/>
      <w:lvlJc w:val="left"/>
      <w:pPr>
        <w:tabs>
          <w:tab w:val="num" w:pos="4320"/>
        </w:tabs>
        <w:ind w:left="4320" w:hanging="360"/>
      </w:pPr>
    </w:lvl>
    <w:lvl w:ilvl="6" w:tplc="279C0DF4" w:tentative="1">
      <w:start w:val="1"/>
      <w:numFmt w:val="decimal"/>
      <w:lvlText w:val="%7."/>
      <w:lvlJc w:val="left"/>
      <w:pPr>
        <w:tabs>
          <w:tab w:val="num" w:pos="5040"/>
        </w:tabs>
        <w:ind w:left="5040" w:hanging="360"/>
      </w:pPr>
    </w:lvl>
    <w:lvl w:ilvl="7" w:tplc="ABEC0470" w:tentative="1">
      <w:start w:val="1"/>
      <w:numFmt w:val="decimal"/>
      <w:lvlText w:val="%8."/>
      <w:lvlJc w:val="left"/>
      <w:pPr>
        <w:tabs>
          <w:tab w:val="num" w:pos="5760"/>
        </w:tabs>
        <w:ind w:left="5760" w:hanging="360"/>
      </w:pPr>
    </w:lvl>
    <w:lvl w:ilvl="8" w:tplc="749AB514" w:tentative="1">
      <w:start w:val="1"/>
      <w:numFmt w:val="decimal"/>
      <w:lvlText w:val="%9."/>
      <w:lvlJc w:val="left"/>
      <w:pPr>
        <w:tabs>
          <w:tab w:val="num" w:pos="6480"/>
        </w:tabs>
        <w:ind w:left="6480" w:hanging="360"/>
      </w:pPr>
    </w:lvl>
  </w:abstractNum>
  <w:abstractNum w:abstractNumId="52" w15:restartNumberingAfterBreak="0">
    <w:nsid w:val="4B7B67A1"/>
    <w:multiLevelType w:val="hybridMultilevel"/>
    <w:tmpl w:val="C1DC8B5E"/>
    <w:lvl w:ilvl="0" w:tplc="1722EBE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CE35E8"/>
    <w:multiLevelType w:val="hybridMultilevel"/>
    <w:tmpl w:val="AA4E1222"/>
    <w:lvl w:ilvl="0" w:tplc="04090005">
      <w:start w:val="1"/>
      <w:numFmt w:val="bullet"/>
      <w:lvlText w:val=""/>
      <w:lvlJc w:val="left"/>
      <w:pPr>
        <w:ind w:left="1510" w:hanging="360"/>
      </w:pPr>
      <w:rPr>
        <w:rFonts w:ascii="Wingdings" w:hAnsi="Wingdings"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54" w15:restartNumberingAfterBreak="0">
    <w:nsid w:val="4CD70CE8"/>
    <w:multiLevelType w:val="hybridMultilevel"/>
    <w:tmpl w:val="C63A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120019"/>
    <w:multiLevelType w:val="hybridMultilevel"/>
    <w:tmpl w:val="310CFE14"/>
    <w:lvl w:ilvl="0" w:tplc="F5FA3B20">
      <w:start w:val="1"/>
      <w:numFmt w:val="bullet"/>
      <w:lvlText w:val=""/>
      <w:lvlJc w:val="left"/>
      <w:pPr>
        <w:ind w:left="1510" w:hanging="360"/>
      </w:pPr>
      <w:rPr>
        <w:rFonts w:ascii="Wingdings" w:hAnsi="Wingdings" w:hint="default"/>
        <w:sz w:val="20"/>
        <w:szCs w:val="20"/>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56" w15:restartNumberingAfterBreak="0">
    <w:nsid w:val="51D5170C"/>
    <w:multiLevelType w:val="hybridMultilevel"/>
    <w:tmpl w:val="9F609084"/>
    <w:lvl w:ilvl="0" w:tplc="C2E0915C">
      <w:start w:val="5"/>
      <w:numFmt w:val="decimal"/>
      <w:lvlText w:val="%1."/>
      <w:lvlJc w:val="left"/>
      <w:pPr>
        <w:tabs>
          <w:tab w:val="num" w:pos="720"/>
        </w:tabs>
        <w:ind w:left="720" w:hanging="360"/>
      </w:pPr>
    </w:lvl>
    <w:lvl w:ilvl="1" w:tplc="20329436" w:tentative="1">
      <w:start w:val="1"/>
      <w:numFmt w:val="decimal"/>
      <w:lvlText w:val="%2."/>
      <w:lvlJc w:val="left"/>
      <w:pPr>
        <w:tabs>
          <w:tab w:val="num" w:pos="1440"/>
        </w:tabs>
        <w:ind w:left="1440" w:hanging="360"/>
      </w:pPr>
    </w:lvl>
    <w:lvl w:ilvl="2" w:tplc="7856F6FA" w:tentative="1">
      <w:start w:val="1"/>
      <w:numFmt w:val="decimal"/>
      <w:lvlText w:val="%3."/>
      <w:lvlJc w:val="left"/>
      <w:pPr>
        <w:tabs>
          <w:tab w:val="num" w:pos="2160"/>
        </w:tabs>
        <w:ind w:left="2160" w:hanging="360"/>
      </w:pPr>
    </w:lvl>
    <w:lvl w:ilvl="3" w:tplc="5F2694DA" w:tentative="1">
      <w:start w:val="1"/>
      <w:numFmt w:val="decimal"/>
      <w:lvlText w:val="%4."/>
      <w:lvlJc w:val="left"/>
      <w:pPr>
        <w:tabs>
          <w:tab w:val="num" w:pos="2880"/>
        </w:tabs>
        <w:ind w:left="2880" w:hanging="360"/>
      </w:pPr>
    </w:lvl>
    <w:lvl w:ilvl="4" w:tplc="159C5BA2" w:tentative="1">
      <w:start w:val="1"/>
      <w:numFmt w:val="decimal"/>
      <w:lvlText w:val="%5."/>
      <w:lvlJc w:val="left"/>
      <w:pPr>
        <w:tabs>
          <w:tab w:val="num" w:pos="3600"/>
        </w:tabs>
        <w:ind w:left="3600" w:hanging="360"/>
      </w:pPr>
    </w:lvl>
    <w:lvl w:ilvl="5" w:tplc="C736E276" w:tentative="1">
      <w:start w:val="1"/>
      <w:numFmt w:val="decimal"/>
      <w:lvlText w:val="%6."/>
      <w:lvlJc w:val="left"/>
      <w:pPr>
        <w:tabs>
          <w:tab w:val="num" w:pos="4320"/>
        </w:tabs>
        <w:ind w:left="4320" w:hanging="360"/>
      </w:pPr>
    </w:lvl>
    <w:lvl w:ilvl="6" w:tplc="445ABDA6" w:tentative="1">
      <w:start w:val="1"/>
      <w:numFmt w:val="decimal"/>
      <w:lvlText w:val="%7."/>
      <w:lvlJc w:val="left"/>
      <w:pPr>
        <w:tabs>
          <w:tab w:val="num" w:pos="5040"/>
        </w:tabs>
        <w:ind w:left="5040" w:hanging="360"/>
      </w:pPr>
    </w:lvl>
    <w:lvl w:ilvl="7" w:tplc="30268C96" w:tentative="1">
      <w:start w:val="1"/>
      <w:numFmt w:val="decimal"/>
      <w:lvlText w:val="%8."/>
      <w:lvlJc w:val="left"/>
      <w:pPr>
        <w:tabs>
          <w:tab w:val="num" w:pos="5760"/>
        </w:tabs>
        <w:ind w:left="5760" w:hanging="360"/>
      </w:pPr>
    </w:lvl>
    <w:lvl w:ilvl="8" w:tplc="C36468D6" w:tentative="1">
      <w:start w:val="1"/>
      <w:numFmt w:val="decimal"/>
      <w:lvlText w:val="%9."/>
      <w:lvlJc w:val="left"/>
      <w:pPr>
        <w:tabs>
          <w:tab w:val="num" w:pos="6480"/>
        </w:tabs>
        <w:ind w:left="6480" w:hanging="360"/>
      </w:pPr>
    </w:lvl>
  </w:abstractNum>
  <w:abstractNum w:abstractNumId="57" w15:restartNumberingAfterBreak="0">
    <w:nsid w:val="52DB5B1E"/>
    <w:multiLevelType w:val="hybridMultilevel"/>
    <w:tmpl w:val="88FE1F3E"/>
    <w:lvl w:ilvl="0" w:tplc="D540B584">
      <w:start w:val="4"/>
      <w:numFmt w:val="decimal"/>
      <w:lvlText w:val="%1."/>
      <w:lvlJc w:val="left"/>
      <w:pPr>
        <w:tabs>
          <w:tab w:val="num" w:pos="720"/>
        </w:tabs>
        <w:ind w:left="720" w:hanging="360"/>
      </w:pPr>
    </w:lvl>
    <w:lvl w:ilvl="1" w:tplc="26C24374" w:tentative="1">
      <w:start w:val="1"/>
      <w:numFmt w:val="decimal"/>
      <w:lvlText w:val="%2."/>
      <w:lvlJc w:val="left"/>
      <w:pPr>
        <w:tabs>
          <w:tab w:val="num" w:pos="1440"/>
        </w:tabs>
        <w:ind w:left="1440" w:hanging="360"/>
      </w:pPr>
    </w:lvl>
    <w:lvl w:ilvl="2" w:tplc="44E466F0" w:tentative="1">
      <w:start w:val="1"/>
      <w:numFmt w:val="decimal"/>
      <w:lvlText w:val="%3."/>
      <w:lvlJc w:val="left"/>
      <w:pPr>
        <w:tabs>
          <w:tab w:val="num" w:pos="2160"/>
        </w:tabs>
        <w:ind w:left="2160" w:hanging="360"/>
      </w:pPr>
    </w:lvl>
    <w:lvl w:ilvl="3" w:tplc="7926127C" w:tentative="1">
      <w:start w:val="1"/>
      <w:numFmt w:val="decimal"/>
      <w:lvlText w:val="%4."/>
      <w:lvlJc w:val="left"/>
      <w:pPr>
        <w:tabs>
          <w:tab w:val="num" w:pos="2880"/>
        </w:tabs>
        <w:ind w:left="2880" w:hanging="360"/>
      </w:pPr>
    </w:lvl>
    <w:lvl w:ilvl="4" w:tplc="967A5DA4" w:tentative="1">
      <w:start w:val="1"/>
      <w:numFmt w:val="decimal"/>
      <w:lvlText w:val="%5."/>
      <w:lvlJc w:val="left"/>
      <w:pPr>
        <w:tabs>
          <w:tab w:val="num" w:pos="3600"/>
        </w:tabs>
        <w:ind w:left="3600" w:hanging="360"/>
      </w:pPr>
    </w:lvl>
    <w:lvl w:ilvl="5" w:tplc="F4B6AFD0" w:tentative="1">
      <w:start w:val="1"/>
      <w:numFmt w:val="decimal"/>
      <w:lvlText w:val="%6."/>
      <w:lvlJc w:val="left"/>
      <w:pPr>
        <w:tabs>
          <w:tab w:val="num" w:pos="4320"/>
        </w:tabs>
        <w:ind w:left="4320" w:hanging="360"/>
      </w:pPr>
    </w:lvl>
    <w:lvl w:ilvl="6" w:tplc="3EF47E74" w:tentative="1">
      <w:start w:val="1"/>
      <w:numFmt w:val="decimal"/>
      <w:lvlText w:val="%7."/>
      <w:lvlJc w:val="left"/>
      <w:pPr>
        <w:tabs>
          <w:tab w:val="num" w:pos="5040"/>
        </w:tabs>
        <w:ind w:left="5040" w:hanging="360"/>
      </w:pPr>
    </w:lvl>
    <w:lvl w:ilvl="7" w:tplc="AB58D168" w:tentative="1">
      <w:start w:val="1"/>
      <w:numFmt w:val="decimal"/>
      <w:lvlText w:val="%8."/>
      <w:lvlJc w:val="left"/>
      <w:pPr>
        <w:tabs>
          <w:tab w:val="num" w:pos="5760"/>
        </w:tabs>
        <w:ind w:left="5760" w:hanging="360"/>
      </w:pPr>
    </w:lvl>
    <w:lvl w:ilvl="8" w:tplc="42CC1D20" w:tentative="1">
      <w:start w:val="1"/>
      <w:numFmt w:val="decimal"/>
      <w:lvlText w:val="%9."/>
      <w:lvlJc w:val="left"/>
      <w:pPr>
        <w:tabs>
          <w:tab w:val="num" w:pos="6480"/>
        </w:tabs>
        <w:ind w:left="6480" w:hanging="360"/>
      </w:pPr>
    </w:lvl>
  </w:abstractNum>
  <w:abstractNum w:abstractNumId="58" w15:restartNumberingAfterBreak="0">
    <w:nsid w:val="54C70E56"/>
    <w:multiLevelType w:val="hybridMultilevel"/>
    <w:tmpl w:val="35AC6280"/>
    <w:lvl w:ilvl="0" w:tplc="40FA3CD8">
      <w:start w:val="1"/>
      <w:numFmt w:val="bullet"/>
      <w:lvlText w:val=""/>
      <w:lvlJc w:val="left"/>
      <w:pPr>
        <w:ind w:left="1080" w:hanging="360"/>
      </w:pPr>
      <w:rPr>
        <w:rFonts w:ascii="Symbol" w:hAnsi="Symbol"/>
      </w:rPr>
    </w:lvl>
    <w:lvl w:ilvl="1" w:tplc="91304194">
      <w:start w:val="1"/>
      <w:numFmt w:val="bullet"/>
      <w:lvlText w:val=""/>
      <w:lvlJc w:val="left"/>
      <w:pPr>
        <w:ind w:left="1080" w:hanging="360"/>
      </w:pPr>
      <w:rPr>
        <w:rFonts w:ascii="Symbol" w:hAnsi="Symbol"/>
      </w:rPr>
    </w:lvl>
    <w:lvl w:ilvl="2" w:tplc="1C2ACAF2">
      <w:start w:val="1"/>
      <w:numFmt w:val="bullet"/>
      <w:lvlText w:val=""/>
      <w:lvlJc w:val="left"/>
      <w:pPr>
        <w:ind w:left="1080" w:hanging="360"/>
      </w:pPr>
      <w:rPr>
        <w:rFonts w:ascii="Symbol" w:hAnsi="Symbol"/>
      </w:rPr>
    </w:lvl>
    <w:lvl w:ilvl="3" w:tplc="5E043650">
      <w:start w:val="1"/>
      <w:numFmt w:val="bullet"/>
      <w:lvlText w:val=""/>
      <w:lvlJc w:val="left"/>
      <w:pPr>
        <w:ind w:left="1080" w:hanging="360"/>
      </w:pPr>
      <w:rPr>
        <w:rFonts w:ascii="Symbol" w:hAnsi="Symbol"/>
      </w:rPr>
    </w:lvl>
    <w:lvl w:ilvl="4" w:tplc="0852A8DA">
      <w:start w:val="1"/>
      <w:numFmt w:val="bullet"/>
      <w:lvlText w:val=""/>
      <w:lvlJc w:val="left"/>
      <w:pPr>
        <w:ind w:left="1080" w:hanging="360"/>
      </w:pPr>
      <w:rPr>
        <w:rFonts w:ascii="Symbol" w:hAnsi="Symbol"/>
      </w:rPr>
    </w:lvl>
    <w:lvl w:ilvl="5" w:tplc="5C56A206">
      <w:start w:val="1"/>
      <w:numFmt w:val="bullet"/>
      <w:lvlText w:val=""/>
      <w:lvlJc w:val="left"/>
      <w:pPr>
        <w:ind w:left="1080" w:hanging="360"/>
      </w:pPr>
      <w:rPr>
        <w:rFonts w:ascii="Symbol" w:hAnsi="Symbol"/>
      </w:rPr>
    </w:lvl>
    <w:lvl w:ilvl="6" w:tplc="5AE6AA1C">
      <w:start w:val="1"/>
      <w:numFmt w:val="bullet"/>
      <w:lvlText w:val=""/>
      <w:lvlJc w:val="left"/>
      <w:pPr>
        <w:ind w:left="1080" w:hanging="360"/>
      </w:pPr>
      <w:rPr>
        <w:rFonts w:ascii="Symbol" w:hAnsi="Symbol"/>
      </w:rPr>
    </w:lvl>
    <w:lvl w:ilvl="7" w:tplc="87CE81A0">
      <w:start w:val="1"/>
      <w:numFmt w:val="bullet"/>
      <w:lvlText w:val=""/>
      <w:lvlJc w:val="left"/>
      <w:pPr>
        <w:ind w:left="1080" w:hanging="360"/>
      </w:pPr>
      <w:rPr>
        <w:rFonts w:ascii="Symbol" w:hAnsi="Symbol"/>
      </w:rPr>
    </w:lvl>
    <w:lvl w:ilvl="8" w:tplc="54243F90">
      <w:start w:val="1"/>
      <w:numFmt w:val="bullet"/>
      <w:lvlText w:val=""/>
      <w:lvlJc w:val="left"/>
      <w:pPr>
        <w:ind w:left="1080" w:hanging="360"/>
      </w:pPr>
      <w:rPr>
        <w:rFonts w:ascii="Symbol" w:hAnsi="Symbol"/>
      </w:rPr>
    </w:lvl>
  </w:abstractNum>
  <w:abstractNum w:abstractNumId="59" w15:restartNumberingAfterBreak="0">
    <w:nsid w:val="55ED3848"/>
    <w:multiLevelType w:val="hybridMultilevel"/>
    <w:tmpl w:val="5FF49206"/>
    <w:lvl w:ilvl="0" w:tplc="6966E124">
      <w:start w:val="1"/>
      <w:numFmt w:val="decimal"/>
      <w:lvlText w:val="%1."/>
      <w:lvlJc w:val="left"/>
      <w:pPr>
        <w:ind w:left="1150" w:hanging="36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FF0ED9"/>
    <w:multiLevelType w:val="hybridMultilevel"/>
    <w:tmpl w:val="B8E47636"/>
    <w:lvl w:ilvl="0" w:tplc="96720590">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CF1BCD"/>
    <w:multiLevelType w:val="hybridMultilevel"/>
    <w:tmpl w:val="7D349A12"/>
    <w:lvl w:ilvl="0" w:tplc="F1A87F32">
      <w:start w:val="1"/>
      <w:numFmt w:val="decimal"/>
      <w:lvlText w:val="%1."/>
      <w:lvlJc w:val="left"/>
      <w:pPr>
        <w:ind w:left="1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8B6032"/>
    <w:multiLevelType w:val="hybridMultilevel"/>
    <w:tmpl w:val="556EE61A"/>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3" w15:restartNumberingAfterBreak="0">
    <w:nsid w:val="5B1628B1"/>
    <w:multiLevelType w:val="hybridMultilevel"/>
    <w:tmpl w:val="6DDC0D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C6D028C"/>
    <w:multiLevelType w:val="hybridMultilevel"/>
    <w:tmpl w:val="F432B944"/>
    <w:lvl w:ilvl="0" w:tplc="D1506A56">
      <w:numFmt w:val="bullet"/>
      <w:lvlText w:val="-"/>
      <w:lvlJc w:val="left"/>
      <w:pPr>
        <w:ind w:left="796" w:hanging="360"/>
      </w:pPr>
      <w:rPr>
        <w:rFonts w:ascii="Calibri" w:eastAsiaTheme="minorHAns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65" w15:restartNumberingAfterBreak="0">
    <w:nsid w:val="5E9245D4"/>
    <w:multiLevelType w:val="hybridMultilevel"/>
    <w:tmpl w:val="1630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9B358E"/>
    <w:multiLevelType w:val="hybridMultilevel"/>
    <w:tmpl w:val="EF30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F21FA3"/>
    <w:multiLevelType w:val="hybridMultilevel"/>
    <w:tmpl w:val="B1A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DA4A04"/>
    <w:multiLevelType w:val="hybridMultilevel"/>
    <w:tmpl w:val="9A02B532"/>
    <w:lvl w:ilvl="0" w:tplc="C7FA3D1A">
      <w:start w:val="2"/>
      <w:numFmt w:val="decimal"/>
      <w:lvlText w:val="%1."/>
      <w:lvlJc w:val="left"/>
      <w:pPr>
        <w:tabs>
          <w:tab w:val="num" w:pos="720"/>
        </w:tabs>
        <w:ind w:left="720" w:hanging="360"/>
      </w:pPr>
    </w:lvl>
    <w:lvl w:ilvl="1" w:tplc="79CC11B4" w:tentative="1">
      <w:start w:val="1"/>
      <w:numFmt w:val="decimal"/>
      <w:lvlText w:val="%2."/>
      <w:lvlJc w:val="left"/>
      <w:pPr>
        <w:tabs>
          <w:tab w:val="num" w:pos="1440"/>
        </w:tabs>
        <w:ind w:left="1440" w:hanging="360"/>
      </w:pPr>
    </w:lvl>
    <w:lvl w:ilvl="2" w:tplc="9C04AEE8" w:tentative="1">
      <w:start w:val="1"/>
      <w:numFmt w:val="decimal"/>
      <w:lvlText w:val="%3."/>
      <w:lvlJc w:val="left"/>
      <w:pPr>
        <w:tabs>
          <w:tab w:val="num" w:pos="2160"/>
        </w:tabs>
        <w:ind w:left="2160" w:hanging="360"/>
      </w:pPr>
    </w:lvl>
    <w:lvl w:ilvl="3" w:tplc="AE2C3916" w:tentative="1">
      <w:start w:val="1"/>
      <w:numFmt w:val="decimal"/>
      <w:lvlText w:val="%4."/>
      <w:lvlJc w:val="left"/>
      <w:pPr>
        <w:tabs>
          <w:tab w:val="num" w:pos="2880"/>
        </w:tabs>
        <w:ind w:left="2880" w:hanging="360"/>
      </w:pPr>
    </w:lvl>
    <w:lvl w:ilvl="4" w:tplc="90D83666" w:tentative="1">
      <w:start w:val="1"/>
      <w:numFmt w:val="decimal"/>
      <w:lvlText w:val="%5."/>
      <w:lvlJc w:val="left"/>
      <w:pPr>
        <w:tabs>
          <w:tab w:val="num" w:pos="3600"/>
        </w:tabs>
        <w:ind w:left="3600" w:hanging="360"/>
      </w:pPr>
    </w:lvl>
    <w:lvl w:ilvl="5" w:tplc="333E278A" w:tentative="1">
      <w:start w:val="1"/>
      <w:numFmt w:val="decimal"/>
      <w:lvlText w:val="%6."/>
      <w:lvlJc w:val="left"/>
      <w:pPr>
        <w:tabs>
          <w:tab w:val="num" w:pos="4320"/>
        </w:tabs>
        <w:ind w:left="4320" w:hanging="360"/>
      </w:pPr>
    </w:lvl>
    <w:lvl w:ilvl="6" w:tplc="5C6AE928" w:tentative="1">
      <w:start w:val="1"/>
      <w:numFmt w:val="decimal"/>
      <w:lvlText w:val="%7."/>
      <w:lvlJc w:val="left"/>
      <w:pPr>
        <w:tabs>
          <w:tab w:val="num" w:pos="5040"/>
        </w:tabs>
        <w:ind w:left="5040" w:hanging="360"/>
      </w:pPr>
    </w:lvl>
    <w:lvl w:ilvl="7" w:tplc="4C301E7A" w:tentative="1">
      <w:start w:val="1"/>
      <w:numFmt w:val="decimal"/>
      <w:lvlText w:val="%8."/>
      <w:lvlJc w:val="left"/>
      <w:pPr>
        <w:tabs>
          <w:tab w:val="num" w:pos="5760"/>
        </w:tabs>
        <w:ind w:left="5760" w:hanging="360"/>
      </w:pPr>
    </w:lvl>
    <w:lvl w:ilvl="8" w:tplc="9D0453E6" w:tentative="1">
      <w:start w:val="1"/>
      <w:numFmt w:val="decimal"/>
      <w:lvlText w:val="%9."/>
      <w:lvlJc w:val="left"/>
      <w:pPr>
        <w:tabs>
          <w:tab w:val="num" w:pos="6480"/>
        </w:tabs>
        <w:ind w:left="6480" w:hanging="360"/>
      </w:pPr>
    </w:lvl>
  </w:abstractNum>
  <w:abstractNum w:abstractNumId="69" w15:restartNumberingAfterBreak="0">
    <w:nsid w:val="6647036E"/>
    <w:multiLevelType w:val="hybridMultilevel"/>
    <w:tmpl w:val="60D2BAB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7851D9A"/>
    <w:multiLevelType w:val="hybridMultilevel"/>
    <w:tmpl w:val="A12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B95375"/>
    <w:multiLevelType w:val="hybridMultilevel"/>
    <w:tmpl w:val="683E9586"/>
    <w:lvl w:ilvl="0" w:tplc="E15882A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90E0BBB"/>
    <w:multiLevelType w:val="hybridMultilevel"/>
    <w:tmpl w:val="14D21BA6"/>
    <w:lvl w:ilvl="0" w:tplc="38B291AC">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9192FEC"/>
    <w:multiLevelType w:val="hybridMultilevel"/>
    <w:tmpl w:val="3530C3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4" w15:restartNumberingAfterBreak="0">
    <w:nsid w:val="69D906A7"/>
    <w:multiLevelType w:val="hybridMultilevel"/>
    <w:tmpl w:val="A5E48C32"/>
    <w:lvl w:ilvl="0" w:tplc="04090017">
      <w:start w:val="1"/>
      <w:numFmt w:val="lowerLetter"/>
      <w:lvlText w:val="%1)"/>
      <w:lvlJc w:val="left"/>
      <w:pPr>
        <w:ind w:left="1456" w:hanging="360"/>
      </w:pPr>
    </w:lvl>
    <w:lvl w:ilvl="1" w:tplc="04090019" w:tentative="1">
      <w:start w:val="1"/>
      <w:numFmt w:val="lowerLetter"/>
      <w:lvlText w:val="%2."/>
      <w:lvlJc w:val="left"/>
      <w:pPr>
        <w:ind w:left="2176" w:hanging="360"/>
      </w:pPr>
    </w:lvl>
    <w:lvl w:ilvl="2" w:tplc="0409001B" w:tentative="1">
      <w:start w:val="1"/>
      <w:numFmt w:val="lowerRoman"/>
      <w:lvlText w:val="%3."/>
      <w:lvlJc w:val="right"/>
      <w:pPr>
        <w:ind w:left="2896" w:hanging="180"/>
      </w:pPr>
    </w:lvl>
    <w:lvl w:ilvl="3" w:tplc="0409000F" w:tentative="1">
      <w:start w:val="1"/>
      <w:numFmt w:val="decimal"/>
      <w:lvlText w:val="%4."/>
      <w:lvlJc w:val="left"/>
      <w:pPr>
        <w:ind w:left="3616" w:hanging="360"/>
      </w:pPr>
    </w:lvl>
    <w:lvl w:ilvl="4" w:tplc="04090019" w:tentative="1">
      <w:start w:val="1"/>
      <w:numFmt w:val="lowerLetter"/>
      <w:lvlText w:val="%5."/>
      <w:lvlJc w:val="left"/>
      <w:pPr>
        <w:ind w:left="4336" w:hanging="360"/>
      </w:pPr>
    </w:lvl>
    <w:lvl w:ilvl="5" w:tplc="0409001B" w:tentative="1">
      <w:start w:val="1"/>
      <w:numFmt w:val="lowerRoman"/>
      <w:lvlText w:val="%6."/>
      <w:lvlJc w:val="right"/>
      <w:pPr>
        <w:ind w:left="5056" w:hanging="180"/>
      </w:pPr>
    </w:lvl>
    <w:lvl w:ilvl="6" w:tplc="0409000F" w:tentative="1">
      <w:start w:val="1"/>
      <w:numFmt w:val="decimal"/>
      <w:lvlText w:val="%7."/>
      <w:lvlJc w:val="left"/>
      <w:pPr>
        <w:ind w:left="5776" w:hanging="360"/>
      </w:pPr>
    </w:lvl>
    <w:lvl w:ilvl="7" w:tplc="04090019" w:tentative="1">
      <w:start w:val="1"/>
      <w:numFmt w:val="lowerLetter"/>
      <w:lvlText w:val="%8."/>
      <w:lvlJc w:val="left"/>
      <w:pPr>
        <w:ind w:left="6496" w:hanging="360"/>
      </w:pPr>
    </w:lvl>
    <w:lvl w:ilvl="8" w:tplc="0409001B" w:tentative="1">
      <w:start w:val="1"/>
      <w:numFmt w:val="lowerRoman"/>
      <w:lvlText w:val="%9."/>
      <w:lvlJc w:val="right"/>
      <w:pPr>
        <w:ind w:left="7216" w:hanging="180"/>
      </w:pPr>
    </w:lvl>
  </w:abstractNum>
  <w:abstractNum w:abstractNumId="75" w15:restartNumberingAfterBreak="0">
    <w:nsid w:val="6BB9583E"/>
    <w:multiLevelType w:val="hybridMultilevel"/>
    <w:tmpl w:val="F476E614"/>
    <w:lvl w:ilvl="0" w:tplc="44D0608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056DEB"/>
    <w:multiLevelType w:val="hybridMultilevel"/>
    <w:tmpl w:val="4E36FC80"/>
    <w:lvl w:ilvl="0" w:tplc="9126038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3DB6516"/>
    <w:multiLevelType w:val="hybridMultilevel"/>
    <w:tmpl w:val="AF8E86BE"/>
    <w:lvl w:ilvl="0" w:tplc="C608AC5C">
      <w:start w:val="7"/>
      <w:numFmt w:val="decimal"/>
      <w:lvlText w:val="%1."/>
      <w:lvlJc w:val="left"/>
      <w:pPr>
        <w:tabs>
          <w:tab w:val="num" w:pos="720"/>
        </w:tabs>
        <w:ind w:left="720" w:hanging="360"/>
      </w:pPr>
    </w:lvl>
    <w:lvl w:ilvl="1" w:tplc="F0B6272E" w:tentative="1">
      <w:start w:val="1"/>
      <w:numFmt w:val="decimal"/>
      <w:lvlText w:val="%2."/>
      <w:lvlJc w:val="left"/>
      <w:pPr>
        <w:tabs>
          <w:tab w:val="num" w:pos="1440"/>
        </w:tabs>
        <w:ind w:left="1440" w:hanging="360"/>
      </w:pPr>
    </w:lvl>
    <w:lvl w:ilvl="2" w:tplc="52A0347A" w:tentative="1">
      <w:start w:val="1"/>
      <w:numFmt w:val="decimal"/>
      <w:lvlText w:val="%3."/>
      <w:lvlJc w:val="left"/>
      <w:pPr>
        <w:tabs>
          <w:tab w:val="num" w:pos="2160"/>
        </w:tabs>
        <w:ind w:left="2160" w:hanging="360"/>
      </w:pPr>
    </w:lvl>
    <w:lvl w:ilvl="3" w:tplc="95D46D76" w:tentative="1">
      <w:start w:val="1"/>
      <w:numFmt w:val="decimal"/>
      <w:lvlText w:val="%4."/>
      <w:lvlJc w:val="left"/>
      <w:pPr>
        <w:tabs>
          <w:tab w:val="num" w:pos="2880"/>
        </w:tabs>
        <w:ind w:left="2880" w:hanging="360"/>
      </w:pPr>
    </w:lvl>
    <w:lvl w:ilvl="4" w:tplc="A314BFF8" w:tentative="1">
      <w:start w:val="1"/>
      <w:numFmt w:val="decimal"/>
      <w:lvlText w:val="%5."/>
      <w:lvlJc w:val="left"/>
      <w:pPr>
        <w:tabs>
          <w:tab w:val="num" w:pos="3600"/>
        </w:tabs>
        <w:ind w:left="3600" w:hanging="360"/>
      </w:pPr>
    </w:lvl>
    <w:lvl w:ilvl="5" w:tplc="FD10FC98" w:tentative="1">
      <w:start w:val="1"/>
      <w:numFmt w:val="decimal"/>
      <w:lvlText w:val="%6."/>
      <w:lvlJc w:val="left"/>
      <w:pPr>
        <w:tabs>
          <w:tab w:val="num" w:pos="4320"/>
        </w:tabs>
        <w:ind w:left="4320" w:hanging="360"/>
      </w:pPr>
    </w:lvl>
    <w:lvl w:ilvl="6" w:tplc="0D840324" w:tentative="1">
      <w:start w:val="1"/>
      <w:numFmt w:val="decimal"/>
      <w:lvlText w:val="%7."/>
      <w:lvlJc w:val="left"/>
      <w:pPr>
        <w:tabs>
          <w:tab w:val="num" w:pos="5040"/>
        </w:tabs>
        <w:ind w:left="5040" w:hanging="360"/>
      </w:pPr>
    </w:lvl>
    <w:lvl w:ilvl="7" w:tplc="CBDC3EDC" w:tentative="1">
      <w:start w:val="1"/>
      <w:numFmt w:val="decimal"/>
      <w:lvlText w:val="%8."/>
      <w:lvlJc w:val="left"/>
      <w:pPr>
        <w:tabs>
          <w:tab w:val="num" w:pos="5760"/>
        </w:tabs>
        <w:ind w:left="5760" w:hanging="360"/>
      </w:pPr>
    </w:lvl>
    <w:lvl w:ilvl="8" w:tplc="DE3C32AA" w:tentative="1">
      <w:start w:val="1"/>
      <w:numFmt w:val="decimal"/>
      <w:lvlText w:val="%9."/>
      <w:lvlJc w:val="left"/>
      <w:pPr>
        <w:tabs>
          <w:tab w:val="num" w:pos="6480"/>
        </w:tabs>
        <w:ind w:left="6480" w:hanging="360"/>
      </w:pPr>
    </w:lvl>
  </w:abstractNum>
  <w:abstractNum w:abstractNumId="78" w15:restartNumberingAfterBreak="0">
    <w:nsid w:val="76E2044B"/>
    <w:multiLevelType w:val="hybridMultilevel"/>
    <w:tmpl w:val="BB88CE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3C7E0B"/>
    <w:multiLevelType w:val="hybridMultilevel"/>
    <w:tmpl w:val="EF5897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7AED34E4"/>
    <w:multiLevelType w:val="hybridMultilevel"/>
    <w:tmpl w:val="6414EAA0"/>
    <w:lvl w:ilvl="0" w:tplc="D3FE781C">
      <w:numFmt w:val="bullet"/>
      <w:lvlText w:val="-"/>
      <w:lvlJc w:val="left"/>
      <w:pPr>
        <w:ind w:left="796" w:hanging="360"/>
      </w:pPr>
      <w:rPr>
        <w:rFonts w:ascii="Calibri" w:eastAsiaTheme="minorHAnsi" w:hAnsi="Calibri" w:cs="Calibri"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1" w15:restartNumberingAfterBreak="0">
    <w:nsid w:val="7D847C69"/>
    <w:multiLevelType w:val="hybridMultilevel"/>
    <w:tmpl w:val="4C6AE2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D9D544B"/>
    <w:multiLevelType w:val="hybridMultilevel"/>
    <w:tmpl w:val="1E32D97A"/>
    <w:lvl w:ilvl="0" w:tplc="A97A1ECA">
      <w:start w:val="10"/>
      <w:numFmt w:val="decimal"/>
      <w:lvlText w:val="%1."/>
      <w:lvlJc w:val="left"/>
      <w:pPr>
        <w:tabs>
          <w:tab w:val="num" w:pos="720"/>
        </w:tabs>
        <w:ind w:left="720" w:hanging="360"/>
      </w:pPr>
    </w:lvl>
    <w:lvl w:ilvl="1" w:tplc="965A9738" w:tentative="1">
      <w:start w:val="1"/>
      <w:numFmt w:val="decimal"/>
      <w:lvlText w:val="%2."/>
      <w:lvlJc w:val="left"/>
      <w:pPr>
        <w:tabs>
          <w:tab w:val="num" w:pos="1440"/>
        </w:tabs>
        <w:ind w:left="1440" w:hanging="360"/>
      </w:pPr>
    </w:lvl>
    <w:lvl w:ilvl="2" w:tplc="B874AE22" w:tentative="1">
      <w:start w:val="1"/>
      <w:numFmt w:val="decimal"/>
      <w:lvlText w:val="%3."/>
      <w:lvlJc w:val="left"/>
      <w:pPr>
        <w:tabs>
          <w:tab w:val="num" w:pos="2160"/>
        </w:tabs>
        <w:ind w:left="2160" w:hanging="360"/>
      </w:pPr>
    </w:lvl>
    <w:lvl w:ilvl="3" w:tplc="F6465BC0" w:tentative="1">
      <w:start w:val="1"/>
      <w:numFmt w:val="decimal"/>
      <w:lvlText w:val="%4."/>
      <w:lvlJc w:val="left"/>
      <w:pPr>
        <w:tabs>
          <w:tab w:val="num" w:pos="2880"/>
        </w:tabs>
        <w:ind w:left="2880" w:hanging="360"/>
      </w:pPr>
    </w:lvl>
    <w:lvl w:ilvl="4" w:tplc="47A6F7A4" w:tentative="1">
      <w:start w:val="1"/>
      <w:numFmt w:val="decimal"/>
      <w:lvlText w:val="%5."/>
      <w:lvlJc w:val="left"/>
      <w:pPr>
        <w:tabs>
          <w:tab w:val="num" w:pos="3600"/>
        </w:tabs>
        <w:ind w:left="3600" w:hanging="360"/>
      </w:pPr>
    </w:lvl>
    <w:lvl w:ilvl="5" w:tplc="17C069C8" w:tentative="1">
      <w:start w:val="1"/>
      <w:numFmt w:val="decimal"/>
      <w:lvlText w:val="%6."/>
      <w:lvlJc w:val="left"/>
      <w:pPr>
        <w:tabs>
          <w:tab w:val="num" w:pos="4320"/>
        </w:tabs>
        <w:ind w:left="4320" w:hanging="360"/>
      </w:pPr>
    </w:lvl>
    <w:lvl w:ilvl="6" w:tplc="7FE63318" w:tentative="1">
      <w:start w:val="1"/>
      <w:numFmt w:val="decimal"/>
      <w:lvlText w:val="%7."/>
      <w:lvlJc w:val="left"/>
      <w:pPr>
        <w:tabs>
          <w:tab w:val="num" w:pos="5040"/>
        </w:tabs>
        <w:ind w:left="5040" w:hanging="360"/>
      </w:pPr>
    </w:lvl>
    <w:lvl w:ilvl="7" w:tplc="9ADA2176" w:tentative="1">
      <w:start w:val="1"/>
      <w:numFmt w:val="decimal"/>
      <w:lvlText w:val="%8."/>
      <w:lvlJc w:val="left"/>
      <w:pPr>
        <w:tabs>
          <w:tab w:val="num" w:pos="5760"/>
        </w:tabs>
        <w:ind w:left="5760" w:hanging="360"/>
      </w:pPr>
    </w:lvl>
    <w:lvl w:ilvl="8" w:tplc="35321486" w:tentative="1">
      <w:start w:val="1"/>
      <w:numFmt w:val="decimal"/>
      <w:lvlText w:val="%9."/>
      <w:lvlJc w:val="left"/>
      <w:pPr>
        <w:tabs>
          <w:tab w:val="num" w:pos="6480"/>
        </w:tabs>
        <w:ind w:left="6480" w:hanging="360"/>
      </w:pPr>
    </w:lvl>
  </w:abstractNum>
  <w:abstractNum w:abstractNumId="83" w15:restartNumberingAfterBreak="0">
    <w:nsid w:val="7EA96B2C"/>
    <w:multiLevelType w:val="hybridMultilevel"/>
    <w:tmpl w:val="E012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819490">
    <w:abstractNumId w:val="50"/>
  </w:num>
  <w:num w:numId="2" w16cid:durableId="1117794985">
    <w:abstractNumId w:val="39"/>
  </w:num>
  <w:num w:numId="3" w16cid:durableId="314064780">
    <w:abstractNumId w:val="13"/>
  </w:num>
  <w:num w:numId="4" w16cid:durableId="1902406791">
    <w:abstractNumId w:val="38"/>
  </w:num>
  <w:num w:numId="5" w16cid:durableId="1340354306">
    <w:abstractNumId w:val="29"/>
  </w:num>
  <w:num w:numId="6" w16cid:durableId="1920167194">
    <w:abstractNumId w:val="59"/>
  </w:num>
  <w:num w:numId="7" w16cid:durableId="1702002675">
    <w:abstractNumId w:val="60"/>
  </w:num>
  <w:num w:numId="8" w16cid:durableId="319968793">
    <w:abstractNumId w:val="81"/>
  </w:num>
  <w:num w:numId="9" w16cid:durableId="914555462">
    <w:abstractNumId w:val="22"/>
  </w:num>
  <w:num w:numId="10" w16cid:durableId="1553734368">
    <w:abstractNumId w:val="1"/>
  </w:num>
  <w:num w:numId="11" w16cid:durableId="1189755536">
    <w:abstractNumId w:val="6"/>
  </w:num>
  <w:num w:numId="12" w16cid:durableId="1633318887">
    <w:abstractNumId w:val="0"/>
  </w:num>
  <w:num w:numId="13" w16cid:durableId="589972704">
    <w:abstractNumId w:val="14"/>
  </w:num>
  <w:num w:numId="14" w16cid:durableId="424571274">
    <w:abstractNumId w:val="70"/>
  </w:num>
  <w:num w:numId="15" w16cid:durableId="101802791">
    <w:abstractNumId w:val="67"/>
  </w:num>
  <w:num w:numId="16" w16cid:durableId="349339282">
    <w:abstractNumId w:val="72"/>
  </w:num>
  <w:num w:numId="17" w16cid:durableId="1924682133">
    <w:abstractNumId w:val="52"/>
  </w:num>
  <w:num w:numId="18" w16cid:durableId="27607663">
    <w:abstractNumId w:val="20"/>
  </w:num>
  <w:num w:numId="19" w16cid:durableId="1799033428">
    <w:abstractNumId w:val="43"/>
  </w:num>
  <w:num w:numId="20" w16cid:durableId="1258292743">
    <w:abstractNumId w:val="76"/>
  </w:num>
  <w:num w:numId="21" w16cid:durableId="1742828509">
    <w:abstractNumId w:val="62"/>
  </w:num>
  <w:num w:numId="22" w16cid:durableId="1161313758">
    <w:abstractNumId w:val="53"/>
  </w:num>
  <w:num w:numId="23" w16cid:durableId="864053388">
    <w:abstractNumId w:val="25"/>
  </w:num>
  <w:num w:numId="24" w16cid:durableId="507601481">
    <w:abstractNumId w:val="19"/>
  </w:num>
  <w:num w:numId="25" w16cid:durableId="1299801257">
    <w:abstractNumId w:val="41"/>
  </w:num>
  <w:num w:numId="26" w16cid:durableId="1659649172">
    <w:abstractNumId w:val="61"/>
  </w:num>
  <w:num w:numId="27" w16cid:durableId="2024431417">
    <w:abstractNumId w:val="48"/>
  </w:num>
  <w:num w:numId="28" w16cid:durableId="1180774036">
    <w:abstractNumId w:val="21"/>
  </w:num>
  <w:num w:numId="29" w16cid:durableId="1180706289">
    <w:abstractNumId w:val="55"/>
  </w:num>
  <w:num w:numId="30" w16cid:durableId="1224634982">
    <w:abstractNumId w:val="4"/>
  </w:num>
  <w:num w:numId="31" w16cid:durableId="1575697583">
    <w:abstractNumId w:val="51"/>
  </w:num>
  <w:num w:numId="32" w16cid:durableId="1195655893">
    <w:abstractNumId w:val="68"/>
  </w:num>
  <w:num w:numId="33" w16cid:durableId="865679381">
    <w:abstractNumId w:val="17"/>
  </w:num>
  <w:num w:numId="34" w16cid:durableId="1044909151">
    <w:abstractNumId w:val="57"/>
  </w:num>
  <w:num w:numId="35" w16cid:durableId="1148061094">
    <w:abstractNumId w:val="56"/>
  </w:num>
  <w:num w:numId="36" w16cid:durableId="1684437724">
    <w:abstractNumId w:val="23"/>
  </w:num>
  <w:num w:numId="37" w16cid:durableId="420683863">
    <w:abstractNumId w:val="77"/>
  </w:num>
  <w:num w:numId="38" w16cid:durableId="1946842671">
    <w:abstractNumId w:val="30"/>
  </w:num>
  <w:num w:numId="39" w16cid:durableId="1303264960">
    <w:abstractNumId w:val="9"/>
  </w:num>
  <w:num w:numId="40" w16cid:durableId="101455672">
    <w:abstractNumId w:val="82"/>
  </w:num>
  <w:num w:numId="41" w16cid:durableId="948858277">
    <w:abstractNumId w:val="69"/>
  </w:num>
  <w:num w:numId="42" w16cid:durableId="266038077">
    <w:abstractNumId w:val="66"/>
  </w:num>
  <w:num w:numId="43" w16cid:durableId="1216309613">
    <w:abstractNumId w:val="47"/>
  </w:num>
  <w:num w:numId="44" w16cid:durableId="1879394590">
    <w:abstractNumId w:val="45"/>
  </w:num>
  <w:num w:numId="45" w16cid:durableId="562182028">
    <w:abstractNumId w:val="26"/>
  </w:num>
  <w:num w:numId="46" w16cid:durableId="1927807829">
    <w:abstractNumId w:val="78"/>
  </w:num>
  <w:num w:numId="47" w16cid:durableId="1843548835">
    <w:abstractNumId w:val="5"/>
  </w:num>
  <w:num w:numId="48" w16cid:durableId="1012949394">
    <w:abstractNumId w:val="10"/>
  </w:num>
  <w:num w:numId="49" w16cid:durableId="1810322815">
    <w:abstractNumId w:val="75"/>
  </w:num>
  <w:num w:numId="50" w16cid:durableId="62342468">
    <w:abstractNumId w:val="18"/>
  </w:num>
  <w:num w:numId="51" w16cid:durableId="2033727949">
    <w:abstractNumId w:val="58"/>
  </w:num>
  <w:num w:numId="52" w16cid:durableId="212079361">
    <w:abstractNumId w:val="36"/>
  </w:num>
  <w:num w:numId="53" w16cid:durableId="1346857887">
    <w:abstractNumId w:val="35"/>
  </w:num>
  <w:num w:numId="54" w16cid:durableId="1710641552">
    <w:abstractNumId w:val="46"/>
  </w:num>
  <w:num w:numId="55" w16cid:durableId="1420636449">
    <w:abstractNumId w:val="80"/>
  </w:num>
  <w:num w:numId="56" w16cid:durableId="1311985811">
    <w:abstractNumId w:val="64"/>
  </w:num>
  <w:num w:numId="57" w16cid:durableId="1963146616">
    <w:abstractNumId w:val="32"/>
  </w:num>
  <w:num w:numId="58" w16cid:durableId="1647855041">
    <w:abstractNumId w:val="44"/>
  </w:num>
  <w:num w:numId="59" w16cid:durableId="1647975785">
    <w:abstractNumId w:val="11"/>
  </w:num>
  <w:num w:numId="60" w16cid:durableId="2069113321">
    <w:abstractNumId w:val="83"/>
  </w:num>
  <w:num w:numId="61" w16cid:durableId="598372861">
    <w:abstractNumId w:val="27"/>
  </w:num>
  <w:num w:numId="62" w16cid:durableId="1847088278">
    <w:abstractNumId w:val="42"/>
  </w:num>
  <w:num w:numId="63" w16cid:durableId="534773908">
    <w:abstractNumId w:val="63"/>
  </w:num>
  <w:num w:numId="64" w16cid:durableId="1686521673">
    <w:abstractNumId w:val="16"/>
  </w:num>
  <w:num w:numId="65" w16cid:durableId="2028825003">
    <w:abstractNumId w:val="3"/>
  </w:num>
  <w:num w:numId="66" w16cid:durableId="1459105904">
    <w:abstractNumId w:val="79"/>
  </w:num>
  <w:num w:numId="67" w16cid:durableId="353464502">
    <w:abstractNumId w:val="34"/>
  </w:num>
  <w:num w:numId="68" w16cid:durableId="1340307436">
    <w:abstractNumId w:val="65"/>
  </w:num>
  <w:num w:numId="69" w16cid:durableId="1509979694">
    <w:abstractNumId w:val="12"/>
  </w:num>
  <w:num w:numId="70" w16cid:durableId="1908495951">
    <w:abstractNumId w:val="54"/>
  </w:num>
  <w:num w:numId="71" w16cid:durableId="1416047109">
    <w:abstractNumId w:val="33"/>
  </w:num>
  <w:num w:numId="72" w16cid:durableId="1786731706">
    <w:abstractNumId w:val="8"/>
  </w:num>
  <w:num w:numId="73" w16cid:durableId="1068456645">
    <w:abstractNumId w:val="7"/>
  </w:num>
  <w:num w:numId="74" w16cid:durableId="1829979074">
    <w:abstractNumId w:val="24"/>
  </w:num>
  <w:num w:numId="75" w16cid:durableId="2065371509">
    <w:abstractNumId w:val="74"/>
  </w:num>
  <w:num w:numId="76" w16cid:durableId="341779512">
    <w:abstractNumId w:val="40"/>
  </w:num>
  <w:num w:numId="77" w16cid:durableId="989212005">
    <w:abstractNumId w:val="37"/>
  </w:num>
  <w:num w:numId="78" w16cid:durableId="814025754">
    <w:abstractNumId w:val="71"/>
  </w:num>
  <w:num w:numId="79" w16cid:durableId="1624116544">
    <w:abstractNumId w:val="15"/>
  </w:num>
  <w:num w:numId="80" w16cid:durableId="951327344">
    <w:abstractNumId w:val="73"/>
  </w:num>
  <w:num w:numId="81" w16cid:durableId="1415394801">
    <w:abstractNumId w:val="31"/>
  </w:num>
  <w:num w:numId="82" w16cid:durableId="765924537">
    <w:abstractNumId w:val="28"/>
  </w:num>
  <w:num w:numId="83" w16cid:durableId="1644964876">
    <w:abstractNumId w:val="2"/>
  </w:num>
  <w:num w:numId="84" w16cid:durableId="115952126">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MTKxNDI0MLe0NDBX0lEKTi0uzszPAykwtKwFAL7hLLItAAAA"/>
  </w:docVars>
  <w:rsids>
    <w:rsidRoot w:val="597673C3"/>
    <w:rsid w:val="00000551"/>
    <w:rsid w:val="0000082A"/>
    <w:rsid w:val="0000086F"/>
    <w:rsid w:val="00001211"/>
    <w:rsid w:val="000017E1"/>
    <w:rsid w:val="00001A81"/>
    <w:rsid w:val="00001C33"/>
    <w:rsid w:val="00001F97"/>
    <w:rsid w:val="00002CBE"/>
    <w:rsid w:val="0000332E"/>
    <w:rsid w:val="00004129"/>
    <w:rsid w:val="00004337"/>
    <w:rsid w:val="00004370"/>
    <w:rsid w:val="00004ED5"/>
    <w:rsid w:val="000056B3"/>
    <w:rsid w:val="00005D05"/>
    <w:rsid w:val="00005F6C"/>
    <w:rsid w:val="00006BB3"/>
    <w:rsid w:val="00007198"/>
    <w:rsid w:val="00007661"/>
    <w:rsid w:val="00007ACA"/>
    <w:rsid w:val="00007CF9"/>
    <w:rsid w:val="00010882"/>
    <w:rsid w:val="00011421"/>
    <w:rsid w:val="00012201"/>
    <w:rsid w:val="000129C0"/>
    <w:rsid w:val="00013C8D"/>
    <w:rsid w:val="00013E34"/>
    <w:rsid w:val="00014B86"/>
    <w:rsid w:val="0001669A"/>
    <w:rsid w:val="000168B0"/>
    <w:rsid w:val="0001735C"/>
    <w:rsid w:val="000174DC"/>
    <w:rsid w:val="000178E3"/>
    <w:rsid w:val="000216F3"/>
    <w:rsid w:val="00021B35"/>
    <w:rsid w:val="00021C79"/>
    <w:rsid w:val="00021DE1"/>
    <w:rsid w:val="00021F0B"/>
    <w:rsid w:val="00022316"/>
    <w:rsid w:val="000226CC"/>
    <w:rsid w:val="00022A88"/>
    <w:rsid w:val="00022C00"/>
    <w:rsid w:val="0002372F"/>
    <w:rsid w:val="00023D1E"/>
    <w:rsid w:val="00023E1A"/>
    <w:rsid w:val="000249BC"/>
    <w:rsid w:val="00024F13"/>
    <w:rsid w:val="00024F4F"/>
    <w:rsid w:val="00025414"/>
    <w:rsid w:val="000257F8"/>
    <w:rsid w:val="00025B0D"/>
    <w:rsid w:val="00026535"/>
    <w:rsid w:val="0003024A"/>
    <w:rsid w:val="00030498"/>
    <w:rsid w:val="000306D8"/>
    <w:rsid w:val="000315D6"/>
    <w:rsid w:val="0003294E"/>
    <w:rsid w:val="00032A07"/>
    <w:rsid w:val="00033F1C"/>
    <w:rsid w:val="00034536"/>
    <w:rsid w:val="00034990"/>
    <w:rsid w:val="000358F4"/>
    <w:rsid w:val="00035BDC"/>
    <w:rsid w:val="000366F8"/>
    <w:rsid w:val="00036D6D"/>
    <w:rsid w:val="000377FF"/>
    <w:rsid w:val="00037BC8"/>
    <w:rsid w:val="00040315"/>
    <w:rsid w:val="00040BE4"/>
    <w:rsid w:val="000412C7"/>
    <w:rsid w:val="0004137D"/>
    <w:rsid w:val="00041644"/>
    <w:rsid w:val="00042661"/>
    <w:rsid w:val="00042773"/>
    <w:rsid w:val="00042C38"/>
    <w:rsid w:val="00042EAA"/>
    <w:rsid w:val="0004332E"/>
    <w:rsid w:val="00043751"/>
    <w:rsid w:val="00044308"/>
    <w:rsid w:val="0004457D"/>
    <w:rsid w:val="000447BA"/>
    <w:rsid w:val="0004523D"/>
    <w:rsid w:val="0004540F"/>
    <w:rsid w:val="00045B21"/>
    <w:rsid w:val="00046C79"/>
    <w:rsid w:val="0004715B"/>
    <w:rsid w:val="0004715D"/>
    <w:rsid w:val="000475F3"/>
    <w:rsid w:val="000478DF"/>
    <w:rsid w:val="00047947"/>
    <w:rsid w:val="0005081D"/>
    <w:rsid w:val="00051600"/>
    <w:rsid w:val="00051E46"/>
    <w:rsid w:val="00051ECF"/>
    <w:rsid w:val="00052251"/>
    <w:rsid w:val="000533C5"/>
    <w:rsid w:val="00053ADE"/>
    <w:rsid w:val="00054530"/>
    <w:rsid w:val="00055508"/>
    <w:rsid w:val="00055769"/>
    <w:rsid w:val="00055C84"/>
    <w:rsid w:val="00055D54"/>
    <w:rsid w:val="00056823"/>
    <w:rsid w:val="00056F84"/>
    <w:rsid w:val="00060B99"/>
    <w:rsid w:val="00060BA8"/>
    <w:rsid w:val="00061708"/>
    <w:rsid w:val="00062074"/>
    <w:rsid w:val="0006259A"/>
    <w:rsid w:val="00062B6B"/>
    <w:rsid w:val="00062B86"/>
    <w:rsid w:val="0006607F"/>
    <w:rsid w:val="0006630E"/>
    <w:rsid w:val="000671E2"/>
    <w:rsid w:val="0006724C"/>
    <w:rsid w:val="000672E5"/>
    <w:rsid w:val="00070244"/>
    <w:rsid w:val="00070658"/>
    <w:rsid w:val="00070809"/>
    <w:rsid w:val="00070ACD"/>
    <w:rsid w:val="00071440"/>
    <w:rsid w:val="00071955"/>
    <w:rsid w:val="00071C28"/>
    <w:rsid w:val="00072A7B"/>
    <w:rsid w:val="00072E27"/>
    <w:rsid w:val="0007324B"/>
    <w:rsid w:val="00074150"/>
    <w:rsid w:val="0007478D"/>
    <w:rsid w:val="00075608"/>
    <w:rsid w:val="00075F3E"/>
    <w:rsid w:val="0007627C"/>
    <w:rsid w:val="00076AD8"/>
    <w:rsid w:val="000773CD"/>
    <w:rsid w:val="00077D93"/>
    <w:rsid w:val="00081489"/>
    <w:rsid w:val="0008160D"/>
    <w:rsid w:val="000828EF"/>
    <w:rsid w:val="00082A86"/>
    <w:rsid w:val="00082B9B"/>
    <w:rsid w:val="0008305B"/>
    <w:rsid w:val="000835B8"/>
    <w:rsid w:val="00083EA6"/>
    <w:rsid w:val="0008710E"/>
    <w:rsid w:val="000875E3"/>
    <w:rsid w:val="0008783D"/>
    <w:rsid w:val="00087846"/>
    <w:rsid w:val="00087AD3"/>
    <w:rsid w:val="00090401"/>
    <w:rsid w:val="00091CC1"/>
    <w:rsid w:val="00091F37"/>
    <w:rsid w:val="00092382"/>
    <w:rsid w:val="00092CB1"/>
    <w:rsid w:val="00092DC0"/>
    <w:rsid w:val="00093894"/>
    <w:rsid w:val="000942F2"/>
    <w:rsid w:val="00094F4F"/>
    <w:rsid w:val="00095A39"/>
    <w:rsid w:val="00095FD7"/>
    <w:rsid w:val="000966D2"/>
    <w:rsid w:val="0009691C"/>
    <w:rsid w:val="00096B9B"/>
    <w:rsid w:val="00097DBB"/>
    <w:rsid w:val="000A04DC"/>
    <w:rsid w:val="000A1290"/>
    <w:rsid w:val="000A1D28"/>
    <w:rsid w:val="000A220E"/>
    <w:rsid w:val="000A2ADB"/>
    <w:rsid w:val="000A5672"/>
    <w:rsid w:val="000A5AFC"/>
    <w:rsid w:val="000A6991"/>
    <w:rsid w:val="000A6CB0"/>
    <w:rsid w:val="000A70B3"/>
    <w:rsid w:val="000B1B04"/>
    <w:rsid w:val="000B1CCD"/>
    <w:rsid w:val="000B21BE"/>
    <w:rsid w:val="000B2245"/>
    <w:rsid w:val="000B2B84"/>
    <w:rsid w:val="000B3310"/>
    <w:rsid w:val="000B33A0"/>
    <w:rsid w:val="000B36C5"/>
    <w:rsid w:val="000B3971"/>
    <w:rsid w:val="000B3CC7"/>
    <w:rsid w:val="000B3DFE"/>
    <w:rsid w:val="000B4F27"/>
    <w:rsid w:val="000B6A86"/>
    <w:rsid w:val="000B75AC"/>
    <w:rsid w:val="000B7FA3"/>
    <w:rsid w:val="000C141C"/>
    <w:rsid w:val="000C152A"/>
    <w:rsid w:val="000C17FA"/>
    <w:rsid w:val="000C1931"/>
    <w:rsid w:val="000C29BE"/>
    <w:rsid w:val="000C326A"/>
    <w:rsid w:val="000C3C64"/>
    <w:rsid w:val="000C489F"/>
    <w:rsid w:val="000C58CF"/>
    <w:rsid w:val="000C5ABC"/>
    <w:rsid w:val="000C6963"/>
    <w:rsid w:val="000C7245"/>
    <w:rsid w:val="000C79E1"/>
    <w:rsid w:val="000D091D"/>
    <w:rsid w:val="000D0EAE"/>
    <w:rsid w:val="000D140A"/>
    <w:rsid w:val="000D28D7"/>
    <w:rsid w:val="000D34FC"/>
    <w:rsid w:val="000D3D96"/>
    <w:rsid w:val="000D4029"/>
    <w:rsid w:val="000D41C4"/>
    <w:rsid w:val="000D4DF9"/>
    <w:rsid w:val="000D51C0"/>
    <w:rsid w:val="000D5540"/>
    <w:rsid w:val="000D5E3F"/>
    <w:rsid w:val="000D6196"/>
    <w:rsid w:val="000D6958"/>
    <w:rsid w:val="000D6A23"/>
    <w:rsid w:val="000D73CB"/>
    <w:rsid w:val="000D75CD"/>
    <w:rsid w:val="000E1070"/>
    <w:rsid w:val="000E1218"/>
    <w:rsid w:val="000E13BE"/>
    <w:rsid w:val="000E16EE"/>
    <w:rsid w:val="000E1F5D"/>
    <w:rsid w:val="000E2005"/>
    <w:rsid w:val="000E3D06"/>
    <w:rsid w:val="000E40F7"/>
    <w:rsid w:val="000E4A4F"/>
    <w:rsid w:val="000E6AFC"/>
    <w:rsid w:val="000E72DA"/>
    <w:rsid w:val="000E786F"/>
    <w:rsid w:val="000E788D"/>
    <w:rsid w:val="000E7D15"/>
    <w:rsid w:val="000F1032"/>
    <w:rsid w:val="000F1143"/>
    <w:rsid w:val="000F2E5D"/>
    <w:rsid w:val="000F3937"/>
    <w:rsid w:val="000F3EE0"/>
    <w:rsid w:val="000F3FDB"/>
    <w:rsid w:val="000F4CC2"/>
    <w:rsid w:val="000F4CCC"/>
    <w:rsid w:val="000F5A43"/>
    <w:rsid w:val="000F66B8"/>
    <w:rsid w:val="000F6B9E"/>
    <w:rsid w:val="000F722F"/>
    <w:rsid w:val="000F7BBB"/>
    <w:rsid w:val="00100305"/>
    <w:rsid w:val="00100A81"/>
    <w:rsid w:val="00100BA8"/>
    <w:rsid w:val="00101283"/>
    <w:rsid w:val="0010131B"/>
    <w:rsid w:val="00101D34"/>
    <w:rsid w:val="00102583"/>
    <w:rsid w:val="00102A25"/>
    <w:rsid w:val="00102A4E"/>
    <w:rsid w:val="001037B4"/>
    <w:rsid w:val="00104966"/>
    <w:rsid w:val="00105E58"/>
    <w:rsid w:val="00106BBC"/>
    <w:rsid w:val="00106CD7"/>
    <w:rsid w:val="001108FF"/>
    <w:rsid w:val="00110EB6"/>
    <w:rsid w:val="001117B8"/>
    <w:rsid w:val="0011370C"/>
    <w:rsid w:val="00113EFD"/>
    <w:rsid w:val="001145D7"/>
    <w:rsid w:val="001150B6"/>
    <w:rsid w:val="00115A4C"/>
    <w:rsid w:val="00116146"/>
    <w:rsid w:val="0011639D"/>
    <w:rsid w:val="0011645A"/>
    <w:rsid w:val="00116AA7"/>
    <w:rsid w:val="00116E3B"/>
    <w:rsid w:val="00117218"/>
    <w:rsid w:val="00117782"/>
    <w:rsid w:val="001177E4"/>
    <w:rsid w:val="00120896"/>
    <w:rsid w:val="00120A82"/>
    <w:rsid w:val="00120FA8"/>
    <w:rsid w:val="00121897"/>
    <w:rsid w:val="00122C12"/>
    <w:rsid w:val="001233FE"/>
    <w:rsid w:val="00124CFB"/>
    <w:rsid w:val="00125380"/>
    <w:rsid w:val="00126259"/>
    <w:rsid w:val="0012683B"/>
    <w:rsid w:val="001268DA"/>
    <w:rsid w:val="00126C43"/>
    <w:rsid w:val="00126F29"/>
    <w:rsid w:val="00127288"/>
    <w:rsid w:val="00127B55"/>
    <w:rsid w:val="00127DC9"/>
    <w:rsid w:val="00127EED"/>
    <w:rsid w:val="0013014C"/>
    <w:rsid w:val="00130C50"/>
    <w:rsid w:val="00130C8B"/>
    <w:rsid w:val="00131A1D"/>
    <w:rsid w:val="00132B0C"/>
    <w:rsid w:val="0013300F"/>
    <w:rsid w:val="0013323C"/>
    <w:rsid w:val="00133F1E"/>
    <w:rsid w:val="001343B0"/>
    <w:rsid w:val="0013445F"/>
    <w:rsid w:val="00134640"/>
    <w:rsid w:val="00134718"/>
    <w:rsid w:val="00134839"/>
    <w:rsid w:val="00135C21"/>
    <w:rsid w:val="00140C16"/>
    <w:rsid w:val="00140F29"/>
    <w:rsid w:val="00141E19"/>
    <w:rsid w:val="00141E23"/>
    <w:rsid w:val="00142F93"/>
    <w:rsid w:val="001437E7"/>
    <w:rsid w:val="0014480E"/>
    <w:rsid w:val="0014567C"/>
    <w:rsid w:val="0014660B"/>
    <w:rsid w:val="00146B34"/>
    <w:rsid w:val="0014744A"/>
    <w:rsid w:val="00147EF8"/>
    <w:rsid w:val="0015072F"/>
    <w:rsid w:val="001531D1"/>
    <w:rsid w:val="001534C7"/>
    <w:rsid w:val="00153543"/>
    <w:rsid w:val="00153D54"/>
    <w:rsid w:val="001557EF"/>
    <w:rsid w:val="00156AC5"/>
    <w:rsid w:val="001573D9"/>
    <w:rsid w:val="00157BC4"/>
    <w:rsid w:val="00160114"/>
    <w:rsid w:val="0016042D"/>
    <w:rsid w:val="00160797"/>
    <w:rsid w:val="00161D71"/>
    <w:rsid w:val="00161FD3"/>
    <w:rsid w:val="00162D71"/>
    <w:rsid w:val="0016347D"/>
    <w:rsid w:val="00163939"/>
    <w:rsid w:val="00163D85"/>
    <w:rsid w:val="001645B6"/>
    <w:rsid w:val="00164694"/>
    <w:rsid w:val="00164746"/>
    <w:rsid w:val="001658C7"/>
    <w:rsid w:val="00165E4A"/>
    <w:rsid w:val="00166C6E"/>
    <w:rsid w:val="0016712D"/>
    <w:rsid w:val="00167266"/>
    <w:rsid w:val="001675B3"/>
    <w:rsid w:val="00167F19"/>
    <w:rsid w:val="00170CA7"/>
    <w:rsid w:val="00170FE9"/>
    <w:rsid w:val="00171359"/>
    <w:rsid w:val="0017147C"/>
    <w:rsid w:val="0017244F"/>
    <w:rsid w:val="001724A6"/>
    <w:rsid w:val="001724B0"/>
    <w:rsid w:val="00172EA1"/>
    <w:rsid w:val="00173848"/>
    <w:rsid w:val="00174979"/>
    <w:rsid w:val="00174C6A"/>
    <w:rsid w:val="00175613"/>
    <w:rsid w:val="001756EC"/>
    <w:rsid w:val="0017593B"/>
    <w:rsid w:val="001759DB"/>
    <w:rsid w:val="00175D61"/>
    <w:rsid w:val="001801B6"/>
    <w:rsid w:val="0018092F"/>
    <w:rsid w:val="00181996"/>
    <w:rsid w:val="001823AF"/>
    <w:rsid w:val="00182623"/>
    <w:rsid w:val="00182AF2"/>
    <w:rsid w:val="00182DF8"/>
    <w:rsid w:val="0018316C"/>
    <w:rsid w:val="00183176"/>
    <w:rsid w:val="001838A8"/>
    <w:rsid w:val="00183960"/>
    <w:rsid w:val="00183BD5"/>
    <w:rsid w:val="00183ED1"/>
    <w:rsid w:val="00184132"/>
    <w:rsid w:val="0018507F"/>
    <w:rsid w:val="001854BC"/>
    <w:rsid w:val="00185837"/>
    <w:rsid w:val="00185AA8"/>
    <w:rsid w:val="0018793F"/>
    <w:rsid w:val="00187BEF"/>
    <w:rsid w:val="00191D9C"/>
    <w:rsid w:val="00191EE3"/>
    <w:rsid w:val="001922A0"/>
    <w:rsid w:val="001935A4"/>
    <w:rsid w:val="001935DD"/>
    <w:rsid w:val="001938DA"/>
    <w:rsid w:val="00194340"/>
    <w:rsid w:val="001948CD"/>
    <w:rsid w:val="00194EDC"/>
    <w:rsid w:val="00194F5E"/>
    <w:rsid w:val="001951AA"/>
    <w:rsid w:val="00195538"/>
    <w:rsid w:val="001959FB"/>
    <w:rsid w:val="00195C65"/>
    <w:rsid w:val="00196522"/>
    <w:rsid w:val="00196BC1"/>
    <w:rsid w:val="00196EDD"/>
    <w:rsid w:val="0019733C"/>
    <w:rsid w:val="001A08CB"/>
    <w:rsid w:val="001A0982"/>
    <w:rsid w:val="001A0C54"/>
    <w:rsid w:val="001A10E2"/>
    <w:rsid w:val="001A1362"/>
    <w:rsid w:val="001A2170"/>
    <w:rsid w:val="001A268C"/>
    <w:rsid w:val="001A2D8A"/>
    <w:rsid w:val="001A2D9A"/>
    <w:rsid w:val="001A3214"/>
    <w:rsid w:val="001A4185"/>
    <w:rsid w:val="001A42D0"/>
    <w:rsid w:val="001A4B64"/>
    <w:rsid w:val="001A5EC6"/>
    <w:rsid w:val="001A6093"/>
    <w:rsid w:val="001A60D1"/>
    <w:rsid w:val="001A63EB"/>
    <w:rsid w:val="001A6D28"/>
    <w:rsid w:val="001A70A1"/>
    <w:rsid w:val="001A75CA"/>
    <w:rsid w:val="001A7772"/>
    <w:rsid w:val="001A78A5"/>
    <w:rsid w:val="001A7F55"/>
    <w:rsid w:val="001B00CE"/>
    <w:rsid w:val="001B1578"/>
    <w:rsid w:val="001B166D"/>
    <w:rsid w:val="001B28FA"/>
    <w:rsid w:val="001B2C5F"/>
    <w:rsid w:val="001B2CDF"/>
    <w:rsid w:val="001B3992"/>
    <w:rsid w:val="001B3BD1"/>
    <w:rsid w:val="001B4788"/>
    <w:rsid w:val="001B478C"/>
    <w:rsid w:val="001B488A"/>
    <w:rsid w:val="001B4FB5"/>
    <w:rsid w:val="001B505A"/>
    <w:rsid w:val="001B5186"/>
    <w:rsid w:val="001B54F0"/>
    <w:rsid w:val="001B5F99"/>
    <w:rsid w:val="001B644F"/>
    <w:rsid w:val="001B65C3"/>
    <w:rsid w:val="001B71A3"/>
    <w:rsid w:val="001B72D7"/>
    <w:rsid w:val="001C02AB"/>
    <w:rsid w:val="001C03F3"/>
    <w:rsid w:val="001C0521"/>
    <w:rsid w:val="001C07E4"/>
    <w:rsid w:val="001C0A5A"/>
    <w:rsid w:val="001C141F"/>
    <w:rsid w:val="001C1C3B"/>
    <w:rsid w:val="001C36C7"/>
    <w:rsid w:val="001C3861"/>
    <w:rsid w:val="001C3AE9"/>
    <w:rsid w:val="001C4C3A"/>
    <w:rsid w:val="001C4F9A"/>
    <w:rsid w:val="001C5EB7"/>
    <w:rsid w:val="001C6222"/>
    <w:rsid w:val="001C6C03"/>
    <w:rsid w:val="001C765E"/>
    <w:rsid w:val="001C7E64"/>
    <w:rsid w:val="001D0188"/>
    <w:rsid w:val="001D018C"/>
    <w:rsid w:val="001D01F7"/>
    <w:rsid w:val="001D0B62"/>
    <w:rsid w:val="001D0FFF"/>
    <w:rsid w:val="001D120A"/>
    <w:rsid w:val="001D1262"/>
    <w:rsid w:val="001D14B1"/>
    <w:rsid w:val="001D1B42"/>
    <w:rsid w:val="001D222B"/>
    <w:rsid w:val="001D301D"/>
    <w:rsid w:val="001D339D"/>
    <w:rsid w:val="001D35B5"/>
    <w:rsid w:val="001D420E"/>
    <w:rsid w:val="001D4727"/>
    <w:rsid w:val="001D54B0"/>
    <w:rsid w:val="001D5F4A"/>
    <w:rsid w:val="001D6046"/>
    <w:rsid w:val="001D67AF"/>
    <w:rsid w:val="001D6EEA"/>
    <w:rsid w:val="001D7A0D"/>
    <w:rsid w:val="001E0F88"/>
    <w:rsid w:val="001E140E"/>
    <w:rsid w:val="001E18A6"/>
    <w:rsid w:val="001E2B6E"/>
    <w:rsid w:val="001E2B71"/>
    <w:rsid w:val="001E2D26"/>
    <w:rsid w:val="001E3F9F"/>
    <w:rsid w:val="001E404E"/>
    <w:rsid w:val="001E420D"/>
    <w:rsid w:val="001E4453"/>
    <w:rsid w:val="001E4885"/>
    <w:rsid w:val="001E48AE"/>
    <w:rsid w:val="001E5374"/>
    <w:rsid w:val="001E5655"/>
    <w:rsid w:val="001E60A5"/>
    <w:rsid w:val="001E68A3"/>
    <w:rsid w:val="001E6A3F"/>
    <w:rsid w:val="001F009A"/>
    <w:rsid w:val="001F12E4"/>
    <w:rsid w:val="001F2148"/>
    <w:rsid w:val="001F29D1"/>
    <w:rsid w:val="001F403D"/>
    <w:rsid w:val="001F4525"/>
    <w:rsid w:val="001F49FC"/>
    <w:rsid w:val="001F56DD"/>
    <w:rsid w:val="001F64CE"/>
    <w:rsid w:val="001F79EF"/>
    <w:rsid w:val="001F7C96"/>
    <w:rsid w:val="001F7DA1"/>
    <w:rsid w:val="00200B2A"/>
    <w:rsid w:val="002016B9"/>
    <w:rsid w:val="00201A48"/>
    <w:rsid w:val="002022D7"/>
    <w:rsid w:val="00202BD8"/>
    <w:rsid w:val="002037A4"/>
    <w:rsid w:val="002042CA"/>
    <w:rsid w:val="00204BAE"/>
    <w:rsid w:val="002062E4"/>
    <w:rsid w:val="00207B75"/>
    <w:rsid w:val="00207CB5"/>
    <w:rsid w:val="0021005C"/>
    <w:rsid w:val="00210122"/>
    <w:rsid w:val="0021132F"/>
    <w:rsid w:val="002125C3"/>
    <w:rsid w:val="00212A55"/>
    <w:rsid w:val="00212F88"/>
    <w:rsid w:val="00214720"/>
    <w:rsid w:val="002149B5"/>
    <w:rsid w:val="00214AB0"/>
    <w:rsid w:val="00215116"/>
    <w:rsid w:val="002158FC"/>
    <w:rsid w:val="00215DB7"/>
    <w:rsid w:val="002169CC"/>
    <w:rsid w:val="00217ACF"/>
    <w:rsid w:val="00220032"/>
    <w:rsid w:val="002204DD"/>
    <w:rsid w:val="002206B9"/>
    <w:rsid w:val="00221863"/>
    <w:rsid w:val="002220AE"/>
    <w:rsid w:val="002223C5"/>
    <w:rsid w:val="00223198"/>
    <w:rsid w:val="00223506"/>
    <w:rsid w:val="00223563"/>
    <w:rsid w:val="0022370A"/>
    <w:rsid w:val="002240EF"/>
    <w:rsid w:val="0022487B"/>
    <w:rsid w:val="00224A3E"/>
    <w:rsid w:val="002259B3"/>
    <w:rsid w:val="002268B3"/>
    <w:rsid w:val="00227443"/>
    <w:rsid w:val="00227EBE"/>
    <w:rsid w:val="00230737"/>
    <w:rsid w:val="00231E5D"/>
    <w:rsid w:val="00231F1F"/>
    <w:rsid w:val="00232C57"/>
    <w:rsid w:val="002332D4"/>
    <w:rsid w:val="00234095"/>
    <w:rsid w:val="00234145"/>
    <w:rsid w:val="00237D91"/>
    <w:rsid w:val="00240486"/>
    <w:rsid w:val="00240B05"/>
    <w:rsid w:val="00241058"/>
    <w:rsid w:val="002424C9"/>
    <w:rsid w:val="00242A72"/>
    <w:rsid w:val="00243291"/>
    <w:rsid w:val="00244A23"/>
    <w:rsid w:val="00244B30"/>
    <w:rsid w:val="00244C0C"/>
    <w:rsid w:val="00244F43"/>
    <w:rsid w:val="00245944"/>
    <w:rsid w:val="002459FA"/>
    <w:rsid w:val="00245D86"/>
    <w:rsid w:val="002466E1"/>
    <w:rsid w:val="00246B3E"/>
    <w:rsid w:val="00247130"/>
    <w:rsid w:val="002474B9"/>
    <w:rsid w:val="00247DEB"/>
    <w:rsid w:val="0025000D"/>
    <w:rsid w:val="00250AA5"/>
    <w:rsid w:val="00250BB9"/>
    <w:rsid w:val="002513B0"/>
    <w:rsid w:val="002517E9"/>
    <w:rsid w:val="00251E91"/>
    <w:rsid w:val="0025247F"/>
    <w:rsid w:val="0025311D"/>
    <w:rsid w:val="00254291"/>
    <w:rsid w:val="002547AB"/>
    <w:rsid w:val="00255936"/>
    <w:rsid w:val="00255CA9"/>
    <w:rsid w:val="002562CC"/>
    <w:rsid w:val="00256B03"/>
    <w:rsid w:val="00256C6C"/>
    <w:rsid w:val="00256F31"/>
    <w:rsid w:val="002572E1"/>
    <w:rsid w:val="002616B5"/>
    <w:rsid w:val="00261D7A"/>
    <w:rsid w:val="002628F9"/>
    <w:rsid w:val="00262A6D"/>
    <w:rsid w:val="00262E0A"/>
    <w:rsid w:val="002631FF"/>
    <w:rsid w:val="00263B7B"/>
    <w:rsid w:val="00263C66"/>
    <w:rsid w:val="00263F8F"/>
    <w:rsid w:val="002645B3"/>
    <w:rsid w:val="002659BC"/>
    <w:rsid w:val="0026675A"/>
    <w:rsid w:val="0027070A"/>
    <w:rsid w:val="00270A51"/>
    <w:rsid w:val="002717E1"/>
    <w:rsid w:val="00271837"/>
    <w:rsid w:val="00272ACA"/>
    <w:rsid w:val="00272E41"/>
    <w:rsid w:val="00273283"/>
    <w:rsid w:val="00273B1D"/>
    <w:rsid w:val="00273C9D"/>
    <w:rsid w:val="00274262"/>
    <w:rsid w:val="00275BCE"/>
    <w:rsid w:val="00276561"/>
    <w:rsid w:val="00276D95"/>
    <w:rsid w:val="00276E64"/>
    <w:rsid w:val="002801A5"/>
    <w:rsid w:val="002805E1"/>
    <w:rsid w:val="00280A9B"/>
    <w:rsid w:val="00281C98"/>
    <w:rsid w:val="00281D27"/>
    <w:rsid w:val="00281EB9"/>
    <w:rsid w:val="00281FE8"/>
    <w:rsid w:val="002825CB"/>
    <w:rsid w:val="00282716"/>
    <w:rsid w:val="00282EF8"/>
    <w:rsid w:val="00283E9A"/>
    <w:rsid w:val="002844BB"/>
    <w:rsid w:val="002848D9"/>
    <w:rsid w:val="0028569A"/>
    <w:rsid w:val="00285BB5"/>
    <w:rsid w:val="002860C4"/>
    <w:rsid w:val="002863E6"/>
    <w:rsid w:val="00286425"/>
    <w:rsid w:val="00286844"/>
    <w:rsid w:val="00286DDE"/>
    <w:rsid w:val="0028707C"/>
    <w:rsid w:val="002870FD"/>
    <w:rsid w:val="0028718E"/>
    <w:rsid w:val="00287B9A"/>
    <w:rsid w:val="00287F76"/>
    <w:rsid w:val="002901E5"/>
    <w:rsid w:val="002902A9"/>
    <w:rsid w:val="00290374"/>
    <w:rsid w:val="002913AC"/>
    <w:rsid w:val="0029161E"/>
    <w:rsid w:val="00291ED5"/>
    <w:rsid w:val="00292DAE"/>
    <w:rsid w:val="00292F31"/>
    <w:rsid w:val="00293094"/>
    <w:rsid w:val="00293951"/>
    <w:rsid w:val="00294277"/>
    <w:rsid w:val="002946F2"/>
    <w:rsid w:val="002955F2"/>
    <w:rsid w:val="00295730"/>
    <w:rsid w:val="002961A2"/>
    <w:rsid w:val="00296D44"/>
    <w:rsid w:val="0029720F"/>
    <w:rsid w:val="002A06AB"/>
    <w:rsid w:val="002A094E"/>
    <w:rsid w:val="002A0E6A"/>
    <w:rsid w:val="002A1002"/>
    <w:rsid w:val="002A1151"/>
    <w:rsid w:val="002A1D56"/>
    <w:rsid w:val="002A2591"/>
    <w:rsid w:val="002A2A87"/>
    <w:rsid w:val="002A2AD2"/>
    <w:rsid w:val="002A56E4"/>
    <w:rsid w:val="002A5918"/>
    <w:rsid w:val="002A60C7"/>
    <w:rsid w:val="002A6A79"/>
    <w:rsid w:val="002A6C35"/>
    <w:rsid w:val="002A71D3"/>
    <w:rsid w:val="002A7E68"/>
    <w:rsid w:val="002B06E3"/>
    <w:rsid w:val="002B0AD0"/>
    <w:rsid w:val="002B1D19"/>
    <w:rsid w:val="002B2341"/>
    <w:rsid w:val="002B276C"/>
    <w:rsid w:val="002B33CA"/>
    <w:rsid w:val="002B3CED"/>
    <w:rsid w:val="002B4291"/>
    <w:rsid w:val="002B591F"/>
    <w:rsid w:val="002B60EE"/>
    <w:rsid w:val="002B60F8"/>
    <w:rsid w:val="002B615C"/>
    <w:rsid w:val="002B6A15"/>
    <w:rsid w:val="002B7A14"/>
    <w:rsid w:val="002C029B"/>
    <w:rsid w:val="002C0485"/>
    <w:rsid w:val="002C0C41"/>
    <w:rsid w:val="002C0D59"/>
    <w:rsid w:val="002C120E"/>
    <w:rsid w:val="002C14A1"/>
    <w:rsid w:val="002C1574"/>
    <w:rsid w:val="002C2377"/>
    <w:rsid w:val="002C27C4"/>
    <w:rsid w:val="002C2807"/>
    <w:rsid w:val="002C3596"/>
    <w:rsid w:val="002C38E5"/>
    <w:rsid w:val="002C3DDA"/>
    <w:rsid w:val="002C40D6"/>
    <w:rsid w:val="002C4186"/>
    <w:rsid w:val="002C43EC"/>
    <w:rsid w:val="002C4650"/>
    <w:rsid w:val="002C48E4"/>
    <w:rsid w:val="002C4F52"/>
    <w:rsid w:val="002C4FA8"/>
    <w:rsid w:val="002C699A"/>
    <w:rsid w:val="002C732C"/>
    <w:rsid w:val="002C78BB"/>
    <w:rsid w:val="002D11C7"/>
    <w:rsid w:val="002D12F9"/>
    <w:rsid w:val="002D1B21"/>
    <w:rsid w:val="002D2291"/>
    <w:rsid w:val="002D2AA6"/>
    <w:rsid w:val="002D2E82"/>
    <w:rsid w:val="002D3F02"/>
    <w:rsid w:val="002D3FDC"/>
    <w:rsid w:val="002D5069"/>
    <w:rsid w:val="002D5F49"/>
    <w:rsid w:val="002D62C6"/>
    <w:rsid w:val="002D717A"/>
    <w:rsid w:val="002D7D25"/>
    <w:rsid w:val="002E0838"/>
    <w:rsid w:val="002E0E41"/>
    <w:rsid w:val="002E0F0F"/>
    <w:rsid w:val="002E1AEA"/>
    <w:rsid w:val="002E2111"/>
    <w:rsid w:val="002E2163"/>
    <w:rsid w:val="002E2656"/>
    <w:rsid w:val="002E26C4"/>
    <w:rsid w:val="002E2C2B"/>
    <w:rsid w:val="002E35CE"/>
    <w:rsid w:val="002E3B76"/>
    <w:rsid w:val="002E4EF9"/>
    <w:rsid w:val="002E51A8"/>
    <w:rsid w:val="002E5299"/>
    <w:rsid w:val="002E5EEE"/>
    <w:rsid w:val="002E6222"/>
    <w:rsid w:val="002E664C"/>
    <w:rsid w:val="002E70A5"/>
    <w:rsid w:val="002F06D4"/>
    <w:rsid w:val="002F103E"/>
    <w:rsid w:val="002F140D"/>
    <w:rsid w:val="002F1893"/>
    <w:rsid w:val="002F1AD6"/>
    <w:rsid w:val="002F1F4E"/>
    <w:rsid w:val="002F2594"/>
    <w:rsid w:val="002F25FE"/>
    <w:rsid w:val="002F26AD"/>
    <w:rsid w:val="002F3872"/>
    <w:rsid w:val="002F3BBC"/>
    <w:rsid w:val="002F4946"/>
    <w:rsid w:val="002F4E77"/>
    <w:rsid w:val="002F554A"/>
    <w:rsid w:val="002F5B14"/>
    <w:rsid w:val="002F5EEB"/>
    <w:rsid w:val="002F6B76"/>
    <w:rsid w:val="002F6BB3"/>
    <w:rsid w:val="002F7A99"/>
    <w:rsid w:val="00300B39"/>
    <w:rsid w:val="00300DDC"/>
    <w:rsid w:val="00301F60"/>
    <w:rsid w:val="003029ED"/>
    <w:rsid w:val="00302D94"/>
    <w:rsid w:val="00303AE9"/>
    <w:rsid w:val="00303CB9"/>
    <w:rsid w:val="0030502A"/>
    <w:rsid w:val="00305282"/>
    <w:rsid w:val="0030571B"/>
    <w:rsid w:val="00305921"/>
    <w:rsid w:val="00305BC3"/>
    <w:rsid w:val="00306611"/>
    <w:rsid w:val="003079FF"/>
    <w:rsid w:val="003104E0"/>
    <w:rsid w:val="00310F14"/>
    <w:rsid w:val="00311116"/>
    <w:rsid w:val="003112DF"/>
    <w:rsid w:val="003114D8"/>
    <w:rsid w:val="0031153A"/>
    <w:rsid w:val="00311CD4"/>
    <w:rsid w:val="00312755"/>
    <w:rsid w:val="00312F18"/>
    <w:rsid w:val="003133F9"/>
    <w:rsid w:val="00313C49"/>
    <w:rsid w:val="00313E1C"/>
    <w:rsid w:val="00314801"/>
    <w:rsid w:val="00315F0C"/>
    <w:rsid w:val="00316EC0"/>
    <w:rsid w:val="003172D1"/>
    <w:rsid w:val="003204AF"/>
    <w:rsid w:val="0032134A"/>
    <w:rsid w:val="00321B25"/>
    <w:rsid w:val="00322AC2"/>
    <w:rsid w:val="00323452"/>
    <w:rsid w:val="00324A3B"/>
    <w:rsid w:val="00325277"/>
    <w:rsid w:val="003260EF"/>
    <w:rsid w:val="00326FF9"/>
    <w:rsid w:val="00327EB9"/>
    <w:rsid w:val="00330A1E"/>
    <w:rsid w:val="0033188D"/>
    <w:rsid w:val="00332263"/>
    <w:rsid w:val="0033314E"/>
    <w:rsid w:val="00333595"/>
    <w:rsid w:val="00334375"/>
    <w:rsid w:val="0033531A"/>
    <w:rsid w:val="00335709"/>
    <w:rsid w:val="00335C99"/>
    <w:rsid w:val="00335FB6"/>
    <w:rsid w:val="003365FF"/>
    <w:rsid w:val="00337348"/>
    <w:rsid w:val="00337C0A"/>
    <w:rsid w:val="00337E98"/>
    <w:rsid w:val="003401AD"/>
    <w:rsid w:val="00340A61"/>
    <w:rsid w:val="00340DEC"/>
    <w:rsid w:val="00340EC1"/>
    <w:rsid w:val="00341B96"/>
    <w:rsid w:val="0034269B"/>
    <w:rsid w:val="00343698"/>
    <w:rsid w:val="003439D1"/>
    <w:rsid w:val="00343C1F"/>
    <w:rsid w:val="00343D89"/>
    <w:rsid w:val="003448AF"/>
    <w:rsid w:val="0034498E"/>
    <w:rsid w:val="003449DA"/>
    <w:rsid w:val="00345495"/>
    <w:rsid w:val="00345AA2"/>
    <w:rsid w:val="00345DD3"/>
    <w:rsid w:val="003463A0"/>
    <w:rsid w:val="00346C08"/>
    <w:rsid w:val="00347612"/>
    <w:rsid w:val="00350E29"/>
    <w:rsid w:val="00351416"/>
    <w:rsid w:val="0035149E"/>
    <w:rsid w:val="00351611"/>
    <w:rsid w:val="00351783"/>
    <w:rsid w:val="00352617"/>
    <w:rsid w:val="00352ED1"/>
    <w:rsid w:val="003530A4"/>
    <w:rsid w:val="00354C10"/>
    <w:rsid w:val="00354CF0"/>
    <w:rsid w:val="003555FD"/>
    <w:rsid w:val="00355E10"/>
    <w:rsid w:val="003577D3"/>
    <w:rsid w:val="00357ADE"/>
    <w:rsid w:val="00357FEC"/>
    <w:rsid w:val="00360612"/>
    <w:rsid w:val="00360ED3"/>
    <w:rsid w:val="00361108"/>
    <w:rsid w:val="00361BAD"/>
    <w:rsid w:val="003631EF"/>
    <w:rsid w:val="003636CE"/>
    <w:rsid w:val="00363F81"/>
    <w:rsid w:val="00365837"/>
    <w:rsid w:val="00366886"/>
    <w:rsid w:val="003668E4"/>
    <w:rsid w:val="0036711C"/>
    <w:rsid w:val="003677E8"/>
    <w:rsid w:val="00370281"/>
    <w:rsid w:val="00370439"/>
    <w:rsid w:val="003705FF"/>
    <w:rsid w:val="00370792"/>
    <w:rsid w:val="003708C0"/>
    <w:rsid w:val="003712C6"/>
    <w:rsid w:val="0037246F"/>
    <w:rsid w:val="00372BC7"/>
    <w:rsid w:val="003731C7"/>
    <w:rsid w:val="0037350B"/>
    <w:rsid w:val="00373784"/>
    <w:rsid w:val="00373CF4"/>
    <w:rsid w:val="00375527"/>
    <w:rsid w:val="0037586A"/>
    <w:rsid w:val="00375C68"/>
    <w:rsid w:val="00375E16"/>
    <w:rsid w:val="00375E7B"/>
    <w:rsid w:val="00375EDA"/>
    <w:rsid w:val="00375EF7"/>
    <w:rsid w:val="00375F30"/>
    <w:rsid w:val="0037624F"/>
    <w:rsid w:val="00376C3B"/>
    <w:rsid w:val="00376DC5"/>
    <w:rsid w:val="00377858"/>
    <w:rsid w:val="003803C2"/>
    <w:rsid w:val="00380938"/>
    <w:rsid w:val="003809BB"/>
    <w:rsid w:val="003822F2"/>
    <w:rsid w:val="00382C5C"/>
    <w:rsid w:val="00382D02"/>
    <w:rsid w:val="00383152"/>
    <w:rsid w:val="00383EA6"/>
    <w:rsid w:val="003849D5"/>
    <w:rsid w:val="00384E86"/>
    <w:rsid w:val="00385D26"/>
    <w:rsid w:val="0038691E"/>
    <w:rsid w:val="00387ED3"/>
    <w:rsid w:val="00391B1D"/>
    <w:rsid w:val="00391ED8"/>
    <w:rsid w:val="00392475"/>
    <w:rsid w:val="003928EC"/>
    <w:rsid w:val="003931FA"/>
    <w:rsid w:val="00393FB1"/>
    <w:rsid w:val="00394365"/>
    <w:rsid w:val="00394FD4"/>
    <w:rsid w:val="00395141"/>
    <w:rsid w:val="0039519A"/>
    <w:rsid w:val="0039590F"/>
    <w:rsid w:val="00395986"/>
    <w:rsid w:val="00395B92"/>
    <w:rsid w:val="00395D35"/>
    <w:rsid w:val="003976A2"/>
    <w:rsid w:val="0039790D"/>
    <w:rsid w:val="00397940"/>
    <w:rsid w:val="00397A32"/>
    <w:rsid w:val="00397AC4"/>
    <w:rsid w:val="003A0BCF"/>
    <w:rsid w:val="003A0D4E"/>
    <w:rsid w:val="003A11D4"/>
    <w:rsid w:val="003A26EB"/>
    <w:rsid w:val="003A2DA5"/>
    <w:rsid w:val="003A43CD"/>
    <w:rsid w:val="003A5DB0"/>
    <w:rsid w:val="003A611E"/>
    <w:rsid w:val="003A6779"/>
    <w:rsid w:val="003A69E8"/>
    <w:rsid w:val="003A738D"/>
    <w:rsid w:val="003B08F2"/>
    <w:rsid w:val="003B0AF6"/>
    <w:rsid w:val="003B0D54"/>
    <w:rsid w:val="003B1558"/>
    <w:rsid w:val="003B16D4"/>
    <w:rsid w:val="003B1713"/>
    <w:rsid w:val="003B2943"/>
    <w:rsid w:val="003B30F3"/>
    <w:rsid w:val="003B33F0"/>
    <w:rsid w:val="003B3753"/>
    <w:rsid w:val="003B4496"/>
    <w:rsid w:val="003B4F18"/>
    <w:rsid w:val="003B50D2"/>
    <w:rsid w:val="003B660B"/>
    <w:rsid w:val="003B687E"/>
    <w:rsid w:val="003B6B29"/>
    <w:rsid w:val="003B743C"/>
    <w:rsid w:val="003B7B59"/>
    <w:rsid w:val="003B7DF6"/>
    <w:rsid w:val="003C05B0"/>
    <w:rsid w:val="003C0A28"/>
    <w:rsid w:val="003C0E5D"/>
    <w:rsid w:val="003C136C"/>
    <w:rsid w:val="003C1D58"/>
    <w:rsid w:val="003C2CC3"/>
    <w:rsid w:val="003C2F9B"/>
    <w:rsid w:val="003C3921"/>
    <w:rsid w:val="003C4D25"/>
    <w:rsid w:val="003C5F5C"/>
    <w:rsid w:val="003C62C1"/>
    <w:rsid w:val="003C655C"/>
    <w:rsid w:val="003C708D"/>
    <w:rsid w:val="003C73D7"/>
    <w:rsid w:val="003C7498"/>
    <w:rsid w:val="003C7E83"/>
    <w:rsid w:val="003D1761"/>
    <w:rsid w:val="003D19DE"/>
    <w:rsid w:val="003D1A8B"/>
    <w:rsid w:val="003D1ABB"/>
    <w:rsid w:val="003D212D"/>
    <w:rsid w:val="003D22B0"/>
    <w:rsid w:val="003D268C"/>
    <w:rsid w:val="003D2779"/>
    <w:rsid w:val="003D32E3"/>
    <w:rsid w:val="003D33C6"/>
    <w:rsid w:val="003D37C4"/>
    <w:rsid w:val="003D394B"/>
    <w:rsid w:val="003D45CB"/>
    <w:rsid w:val="003D4FE3"/>
    <w:rsid w:val="003D51C6"/>
    <w:rsid w:val="003D682B"/>
    <w:rsid w:val="003D7222"/>
    <w:rsid w:val="003D724A"/>
    <w:rsid w:val="003E0EBD"/>
    <w:rsid w:val="003E2192"/>
    <w:rsid w:val="003E2C52"/>
    <w:rsid w:val="003E3EE0"/>
    <w:rsid w:val="003E4011"/>
    <w:rsid w:val="003E4F88"/>
    <w:rsid w:val="003E50FA"/>
    <w:rsid w:val="003E5A75"/>
    <w:rsid w:val="003E64DE"/>
    <w:rsid w:val="003E68DF"/>
    <w:rsid w:val="003E7ACD"/>
    <w:rsid w:val="003E7B52"/>
    <w:rsid w:val="003F04DB"/>
    <w:rsid w:val="003F06C2"/>
    <w:rsid w:val="003F0BE9"/>
    <w:rsid w:val="003F16D8"/>
    <w:rsid w:val="003F196C"/>
    <w:rsid w:val="003F2888"/>
    <w:rsid w:val="003F30E1"/>
    <w:rsid w:val="003F342F"/>
    <w:rsid w:val="003F3E65"/>
    <w:rsid w:val="003F40E8"/>
    <w:rsid w:val="003F494D"/>
    <w:rsid w:val="003F4A36"/>
    <w:rsid w:val="003F5AAB"/>
    <w:rsid w:val="003F5F53"/>
    <w:rsid w:val="003F6CE8"/>
    <w:rsid w:val="003F77E0"/>
    <w:rsid w:val="003F7956"/>
    <w:rsid w:val="004006F1"/>
    <w:rsid w:val="00400ECB"/>
    <w:rsid w:val="00401AEA"/>
    <w:rsid w:val="00402590"/>
    <w:rsid w:val="0040407C"/>
    <w:rsid w:val="0040457D"/>
    <w:rsid w:val="00404D7E"/>
    <w:rsid w:val="0040675D"/>
    <w:rsid w:val="00406B89"/>
    <w:rsid w:val="00407717"/>
    <w:rsid w:val="0040798C"/>
    <w:rsid w:val="00407E1F"/>
    <w:rsid w:val="00411948"/>
    <w:rsid w:val="004119A5"/>
    <w:rsid w:val="00412285"/>
    <w:rsid w:val="0041258F"/>
    <w:rsid w:val="004130E1"/>
    <w:rsid w:val="00413138"/>
    <w:rsid w:val="00413313"/>
    <w:rsid w:val="004137F5"/>
    <w:rsid w:val="0041417A"/>
    <w:rsid w:val="00414849"/>
    <w:rsid w:val="0041537A"/>
    <w:rsid w:val="00415553"/>
    <w:rsid w:val="00415826"/>
    <w:rsid w:val="00416246"/>
    <w:rsid w:val="00416651"/>
    <w:rsid w:val="00417693"/>
    <w:rsid w:val="00417E6E"/>
    <w:rsid w:val="004216AA"/>
    <w:rsid w:val="00421A5E"/>
    <w:rsid w:val="00422127"/>
    <w:rsid w:val="004239BE"/>
    <w:rsid w:val="00423A5C"/>
    <w:rsid w:val="00423DFE"/>
    <w:rsid w:val="00424405"/>
    <w:rsid w:val="00424BC5"/>
    <w:rsid w:val="00424DF1"/>
    <w:rsid w:val="00425068"/>
    <w:rsid w:val="00425444"/>
    <w:rsid w:val="00426FE0"/>
    <w:rsid w:val="004276BF"/>
    <w:rsid w:val="00427A00"/>
    <w:rsid w:val="00427CB4"/>
    <w:rsid w:val="00430CB8"/>
    <w:rsid w:val="00432A27"/>
    <w:rsid w:val="00432C35"/>
    <w:rsid w:val="00432FBC"/>
    <w:rsid w:val="004333FD"/>
    <w:rsid w:val="004336E6"/>
    <w:rsid w:val="004339C9"/>
    <w:rsid w:val="00433B33"/>
    <w:rsid w:val="00433CA2"/>
    <w:rsid w:val="00434635"/>
    <w:rsid w:val="00434DAB"/>
    <w:rsid w:val="004360B2"/>
    <w:rsid w:val="00440319"/>
    <w:rsid w:val="00440546"/>
    <w:rsid w:val="00440772"/>
    <w:rsid w:val="00440AA6"/>
    <w:rsid w:val="004411B1"/>
    <w:rsid w:val="00443994"/>
    <w:rsid w:val="0044472A"/>
    <w:rsid w:val="00444839"/>
    <w:rsid w:val="00444AC2"/>
    <w:rsid w:val="004451DE"/>
    <w:rsid w:val="00447780"/>
    <w:rsid w:val="00450177"/>
    <w:rsid w:val="00450D81"/>
    <w:rsid w:val="0045107B"/>
    <w:rsid w:val="004514C6"/>
    <w:rsid w:val="00451610"/>
    <w:rsid w:val="0045197B"/>
    <w:rsid w:val="00451CBE"/>
    <w:rsid w:val="004524B3"/>
    <w:rsid w:val="00452C7E"/>
    <w:rsid w:val="00454265"/>
    <w:rsid w:val="0045443F"/>
    <w:rsid w:val="004547C2"/>
    <w:rsid w:val="00455053"/>
    <w:rsid w:val="00455A4B"/>
    <w:rsid w:val="00455C91"/>
    <w:rsid w:val="004564D7"/>
    <w:rsid w:val="00456793"/>
    <w:rsid w:val="004576E8"/>
    <w:rsid w:val="00457B9E"/>
    <w:rsid w:val="0046023F"/>
    <w:rsid w:val="00460EB1"/>
    <w:rsid w:val="004615AA"/>
    <w:rsid w:val="0046320A"/>
    <w:rsid w:val="0046321A"/>
    <w:rsid w:val="004635DF"/>
    <w:rsid w:val="00463770"/>
    <w:rsid w:val="00463869"/>
    <w:rsid w:val="00465B78"/>
    <w:rsid w:val="00465EC4"/>
    <w:rsid w:val="00467AB1"/>
    <w:rsid w:val="00467AF7"/>
    <w:rsid w:val="00467CD8"/>
    <w:rsid w:val="00467F0B"/>
    <w:rsid w:val="0047066D"/>
    <w:rsid w:val="00470EB6"/>
    <w:rsid w:val="004713F2"/>
    <w:rsid w:val="00472022"/>
    <w:rsid w:val="00473273"/>
    <w:rsid w:val="00473969"/>
    <w:rsid w:val="00473DA7"/>
    <w:rsid w:val="004741E5"/>
    <w:rsid w:val="00475500"/>
    <w:rsid w:val="00475A8C"/>
    <w:rsid w:val="004769B7"/>
    <w:rsid w:val="004770A9"/>
    <w:rsid w:val="00477607"/>
    <w:rsid w:val="004809A6"/>
    <w:rsid w:val="004815DC"/>
    <w:rsid w:val="004815E6"/>
    <w:rsid w:val="004816B1"/>
    <w:rsid w:val="004818AB"/>
    <w:rsid w:val="00483724"/>
    <w:rsid w:val="00483794"/>
    <w:rsid w:val="00484573"/>
    <w:rsid w:val="00484B94"/>
    <w:rsid w:val="00485636"/>
    <w:rsid w:val="0048677C"/>
    <w:rsid w:val="0048691D"/>
    <w:rsid w:val="00487957"/>
    <w:rsid w:val="00487D37"/>
    <w:rsid w:val="00487DA8"/>
    <w:rsid w:val="00487DC6"/>
    <w:rsid w:val="004901DA"/>
    <w:rsid w:val="004907A3"/>
    <w:rsid w:val="00490ABC"/>
    <w:rsid w:val="00490B26"/>
    <w:rsid w:val="00490CC1"/>
    <w:rsid w:val="004911DB"/>
    <w:rsid w:val="00491A7A"/>
    <w:rsid w:val="00492FEB"/>
    <w:rsid w:val="0049333B"/>
    <w:rsid w:val="004935F3"/>
    <w:rsid w:val="00493C4B"/>
    <w:rsid w:val="00493E99"/>
    <w:rsid w:val="00493FE4"/>
    <w:rsid w:val="004958F2"/>
    <w:rsid w:val="00495FC6"/>
    <w:rsid w:val="00496A62"/>
    <w:rsid w:val="00496D95"/>
    <w:rsid w:val="004972EC"/>
    <w:rsid w:val="00497638"/>
    <w:rsid w:val="00497F0A"/>
    <w:rsid w:val="004A2A7E"/>
    <w:rsid w:val="004A42B0"/>
    <w:rsid w:val="004A4BCD"/>
    <w:rsid w:val="004A4D0B"/>
    <w:rsid w:val="004A5061"/>
    <w:rsid w:val="004A67BE"/>
    <w:rsid w:val="004A6ED3"/>
    <w:rsid w:val="004B092B"/>
    <w:rsid w:val="004B159A"/>
    <w:rsid w:val="004B1D2C"/>
    <w:rsid w:val="004B3606"/>
    <w:rsid w:val="004B3F7B"/>
    <w:rsid w:val="004B4129"/>
    <w:rsid w:val="004B54E2"/>
    <w:rsid w:val="004B5836"/>
    <w:rsid w:val="004B60AE"/>
    <w:rsid w:val="004B6653"/>
    <w:rsid w:val="004B737E"/>
    <w:rsid w:val="004B7EB7"/>
    <w:rsid w:val="004C006C"/>
    <w:rsid w:val="004C00A2"/>
    <w:rsid w:val="004C0289"/>
    <w:rsid w:val="004C02CC"/>
    <w:rsid w:val="004C075C"/>
    <w:rsid w:val="004C0E39"/>
    <w:rsid w:val="004C10CB"/>
    <w:rsid w:val="004C169E"/>
    <w:rsid w:val="004C3021"/>
    <w:rsid w:val="004C3825"/>
    <w:rsid w:val="004C3A70"/>
    <w:rsid w:val="004C5268"/>
    <w:rsid w:val="004C537D"/>
    <w:rsid w:val="004C5691"/>
    <w:rsid w:val="004C7734"/>
    <w:rsid w:val="004C7CF3"/>
    <w:rsid w:val="004D0574"/>
    <w:rsid w:val="004D069F"/>
    <w:rsid w:val="004D06A8"/>
    <w:rsid w:val="004D07EF"/>
    <w:rsid w:val="004D181F"/>
    <w:rsid w:val="004D1C06"/>
    <w:rsid w:val="004D21D6"/>
    <w:rsid w:val="004D252A"/>
    <w:rsid w:val="004D2A59"/>
    <w:rsid w:val="004D2C21"/>
    <w:rsid w:val="004D32C2"/>
    <w:rsid w:val="004D4495"/>
    <w:rsid w:val="004D6762"/>
    <w:rsid w:val="004D6BD7"/>
    <w:rsid w:val="004D6F94"/>
    <w:rsid w:val="004D7644"/>
    <w:rsid w:val="004D7D34"/>
    <w:rsid w:val="004D7FBA"/>
    <w:rsid w:val="004E0058"/>
    <w:rsid w:val="004E054F"/>
    <w:rsid w:val="004E19F9"/>
    <w:rsid w:val="004E22AB"/>
    <w:rsid w:val="004E30E2"/>
    <w:rsid w:val="004E30F5"/>
    <w:rsid w:val="004E37B1"/>
    <w:rsid w:val="004E40EE"/>
    <w:rsid w:val="004E41B5"/>
    <w:rsid w:val="004E4279"/>
    <w:rsid w:val="004E4711"/>
    <w:rsid w:val="004E4973"/>
    <w:rsid w:val="004E5010"/>
    <w:rsid w:val="004E60B5"/>
    <w:rsid w:val="004E67CB"/>
    <w:rsid w:val="004E6EA8"/>
    <w:rsid w:val="004F06C1"/>
    <w:rsid w:val="004F070E"/>
    <w:rsid w:val="004F08F9"/>
    <w:rsid w:val="004F4282"/>
    <w:rsid w:val="004F4C3D"/>
    <w:rsid w:val="004F519B"/>
    <w:rsid w:val="004F5478"/>
    <w:rsid w:val="004F5B7E"/>
    <w:rsid w:val="004F5D95"/>
    <w:rsid w:val="004F61CD"/>
    <w:rsid w:val="004F7B13"/>
    <w:rsid w:val="004F7BD7"/>
    <w:rsid w:val="00500AB0"/>
    <w:rsid w:val="0050107C"/>
    <w:rsid w:val="005017AB"/>
    <w:rsid w:val="00501C67"/>
    <w:rsid w:val="0050207E"/>
    <w:rsid w:val="005025BD"/>
    <w:rsid w:val="00502EB3"/>
    <w:rsid w:val="0050304F"/>
    <w:rsid w:val="005031BC"/>
    <w:rsid w:val="00503890"/>
    <w:rsid w:val="00504B4C"/>
    <w:rsid w:val="00505725"/>
    <w:rsid w:val="0050620C"/>
    <w:rsid w:val="00506363"/>
    <w:rsid w:val="005066E8"/>
    <w:rsid w:val="005068A2"/>
    <w:rsid w:val="00507E95"/>
    <w:rsid w:val="005107FB"/>
    <w:rsid w:val="00510E60"/>
    <w:rsid w:val="00511909"/>
    <w:rsid w:val="00511AA6"/>
    <w:rsid w:val="00512411"/>
    <w:rsid w:val="0051345E"/>
    <w:rsid w:val="005137BE"/>
    <w:rsid w:val="005139B9"/>
    <w:rsid w:val="00513E68"/>
    <w:rsid w:val="00514E42"/>
    <w:rsid w:val="00514ECB"/>
    <w:rsid w:val="005151CA"/>
    <w:rsid w:val="00515513"/>
    <w:rsid w:val="00515E01"/>
    <w:rsid w:val="00516A56"/>
    <w:rsid w:val="00516CF7"/>
    <w:rsid w:val="00516E34"/>
    <w:rsid w:val="00517EDC"/>
    <w:rsid w:val="0052029E"/>
    <w:rsid w:val="0052088D"/>
    <w:rsid w:val="00520C0A"/>
    <w:rsid w:val="0052193E"/>
    <w:rsid w:val="00521ACA"/>
    <w:rsid w:val="00521CC4"/>
    <w:rsid w:val="005224D8"/>
    <w:rsid w:val="0052276A"/>
    <w:rsid w:val="005248F6"/>
    <w:rsid w:val="00524E0A"/>
    <w:rsid w:val="005254FC"/>
    <w:rsid w:val="0052576A"/>
    <w:rsid w:val="00525A56"/>
    <w:rsid w:val="00525F37"/>
    <w:rsid w:val="00526412"/>
    <w:rsid w:val="00526468"/>
    <w:rsid w:val="005272F0"/>
    <w:rsid w:val="00527AB1"/>
    <w:rsid w:val="0053044F"/>
    <w:rsid w:val="00531736"/>
    <w:rsid w:val="005341C0"/>
    <w:rsid w:val="00534AAF"/>
    <w:rsid w:val="00534BC4"/>
    <w:rsid w:val="00534EC9"/>
    <w:rsid w:val="0053529A"/>
    <w:rsid w:val="005353C2"/>
    <w:rsid w:val="0053689F"/>
    <w:rsid w:val="00537161"/>
    <w:rsid w:val="00537433"/>
    <w:rsid w:val="005374BF"/>
    <w:rsid w:val="00537A23"/>
    <w:rsid w:val="005405CB"/>
    <w:rsid w:val="00541146"/>
    <w:rsid w:val="00541464"/>
    <w:rsid w:val="00541703"/>
    <w:rsid w:val="00541828"/>
    <w:rsid w:val="005421B3"/>
    <w:rsid w:val="0054224F"/>
    <w:rsid w:val="00542ABC"/>
    <w:rsid w:val="00542DB3"/>
    <w:rsid w:val="005456E3"/>
    <w:rsid w:val="00545810"/>
    <w:rsid w:val="005459EC"/>
    <w:rsid w:val="0054607E"/>
    <w:rsid w:val="00546258"/>
    <w:rsid w:val="00546657"/>
    <w:rsid w:val="0055055E"/>
    <w:rsid w:val="005508D1"/>
    <w:rsid w:val="00550E72"/>
    <w:rsid w:val="005513F9"/>
    <w:rsid w:val="00552B90"/>
    <w:rsid w:val="00552FA7"/>
    <w:rsid w:val="00553216"/>
    <w:rsid w:val="00554095"/>
    <w:rsid w:val="00555895"/>
    <w:rsid w:val="00556C2E"/>
    <w:rsid w:val="005579C3"/>
    <w:rsid w:val="00560132"/>
    <w:rsid w:val="0056043F"/>
    <w:rsid w:val="005604EA"/>
    <w:rsid w:val="00560B23"/>
    <w:rsid w:val="00560B5A"/>
    <w:rsid w:val="005625C7"/>
    <w:rsid w:val="00562BB0"/>
    <w:rsid w:val="005632CA"/>
    <w:rsid w:val="005633DF"/>
    <w:rsid w:val="00563516"/>
    <w:rsid w:val="00563D1E"/>
    <w:rsid w:val="00563EAB"/>
    <w:rsid w:val="005644C9"/>
    <w:rsid w:val="005645F8"/>
    <w:rsid w:val="0056482D"/>
    <w:rsid w:val="0056497F"/>
    <w:rsid w:val="00564DF9"/>
    <w:rsid w:val="00565329"/>
    <w:rsid w:val="005653C3"/>
    <w:rsid w:val="005653F5"/>
    <w:rsid w:val="005662E4"/>
    <w:rsid w:val="00567975"/>
    <w:rsid w:val="00567D4F"/>
    <w:rsid w:val="00570516"/>
    <w:rsid w:val="005713C1"/>
    <w:rsid w:val="005713D8"/>
    <w:rsid w:val="00571CC3"/>
    <w:rsid w:val="005724AC"/>
    <w:rsid w:val="005727FB"/>
    <w:rsid w:val="00573194"/>
    <w:rsid w:val="00573D1A"/>
    <w:rsid w:val="00574123"/>
    <w:rsid w:val="005743FE"/>
    <w:rsid w:val="00574FF4"/>
    <w:rsid w:val="00575193"/>
    <w:rsid w:val="00575846"/>
    <w:rsid w:val="00575D8D"/>
    <w:rsid w:val="00575FE5"/>
    <w:rsid w:val="00576CAE"/>
    <w:rsid w:val="00576EA2"/>
    <w:rsid w:val="00577B26"/>
    <w:rsid w:val="005812A4"/>
    <w:rsid w:val="00581BCD"/>
    <w:rsid w:val="00581D7A"/>
    <w:rsid w:val="005820A0"/>
    <w:rsid w:val="005826E7"/>
    <w:rsid w:val="005828BD"/>
    <w:rsid w:val="00583082"/>
    <w:rsid w:val="005831C4"/>
    <w:rsid w:val="0058323C"/>
    <w:rsid w:val="00583AC7"/>
    <w:rsid w:val="00584530"/>
    <w:rsid w:val="005847CE"/>
    <w:rsid w:val="005856BB"/>
    <w:rsid w:val="00586692"/>
    <w:rsid w:val="00586D31"/>
    <w:rsid w:val="00587237"/>
    <w:rsid w:val="005874CC"/>
    <w:rsid w:val="00587706"/>
    <w:rsid w:val="0058773A"/>
    <w:rsid w:val="0058783E"/>
    <w:rsid w:val="005878D7"/>
    <w:rsid w:val="00590995"/>
    <w:rsid w:val="00590DD7"/>
    <w:rsid w:val="00591A4A"/>
    <w:rsid w:val="00592443"/>
    <w:rsid w:val="00592459"/>
    <w:rsid w:val="005932B5"/>
    <w:rsid w:val="00593A59"/>
    <w:rsid w:val="00593A70"/>
    <w:rsid w:val="00594235"/>
    <w:rsid w:val="005946C3"/>
    <w:rsid w:val="00595E19"/>
    <w:rsid w:val="00597487"/>
    <w:rsid w:val="005975D4"/>
    <w:rsid w:val="00597725"/>
    <w:rsid w:val="00597A21"/>
    <w:rsid w:val="005A16D5"/>
    <w:rsid w:val="005A1C56"/>
    <w:rsid w:val="005A20D3"/>
    <w:rsid w:val="005A29E2"/>
    <w:rsid w:val="005A2C86"/>
    <w:rsid w:val="005A2DA3"/>
    <w:rsid w:val="005A2F0E"/>
    <w:rsid w:val="005A37EC"/>
    <w:rsid w:val="005A3EBA"/>
    <w:rsid w:val="005A40B4"/>
    <w:rsid w:val="005A429A"/>
    <w:rsid w:val="005A42F7"/>
    <w:rsid w:val="005A4938"/>
    <w:rsid w:val="005A5268"/>
    <w:rsid w:val="005A530C"/>
    <w:rsid w:val="005A5591"/>
    <w:rsid w:val="005A5BD3"/>
    <w:rsid w:val="005A60B5"/>
    <w:rsid w:val="005A697C"/>
    <w:rsid w:val="005A737F"/>
    <w:rsid w:val="005A780C"/>
    <w:rsid w:val="005A7B5A"/>
    <w:rsid w:val="005B071F"/>
    <w:rsid w:val="005B0FCA"/>
    <w:rsid w:val="005B140F"/>
    <w:rsid w:val="005B174E"/>
    <w:rsid w:val="005B18AE"/>
    <w:rsid w:val="005B1902"/>
    <w:rsid w:val="005B256E"/>
    <w:rsid w:val="005B3056"/>
    <w:rsid w:val="005B385F"/>
    <w:rsid w:val="005B41C7"/>
    <w:rsid w:val="005B44D9"/>
    <w:rsid w:val="005B5A42"/>
    <w:rsid w:val="005B6DBA"/>
    <w:rsid w:val="005B7AD6"/>
    <w:rsid w:val="005C02BA"/>
    <w:rsid w:val="005C05F1"/>
    <w:rsid w:val="005C0997"/>
    <w:rsid w:val="005C0C55"/>
    <w:rsid w:val="005C10B3"/>
    <w:rsid w:val="005C2689"/>
    <w:rsid w:val="005C3FB5"/>
    <w:rsid w:val="005C4177"/>
    <w:rsid w:val="005C4ACF"/>
    <w:rsid w:val="005C516A"/>
    <w:rsid w:val="005C5816"/>
    <w:rsid w:val="005C6190"/>
    <w:rsid w:val="005C6EB8"/>
    <w:rsid w:val="005D0B35"/>
    <w:rsid w:val="005D0DED"/>
    <w:rsid w:val="005D1D84"/>
    <w:rsid w:val="005D3497"/>
    <w:rsid w:val="005D3648"/>
    <w:rsid w:val="005D3C9C"/>
    <w:rsid w:val="005D4EE6"/>
    <w:rsid w:val="005D58EB"/>
    <w:rsid w:val="005D59B9"/>
    <w:rsid w:val="005D721A"/>
    <w:rsid w:val="005D7227"/>
    <w:rsid w:val="005D7395"/>
    <w:rsid w:val="005D7399"/>
    <w:rsid w:val="005E10A3"/>
    <w:rsid w:val="005E18D7"/>
    <w:rsid w:val="005E1E1B"/>
    <w:rsid w:val="005E2053"/>
    <w:rsid w:val="005E2684"/>
    <w:rsid w:val="005E3C67"/>
    <w:rsid w:val="005E3CC0"/>
    <w:rsid w:val="005E3F03"/>
    <w:rsid w:val="005E5ABB"/>
    <w:rsid w:val="005E6218"/>
    <w:rsid w:val="005E6A1A"/>
    <w:rsid w:val="005E7ABC"/>
    <w:rsid w:val="005E7E33"/>
    <w:rsid w:val="005F0079"/>
    <w:rsid w:val="005F0389"/>
    <w:rsid w:val="005F0CBC"/>
    <w:rsid w:val="005F1C9A"/>
    <w:rsid w:val="005F2023"/>
    <w:rsid w:val="005F2E22"/>
    <w:rsid w:val="005F3122"/>
    <w:rsid w:val="005F3841"/>
    <w:rsid w:val="005F3B3D"/>
    <w:rsid w:val="005F4CC6"/>
    <w:rsid w:val="005F5978"/>
    <w:rsid w:val="005F6DFA"/>
    <w:rsid w:val="006000F1"/>
    <w:rsid w:val="006004B0"/>
    <w:rsid w:val="00600942"/>
    <w:rsid w:val="006010DF"/>
    <w:rsid w:val="006016A3"/>
    <w:rsid w:val="00601A5B"/>
    <w:rsid w:val="00601D4B"/>
    <w:rsid w:val="006031D2"/>
    <w:rsid w:val="00603EF1"/>
    <w:rsid w:val="006041E7"/>
    <w:rsid w:val="00605D6B"/>
    <w:rsid w:val="006065E7"/>
    <w:rsid w:val="00607D46"/>
    <w:rsid w:val="00607EED"/>
    <w:rsid w:val="006101B4"/>
    <w:rsid w:val="00610F57"/>
    <w:rsid w:val="00611407"/>
    <w:rsid w:val="00611640"/>
    <w:rsid w:val="00611B89"/>
    <w:rsid w:val="00611CC2"/>
    <w:rsid w:val="006120FF"/>
    <w:rsid w:val="0061262F"/>
    <w:rsid w:val="00612821"/>
    <w:rsid w:val="00612A82"/>
    <w:rsid w:val="0061313A"/>
    <w:rsid w:val="00613E22"/>
    <w:rsid w:val="00613EB9"/>
    <w:rsid w:val="00613FB2"/>
    <w:rsid w:val="00614F07"/>
    <w:rsid w:val="0061543B"/>
    <w:rsid w:val="0061605E"/>
    <w:rsid w:val="006166EF"/>
    <w:rsid w:val="006172F5"/>
    <w:rsid w:val="00617890"/>
    <w:rsid w:val="006178F2"/>
    <w:rsid w:val="00620A17"/>
    <w:rsid w:val="006212C7"/>
    <w:rsid w:val="0062183E"/>
    <w:rsid w:val="006222A9"/>
    <w:rsid w:val="006232E6"/>
    <w:rsid w:val="006233A1"/>
    <w:rsid w:val="00623947"/>
    <w:rsid w:val="00623959"/>
    <w:rsid w:val="00623F6A"/>
    <w:rsid w:val="0062483C"/>
    <w:rsid w:val="00624EC6"/>
    <w:rsid w:val="00624EF1"/>
    <w:rsid w:val="00624F04"/>
    <w:rsid w:val="006259BF"/>
    <w:rsid w:val="00625F6A"/>
    <w:rsid w:val="00626953"/>
    <w:rsid w:val="00626AB4"/>
    <w:rsid w:val="00626D27"/>
    <w:rsid w:val="006300E4"/>
    <w:rsid w:val="006301AF"/>
    <w:rsid w:val="0063062C"/>
    <w:rsid w:val="00630865"/>
    <w:rsid w:val="006310AD"/>
    <w:rsid w:val="0063189C"/>
    <w:rsid w:val="00631B74"/>
    <w:rsid w:val="00632E54"/>
    <w:rsid w:val="00633B5B"/>
    <w:rsid w:val="0063416D"/>
    <w:rsid w:val="00635789"/>
    <w:rsid w:val="00635B79"/>
    <w:rsid w:val="00635DAE"/>
    <w:rsid w:val="00636082"/>
    <w:rsid w:val="006361F8"/>
    <w:rsid w:val="00636945"/>
    <w:rsid w:val="00640733"/>
    <w:rsid w:val="006422CA"/>
    <w:rsid w:val="0064336A"/>
    <w:rsid w:val="00643477"/>
    <w:rsid w:val="006436B9"/>
    <w:rsid w:val="0064401C"/>
    <w:rsid w:val="00644313"/>
    <w:rsid w:val="00644D4A"/>
    <w:rsid w:val="00645034"/>
    <w:rsid w:val="00645A59"/>
    <w:rsid w:val="00646486"/>
    <w:rsid w:val="006466FC"/>
    <w:rsid w:val="006474BD"/>
    <w:rsid w:val="0064775E"/>
    <w:rsid w:val="00647EEC"/>
    <w:rsid w:val="0065050B"/>
    <w:rsid w:val="006509CD"/>
    <w:rsid w:val="0065108C"/>
    <w:rsid w:val="00652581"/>
    <w:rsid w:val="006527E2"/>
    <w:rsid w:val="00652DAA"/>
    <w:rsid w:val="00653CB4"/>
    <w:rsid w:val="00654294"/>
    <w:rsid w:val="00654C4B"/>
    <w:rsid w:val="00654ED3"/>
    <w:rsid w:val="006555CE"/>
    <w:rsid w:val="00655894"/>
    <w:rsid w:val="006559C3"/>
    <w:rsid w:val="00655B40"/>
    <w:rsid w:val="00656AF9"/>
    <w:rsid w:val="00660613"/>
    <w:rsid w:val="0066070C"/>
    <w:rsid w:val="00661788"/>
    <w:rsid w:val="0066243B"/>
    <w:rsid w:val="0066254D"/>
    <w:rsid w:val="0066270D"/>
    <w:rsid w:val="00662954"/>
    <w:rsid w:val="00662BE3"/>
    <w:rsid w:val="0066478E"/>
    <w:rsid w:val="00664844"/>
    <w:rsid w:val="00664BBB"/>
    <w:rsid w:val="006668D6"/>
    <w:rsid w:val="00667CFE"/>
    <w:rsid w:val="00670072"/>
    <w:rsid w:val="006714FC"/>
    <w:rsid w:val="006715A2"/>
    <w:rsid w:val="00671B42"/>
    <w:rsid w:val="00671B7C"/>
    <w:rsid w:val="00672299"/>
    <w:rsid w:val="00672623"/>
    <w:rsid w:val="00672E74"/>
    <w:rsid w:val="00673273"/>
    <w:rsid w:val="00673E21"/>
    <w:rsid w:val="006747CD"/>
    <w:rsid w:val="006753A3"/>
    <w:rsid w:val="006762C6"/>
    <w:rsid w:val="00677938"/>
    <w:rsid w:val="00680321"/>
    <w:rsid w:val="0068037F"/>
    <w:rsid w:val="006805E4"/>
    <w:rsid w:val="00680CF8"/>
    <w:rsid w:val="00681624"/>
    <w:rsid w:val="0068231D"/>
    <w:rsid w:val="00682C26"/>
    <w:rsid w:val="006832A5"/>
    <w:rsid w:val="00683B2D"/>
    <w:rsid w:val="00683B94"/>
    <w:rsid w:val="00683D2E"/>
    <w:rsid w:val="00683F56"/>
    <w:rsid w:val="006842E0"/>
    <w:rsid w:val="0068430B"/>
    <w:rsid w:val="0068471F"/>
    <w:rsid w:val="00685F49"/>
    <w:rsid w:val="00686015"/>
    <w:rsid w:val="006863DC"/>
    <w:rsid w:val="00686513"/>
    <w:rsid w:val="0068663C"/>
    <w:rsid w:val="00686AC5"/>
    <w:rsid w:val="00687DB1"/>
    <w:rsid w:val="00687DBA"/>
    <w:rsid w:val="0069106C"/>
    <w:rsid w:val="006924C5"/>
    <w:rsid w:val="00692AEE"/>
    <w:rsid w:val="00694424"/>
    <w:rsid w:val="006948C6"/>
    <w:rsid w:val="00694AED"/>
    <w:rsid w:val="00694C9C"/>
    <w:rsid w:val="00694E16"/>
    <w:rsid w:val="0069571F"/>
    <w:rsid w:val="0069597E"/>
    <w:rsid w:val="006969E0"/>
    <w:rsid w:val="006970B3"/>
    <w:rsid w:val="0069722F"/>
    <w:rsid w:val="006A068D"/>
    <w:rsid w:val="006A0A38"/>
    <w:rsid w:val="006A2AB2"/>
    <w:rsid w:val="006A2D45"/>
    <w:rsid w:val="006A2EFE"/>
    <w:rsid w:val="006A336A"/>
    <w:rsid w:val="006A348B"/>
    <w:rsid w:val="006A3AD0"/>
    <w:rsid w:val="006A54E2"/>
    <w:rsid w:val="006A5822"/>
    <w:rsid w:val="006A63D1"/>
    <w:rsid w:val="006A66F2"/>
    <w:rsid w:val="006A68DB"/>
    <w:rsid w:val="006A6920"/>
    <w:rsid w:val="006B00DF"/>
    <w:rsid w:val="006B085D"/>
    <w:rsid w:val="006B0B46"/>
    <w:rsid w:val="006B0B4D"/>
    <w:rsid w:val="006B123C"/>
    <w:rsid w:val="006B144B"/>
    <w:rsid w:val="006B1B81"/>
    <w:rsid w:val="006B2167"/>
    <w:rsid w:val="006B2249"/>
    <w:rsid w:val="006B279C"/>
    <w:rsid w:val="006B2C53"/>
    <w:rsid w:val="006B315A"/>
    <w:rsid w:val="006B32AB"/>
    <w:rsid w:val="006B3EB6"/>
    <w:rsid w:val="006B3F12"/>
    <w:rsid w:val="006B538E"/>
    <w:rsid w:val="006B5AE6"/>
    <w:rsid w:val="006B6283"/>
    <w:rsid w:val="006C17A6"/>
    <w:rsid w:val="006C35F8"/>
    <w:rsid w:val="006C38F1"/>
    <w:rsid w:val="006C4DCE"/>
    <w:rsid w:val="006C5451"/>
    <w:rsid w:val="006C5BDE"/>
    <w:rsid w:val="006C5D53"/>
    <w:rsid w:val="006C6249"/>
    <w:rsid w:val="006D00E7"/>
    <w:rsid w:val="006D07DF"/>
    <w:rsid w:val="006D0C57"/>
    <w:rsid w:val="006D1812"/>
    <w:rsid w:val="006D1F11"/>
    <w:rsid w:val="006D1FCC"/>
    <w:rsid w:val="006D2758"/>
    <w:rsid w:val="006D3F9D"/>
    <w:rsid w:val="006D462C"/>
    <w:rsid w:val="006D466E"/>
    <w:rsid w:val="006D69B3"/>
    <w:rsid w:val="006D70EB"/>
    <w:rsid w:val="006D79AC"/>
    <w:rsid w:val="006D7A5B"/>
    <w:rsid w:val="006E0D99"/>
    <w:rsid w:val="006E1483"/>
    <w:rsid w:val="006E1925"/>
    <w:rsid w:val="006E2859"/>
    <w:rsid w:val="006E3075"/>
    <w:rsid w:val="006E47EA"/>
    <w:rsid w:val="006E4B94"/>
    <w:rsid w:val="006F0FE5"/>
    <w:rsid w:val="006F101F"/>
    <w:rsid w:val="006F1ADD"/>
    <w:rsid w:val="006F1B0C"/>
    <w:rsid w:val="006F24CC"/>
    <w:rsid w:val="006F2607"/>
    <w:rsid w:val="006F2773"/>
    <w:rsid w:val="006F2F58"/>
    <w:rsid w:val="006F5076"/>
    <w:rsid w:val="006F5CC2"/>
    <w:rsid w:val="006F5E48"/>
    <w:rsid w:val="006F61B3"/>
    <w:rsid w:val="006F623B"/>
    <w:rsid w:val="006F71BD"/>
    <w:rsid w:val="006F78F5"/>
    <w:rsid w:val="006F7E43"/>
    <w:rsid w:val="0070016B"/>
    <w:rsid w:val="00701C24"/>
    <w:rsid w:val="00701EB5"/>
    <w:rsid w:val="00704206"/>
    <w:rsid w:val="00704762"/>
    <w:rsid w:val="007049AA"/>
    <w:rsid w:val="00704AFE"/>
    <w:rsid w:val="007051B5"/>
    <w:rsid w:val="00705AA8"/>
    <w:rsid w:val="0070637A"/>
    <w:rsid w:val="00706658"/>
    <w:rsid w:val="00706BFC"/>
    <w:rsid w:val="00706FAB"/>
    <w:rsid w:val="00707149"/>
    <w:rsid w:val="007112FF"/>
    <w:rsid w:val="00711C9E"/>
    <w:rsid w:val="0071284C"/>
    <w:rsid w:val="00712EBB"/>
    <w:rsid w:val="007140A0"/>
    <w:rsid w:val="00714561"/>
    <w:rsid w:val="00714C15"/>
    <w:rsid w:val="00714F07"/>
    <w:rsid w:val="0071583A"/>
    <w:rsid w:val="00715ECA"/>
    <w:rsid w:val="0071691E"/>
    <w:rsid w:val="00716B3A"/>
    <w:rsid w:val="0071768B"/>
    <w:rsid w:val="00717848"/>
    <w:rsid w:val="0071785D"/>
    <w:rsid w:val="007202B8"/>
    <w:rsid w:val="007209A7"/>
    <w:rsid w:val="0072158B"/>
    <w:rsid w:val="007219B1"/>
    <w:rsid w:val="00721BE5"/>
    <w:rsid w:val="00722096"/>
    <w:rsid w:val="0072445D"/>
    <w:rsid w:val="00724855"/>
    <w:rsid w:val="00725448"/>
    <w:rsid w:val="00726827"/>
    <w:rsid w:val="007305E3"/>
    <w:rsid w:val="00730CBA"/>
    <w:rsid w:val="00730FFB"/>
    <w:rsid w:val="0073182E"/>
    <w:rsid w:val="0073222D"/>
    <w:rsid w:val="00732AB0"/>
    <w:rsid w:val="00732B94"/>
    <w:rsid w:val="00734A05"/>
    <w:rsid w:val="0073600F"/>
    <w:rsid w:val="0073663F"/>
    <w:rsid w:val="00736B97"/>
    <w:rsid w:val="00736C1B"/>
    <w:rsid w:val="00737141"/>
    <w:rsid w:val="0073732B"/>
    <w:rsid w:val="00737799"/>
    <w:rsid w:val="00737B70"/>
    <w:rsid w:val="00740755"/>
    <w:rsid w:val="00741C24"/>
    <w:rsid w:val="00741CAD"/>
    <w:rsid w:val="00742908"/>
    <w:rsid w:val="0074296A"/>
    <w:rsid w:val="00742A21"/>
    <w:rsid w:val="00743106"/>
    <w:rsid w:val="00743217"/>
    <w:rsid w:val="00744410"/>
    <w:rsid w:val="00745084"/>
    <w:rsid w:val="00746762"/>
    <w:rsid w:val="00746D59"/>
    <w:rsid w:val="00747C39"/>
    <w:rsid w:val="007503A5"/>
    <w:rsid w:val="00750BEE"/>
    <w:rsid w:val="0075257F"/>
    <w:rsid w:val="00752654"/>
    <w:rsid w:val="00752880"/>
    <w:rsid w:val="0075404C"/>
    <w:rsid w:val="00754BAA"/>
    <w:rsid w:val="00755A26"/>
    <w:rsid w:val="00757BA7"/>
    <w:rsid w:val="00760357"/>
    <w:rsid w:val="00760683"/>
    <w:rsid w:val="007617D4"/>
    <w:rsid w:val="007638A5"/>
    <w:rsid w:val="007650EB"/>
    <w:rsid w:val="0076519C"/>
    <w:rsid w:val="007665EB"/>
    <w:rsid w:val="00767182"/>
    <w:rsid w:val="007703F7"/>
    <w:rsid w:val="00771F9E"/>
    <w:rsid w:val="00772ED5"/>
    <w:rsid w:val="00773E39"/>
    <w:rsid w:val="00773E42"/>
    <w:rsid w:val="007741F6"/>
    <w:rsid w:val="007746C2"/>
    <w:rsid w:val="00774976"/>
    <w:rsid w:val="0077736C"/>
    <w:rsid w:val="007778CD"/>
    <w:rsid w:val="00777EA6"/>
    <w:rsid w:val="007805F0"/>
    <w:rsid w:val="007821B5"/>
    <w:rsid w:val="0078265B"/>
    <w:rsid w:val="007830DA"/>
    <w:rsid w:val="00783468"/>
    <w:rsid w:val="00784093"/>
    <w:rsid w:val="007845D1"/>
    <w:rsid w:val="007848E7"/>
    <w:rsid w:val="00784B4F"/>
    <w:rsid w:val="00784C1D"/>
    <w:rsid w:val="007852B7"/>
    <w:rsid w:val="0078539B"/>
    <w:rsid w:val="00785AAB"/>
    <w:rsid w:val="00785DCF"/>
    <w:rsid w:val="00785FA5"/>
    <w:rsid w:val="007874A4"/>
    <w:rsid w:val="00790AF5"/>
    <w:rsid w:val="00790DA2"/>
    <w:rsid w:val="00790F93"/>
    <w:rsid w:val="00792649"/>
    <w:rsid w:val="00793DA4"/>
    <w:rsid w:val="00794305"/>
    <w:rsid w:val="007950C9"/>
    <w:rsid w:val="00795335"/>
    <w:rsid w:val="007955E3"/>
    <w:rsid w:val="00795C7D"/>
    <w:rsid w:val="00796AF7"/>
    <w:rsid w:val="00796B52"/>
    <w:rsid w:val="00797E94"/>
    <w:rsid w:val="007A0DC2"/>
    <w:rsid w:val="007A0E2A"/>
    <w:rsid w:val="007A17F7"/>
    <w:rsid w:val="007A1FA2"/>
    <w:rsid w:val="007A2921"/>
    <w:rsid w:val="007A2B3E"/>
    <w:rsid w:val="007A33D0"/>
    <w:rsid w:val="007A3DB6"/>
    <w:rsid w:val="007A489C"/>
    <w:rsid w:val="007A556F"/>
    <w:rsid w:val="007A582B"/>
    <w:rsid w:val="007A584D"/>
    <w:rsid w:val="007A5D32"/>
    <w:rsid w:val="007A609E"/>
    <w:rsid w:val="007A61D5"/>
    <w:rsid w:val="007A66B4"/>
    <w:rsid w:val="007A6848"/>
    <w:rsid w:val="007A7878"/>
    <w:rsid w:val="007B062C"/>
    <w:rsid w:val="007B0BEF"/>
    <w:rsid w:val="007B0FAE"/>
    <w:rsid w:val="007B1955"/>
    <w:rsid w:val="007B4697"/>
    <w:rsid w:val="007B4D7B"/>
    <w:rsid w:val="007B52A9"/>
    <w:rsid w:val="007B6376"/>
    <w:rsid w:val="007B68F0"/>
    <w:rsid w:val="007B78AB"/>
    <w:rsid w:val="007C0077"/>
    <w:rsid w:val="007C008E"/>
    <w:rsid w:val="007C011E"/>
    <w:rsid w:val="007C0D08"/>
    <w:rsid w:val="007C1A26"/>
    <w:rsid w:val="007C1D78"/>
    <w:rsid w:val="007C354F"/>
    <w:rsid w:val="007C3816"/>
    <w:rsid w:val="007C3A29"/>
    <w:rsid w:val="007C3A92"/>
    <w:rsid w:val="007C45DF"/>
    <w:rsid w:val="007C4CE4"/>
    <w:rsid w:val="007C5BF9"/>
    <w:rsid w:val="007C5E5D"/>
    <w:rsid w:val="007C64ED"/>
    <w:rsid w:val="007C71B9"/>
    <w:rsid w:val="007C7AD1"/>
    <w:rsid w:val="007C7E26"/>
    <w:rsid w:val="007D03C9"/>
    <w:rsid w:val="007D0457"/>
    <w:rsid w:val="007D0880"/>
    <w:rsid w:val="007D0DA1"/>
    <w:rsid w:val="007D1F72"/>
    <w:rsid w:val="007D20A7"/>
    <w:rsid w:val="007D256D"/>
    <w:rsid w:val="007D2776"/>
    <w:rsid w:val="007D3D32"/>
    <w:rsid w:val="007D43D3"/>
    <w:rsid w:val="007D505F"/>
    <w:rsid w:val="007D53D0"/>
    <w:rsid w:val="007D595D"/>
    <w:rsid w:val="007D5FAC"/>
    <w:rsid w:val="007D6949"/>
    <w:rsid w:val="007D6FD3"/>
    <w:rsid w:val="007D7CCC"/>
    <w:rsid w:val="007D7D1D"/>
    <w:rsid w:val="007E0701"/>
    <w:rsid w:val="007E0F75"/>
    <w:rsid w:val="007E12B7"/>
    <w:rsid w:val="007E20A5"/>
    <w:rsid w:val="007E29D8"/>
    <w:rsid w:val="007E49E5"/>
    <w:rsid w:val="007E63B2"/>
    <w:rsid w:val="007E6940"/>
    <w:rsid w:val="007E6CC3"/>
    <w:rsid w:val="007E7720"/>
    <w:rsid w:val="007F0108"/>
    <w:rsid w:val="007F069E"/>
    <w:rsid w:val="007F07C4"/>
    <w:rsid w:val="007F09F8"/>
    <w:rsid w:val="007F1651"/>
    <w:rsid w:val="007F19A8"/>
    <w:rsid w:val="007F2292"/>
    <w:rsid w:val="007F2C38"/>
    <w:rsid w:val="007F2F8A"/>
    <w:rsid w:val="007F303D"/>
    <w:rsid w:val="007F3610"/>
    <w:rsid w:val="007F38DA"/>
    <w:rsid w:val="007F3F6C"/>
    <w:rsid w:val="007F67B5"/>
    <w:rsid w:val="007F7A67"/>
    <w:rsid w:val="007F7B5D"/>
    <w:rsid w:val="0080031B"/>
    <w:rsid w:val="008007AE"/>
    <w:rsid w:val="0080133B"/>
    <w:rsid w:val="00801980"/>
    <w:rsid w:val="0080216E"/>
    <w:rsid w:val="008029A4"/>
    <w:rsid w:val="00802EA1"/>
    <w:rsid w:val="00803491"/>
    <w:rsid w:val="00803B31"/>
    <w:rsid w:val="00804705"/>
    <w:rsid w:val="00804E0E"/>
    <w:rsid w:val="008050A2"/>
    <w:rsid w:val="008052EE"/>
    <w:rsid w:val="00805B99"/>
    <w:rsid w:val="008068FC"/>
    <w:rsid w:val="00806962"/>
    <w:rsid w:val="00807A4B"/>
    <w:rsid w:val="00807D48"/>
    <w:rsid w:val="00807D65"/>
    <w:rsid w:val="00807EB2"/>
    <w:rsid w:val="008103AD"/>
    <w:rsid w:val="008103E0"/>
    <w:rsid w:val="00810A25"/>
    <w:rsid w:val="008112EA"/>
    <w:rsid w:val="00811323"/>
    <w:rsid w:val="00812031"/>
    <w:rsid w:val="008125BB"/>
    <w:rsid w:val="0081263B"/>
    <w:rsid w:val="008128F2"/>
    <w:rsid w:val="0081301E"/>
    <w:rsid w:val="008139EC"/>
    <w:rsid w:val="00814052"/>
    <w:rsid w:val="00814478"/>
    <w:rsid w:val="008148DF"/>
    <w:rsid w:val="00814BF2"/>
    <w:rsid w:val="00814F66"/>
    <w:rsid w:val="008151CE"/>
    <w:rsid w:val="00815745"/>
    <w:rsid w:val="0081642B"/>
    <w:rsid w:val="0081722C"/>
    <w:rsid w:val="00817DDF"/>
    <w:rsid w:val="0082143B"/>
    <w:rsid w:val="0082177B"/>
    <w:rsid w:val="008227F7"/>
    <w:rsid w:val="008232AF"/>
    <w:rsid w:val="008238E1"/>
    <w:rsid w:val="00823CEA"/>
    <w:rsid w:val="00823DF2"/>
    <w:rsid w:val="008242DD"/>
    <w:rsid w:val="008257CE"/>
    <w:rsid w:val="008257EB"/>
    <w:rsid w:val="00826AE1"/>
    <w:rsid w:val="00826BF8"/>
    <w:rsid w:val="00826EEC"/>
    <w:rsid w:val="0082722C"/>
    <w:rsid w:val="00827C28"/>
    <w:rsid w:val="00830B5C"/>
    <w:rsid w:val="00830F20"/>
    <w:rsid w:val="00831D1A"/>
    <w:rsid w:val="008324CA"/>
    <w:rsid w:val="00832761"/>
    <w:rsid w:val="00832B3F"/>
    <w:rsid w:val="00833522"/>
    <w:rsid w:val="00834017"/>
    <w:rsid w:val="008342ED"/>
    <w:rsid w:val="0083472D"/>
    <w:rsid w:val="00834E32"/>
    <w:rsid w:val="0083544A"/>
    <w:rsid w:val="008357F0"/>
    <w:rsid w:val="008360BC"/>
    <w:rsid w:val="00837259"/>
    <w:rsid w:val="008376A9"/>
    <w:rsid w:val="00840B5C"/>
    <w:rsid w:val="0084183A"/>
    <w:rsid w:val="00841FF6"/>
    <w:rsid w:val="00842BC4"/>
    <w:rsid w:val="00843473"/>
    <w:rsid w:val="00843AB6"/>
    <w:rsid w:val="00843CB1"/>
    <w:rsid w:val="008441F5"/>
    <w:rsid w:val="00844C3E"/>
    <w:rsid w:val="00844F2C"/>
    <w:rsid w:val="00845139"/>
    <w:rsid w:val="00846D46"/>
    <w:rsid w:val="0084795B"/>
    <w:rsid w:val="0084797D"/>
    <w:rsid w:val="00847D2E"/>
    <w:rsid w:val="00850072"/>
    <w:rsid w:val="0085033F"/>
    <w:rsid w:val="0085050A"/>
    <w:rsid w:val="0085081D"/>
    <w:rsid w:val="008510F6"/>
    <w:rsid w:val="00851B18"/>
    <w:rsid w:val="00852309"/>
    <w:rsid w:val="00852783"/>
    <w:rsid w:val="00852C47"/>
    <w:rsid w:val="00853602"/>
    <w:rsid w:val="00854188"/>
    <w:rsid w:val="00854DB3"/>
    <w:rsid w:val="00854E7B"/>
    <w:rsid w:val="00855378"/>
    <w:rsid w:val="00855822"/>
    <w:rsid w:val="008563FB"/>
    <w:rsid w:val="0085661D"/>
    <w:rsid w:val="008566D5"/>
    <w:rsid w:val="00856BCD"/>
    <w:rsid w:val="0086043E"/>
    <w:rsid w:val="00860DAB"/>
    <w:rsid w:val="00861118"/>
    <w:rsid w:val="00862056"/>
    <w:rsid w:val="00862164"/>
    <w:rsid w:val="008625BE"/>
    <w:rsid w:val="0086283B"/>
    <w:rsid w:val="00862BB8"/>
    <w:rsid w:val="008642AD"/>
    <w:rsid w:val="008648F5"/>
    <w:rsid w:val="00864EBE"/>
    <w:rsid w:val="0086525F"/>
    <w:rsid w:val="00865290"/>
    <w:rsid w:val="00865D68"/>
    <w:rsid w:val="0086738D"/>
    <w:rsid w:val="00867832"/>
    <w:rsid w:val="0086794F"/>
    <w:rsid w:val="00867AB6"/>
    <w:rsid w:val="0087024D"/>
    <w:rsid w:val="00870478"/>
    <w:rsid w:val="00870985"/>
    <w:rsid w:val="00870B82"/>
    <w:rsid w:val="0087131D"/>
    <w:rsid w:val="0087139D"/>
    <w:rsid w:val="00871B16"/>
    <w:rsid w:val="00872127"/>
    <w:rsid w:val="00872262"/>
    <w:rsid w:val="00872789"/>
    <w:rsid w:val="00872957"/>
    <w:rsid w:val="00873536"/>
    <w:rsid w:val="00873B59"/>
    <w:rsid w:val="00875134"/>
    <w:rsid w:val="00876B3F"/>
    <w:rsid w:val="00877FD0"/>
    <w:rsid w:val="0088075B"/>
    <w:rsid w:val="00880F47"/>
    <w:rsid w:val="00881E69"/>
    <w:rsid w:val="0088207B"/>
    <w:rsid w:val="00882141"/>
    <w:rsid w:val="00882F5D"/>
    <w:rsid w:val="008830FF"/>
    <w:rsid w:val="008832B6"/>
    <w:rsid w:val="0088332B"/>
    <w:rsid w:val="0088422C"/>
    <w:rsid w:val="00884639"/>
    <w:rsid w:val="00884EC8"/>
    <w:rsid w:val="00884FE0"/>
    <w:rsid w:val="0088560D"/>
    <w:rsid w:val="00885646"/>
    <w:rsid w:val="00887179"/>
    <w:rsid w:val="00887D38"/>
    <w:rsid w:val="00887FEB"/>
    <w:rsid w:val="00890281"/>
    <w:rsid w:val="00890502"/>
    <w:rsid w:val="0089057C"/>
    <w:rsid w:val="00891AB9"/>
    <w:rsid w:val="00892610"/>
    <w:rsid w:val="00892E69"/>
    <w:rsid w:val="00892EE0"/>
    <w:rsid w:val="0089308B"/>
    <w:rsid w:val="00893454"/>
    <w:rsid w:val="008937DB"/>
    <w:rsid w:val="00893E0C"/>
    <w:rsid w:val="008946C2"/>
    <w:rsid w:val="00894A25"/>
    <w:rsid w:val="00894C67"/>
    <w:rsid w:val="00894EA0"/>
    <w:rsid w:val="00895082"/>
    <w:rsid w:val="008952AE"/>
    <w:rsid w:val="00896E32"/>
    <w:rsid w:val="008A0B2A"/>
    <w:rsid w:val="008A0F06"/>
    <w:rsid w:val="008A1143"/>
    <w:rsid w:val="008A1373"/>
    <w:rsid w:val="008A1474"/>
    <w:rsid w:val="008A14CA"/>
    <w:rsid w:val="008A153F"/>
    <w:rsid w:val="008A18DC"/>
    <w:rsid w:val="008A1AA9"/>
    <w:rsid w:val="008A4C56"/>
    <w:rsid w:val="008A5AE2"/>
    <w:rsid w:val="008A6250"/>
    <w:rsid w:val="008B03B9"/>
    <w:rsid w:val="008B0F6E"/>
    <w:rsid w:val="008B2061"/>
    <w:rsid w:val="008B2A50"/>
    <w:rsid w:val="008B2C03"/>
    <w:rsid w:val="008B30E4"/>
    <w:rsid w:val="008B469B"/>
    <w:rsid w:val="008B4F6D"/>
    <w:rsid w:val="008B52AD"/>
    <w:rsid w:val="008B5609"/>
    <w:rsid w:val="008B632C"/>
    <w:rsid w:val="008B6B44"/>
    <w:rsid w:val="008B70D6"/>
    <w:rsid w:val="008B780C"/>
    <w:rsid w:val="008B7DB4"/>
    <w:rsid w:val="008C0AA6"/>
    <w:rsid w:val="008C135A"/>
    <w:rsid w:val="008C3768"/>
    <w:rsid w:val="008C433A"/>
    <w:rsid w:val="008C4B7A"/>
    <w:rsid w:val="008C50FF"/>
    <w:rsid w:val="008C6D71"/>
    <w:rsid w:val="008C734A"/>
    <w:rsid w:val="008C7485"/>
    <w:rsid w:val="008C75B9"/>
    <w:rsid w:val="008C7DD7"/>
    <w:rsid w:val="008D0E2F"/>
    <w:rsid w:val="008D205A"/>
    <w:rsid w:val="008D205B"/>
    <w:rsid w:val="008D282C"/>
    <w:rsid w:val="008D36E0"/>
    <w:rsid w:val="008D4668"/>
    <w:rsid w:val="008D46D7"/>
    <w:rsid w:val="008D5FD2"/>
    <w:rsid w:val="008D62C1"/>
    <w:rsid w:val="008D65D8"/>
    <w:rsid w:val="008D731C"/>
    <w:rsid w:val="008D769E"/>
    <w:rsid w:val="008E143A"/>
    <w:rsid w:val="008E1CE6"/>
    <w:rsid w:val="008E1E3E"/>
    <w:rsid w:val="008E2B9A"/>
    <w:rsid w:val="008E31C7"/>
    <w:rsid w:val="008E36C8"/>
    <w:rsid w:val="008E436E"/>
    <w:rsid w:val="008E4470"/>
    <w:rsid w:val="008E5B1B"/>
    <w:rsid w:val="008E76FA"/>
    <w:rsid w:val="008E7B98"/>
    <w:rsid w:val="008F0501"/>
    <w:rsid w:val="008F0F77"/>
    <w:rsid w:val="008F26C8"/>
    <w:rsid w:val="008F3682"/>
    <w:rsid w:val="008F3C2B"/>
    <w:rsid w:val="008F53E9"/>
    <w:rsid w:val="008F5E76"/>
    <w:rsid w:val="008F657F"/>
    <w:rsid w:val="008F68CC"/>
    <w:rsid w:val="008F69E9"/>
    <w:rsid w:val="008F7BFE"/>
    <w:rsid w:val="009010AD"/>
    <w:rsid w:val="009032DB"/>
    <w:rsid w:val="0090464E"/>
    <w:rsid w:val="00904B89"/>
    <w:rsid w:val="009055D2"/>
    <w:rsid w:val="00907A7E"/>
    <w:rsid w:val="00910682"/>
    <w:rsid w:val="00910751"/>
    <w:rsid w:val="00911445"/>
    <w:rsid w:val="009114D5"/>
    <w:rsid w:val="00911820"/>
    <w:rsid w:val="00911B4A"/>
    <w:rsid w:val="009124C7"/>
    <w:rsid w:val="0091252C"/>
    <w:rsid w:val="00912E05"/>
    <w:rsid w:val="00913072"/>
    <w:rsid w:val="009134FA"/>
    <w:rsid w:val="0091421E"/>
    <w:rsid w:val="009144B6"/>
    <w:rsid w:val="0091547D"/>
    <w:rsid w:val="00915C87"/>
    <w:rsid w:val="00916472"/>
    <w:rsid w:val="00916548"/>
    <w:rsid w:val="0091704A"/>
    <w:rsid w:val="00917B7E"/>
    <w:rsid w:val="00917BBD"/>
    <w:rsid w:val="00920F5E"/>
    <w:rsid w:val="00921531"/>
    <w:rsid w:val="00923714"/>
    <w:rsid w:val="00924FC3"/>
    <w:rsid w:val="00925E56"/>
    <w:rsid w:val="009261D9"/>
    <w:rsid w:val="009267D9"/>
    <w:rsid w:val="0092714A"/>
    <w:rsid w:val="00931C32"/>
    <w:rsid w:val="0093256A"/>
    <w:rsid w:val="0093357B"/>
    <w:rsid w:val="00934147"/>
    <w:rsid w:val="00934553"/>
    <w:rsid w:val="00934700"/>
    <w:rsid w:val="00935D75"/>
    <w:rsid w:val="0093608D"/>
    <w:rsid w:val="009368BA"/>
    <w:rsid w:val="0093692E"/>
    <w:rsid w:val="00936D41"/>
    <w:rsid w:val="00937142"/>
    <w:rsid w:val="00937328"/>
    <w:rsid w:val="009376FD"/>
    <w:rsid w:val="009404A8"/>
    <w:rsid w:val="0094052E"/>
    <w:rsid w:val="00941D7D"/>
    <w:rsid w:val="00941EC0"/>
    <w:rsid w:val="009425AF"/>
    <w:rsid w:val="00943F31"/>
    <w:rsid w:val="009440BA"/>
    <w:rsid w:val="009446BA"/>
    <w:rsid w:val="00944EB1"/>
    <w:rsid w:val="00945056"/>
    <w:rsid w:val="00945D1C"/>
    <w:rsid w:val="00945F69"/>
    <w:rsid w:val="009460A6"/>
    <w:rsid w:val="00946BC8"/>
    <w:rsid w:val="009479E8"/>
    <w:rsid w:val="00950284"/>
    <w:rsid w:val="00950A29"/>
    <w:rsid w:val="00951970"/>
    <w:rsid w:val="00951A19"/>
    <w:rsid w:val="00952D16"/>
    <w:rsid w:val="0095389E"/>
    <w:rsid w:val="00953ADF"/>
    <w:rsid w:val="00953AF6"/>
    <w:rsid w:val="0095445F"/>
    <w:rsid w:val="0095463F"/>
    <w:rsid w:val="00954CF2"/>
    <w:rsid w:val="009558C3"/>
    <w:rsid w:val="00955C34"/>
    <w:rsid w:val="00955CB4"/>
    <w:rsid w:val="00955EE1"/>
    <w:rsid w:val="00955EEE"/>
    <w:rsid w:val="00956051"/>
    <w:rsid w:val="00956457"/>
    <w:rsid w:val="00956EFF"/>
    <w:rsid w:val="00956FDE"/>
    <w:rsid w:val="0095729B"/>
    <w:rsid w:val="00957613"/>
    <w:rsid w:val="00960879"/>
    <w:rsid w:val="00960C5F"/>
    <w:rsid w:val="00960E1E"/>
    <w:rsid w:val="0096161D"/>
    <w:rsid w:val="00961683"/>
    <w:rsid w:val="00961EB7"/>
    <w:rsid w:val="0096204D"/>
    <w:rsid w:val="00962AE2"/>
    <w:rsid w:val="0096310D"/>
    <w:rsid w:val="00963FBE"/>
    <w:rsid w:val="00964357"/>
    <w:rsid w:val="00964838"/>
    <w:rsid w:val="00964E29"/>
    <w:rsid w:val="0096534F"/>
    <w:rsid w:val="00965696"/>
    <w:rsid w:val="00966054"/>
    <w:rsid w:val="009665BA"/>
    <w:rsid w:val="00966D77"/>
    <w:rsid w:val="0096731D"/>
    <w:rsid w:val="0096745F"/>
    <w:rsid w:val="00967566"/>
    <w:rsid w:val="009676CE"/>
    <w:rsid w:val="00967863"/>
    <w:rsid w:val="00970B35"/>
    <w:rsid w:val="0097140D"/>
    <w:rsid w:val="00972556"/>
    <w:rsid w:val="00972A50"/>
    <w:rsid w:val="00972E73"/>
    <w:rsid w:val="0097382F"/>
    <w:rsid w:val="00973BFA"/>
    <w:rsid w:val="00973CB2"/>
    <w:rsid w:val="009740C1"/>
    <w:rsid w:val="0097439C"/>
    <w:rsid w:val="0097500F"/>
    <w:rsid w:val="009751B0"/>
    <w:rsid w:val="009761F9"/>
    <w:rsid w:val="00976ADB"/>
    <w:rsid w:val="009779D9"/>
    <w:rsid w:val="00980849"/>
    <w:rsid w:val="00980F2E"/>
    <w:rsid w:val="00981453"/>
    <w:rsid w:val="00981768"/>
    <w:rsid w:val="00981C05"/>
    <w:rsid w:val="00981F1D"/>
    <w:rsid w:val="00983B83"/>
    <w:rsid w:val="00984148"/>
    <w:rsid w:val="009858C1"/>
    <w:rsid w:val="00985A7F"/>
    <w:rsid w:val="009864D5"/>
    <w:rsid w:val="0098677B"/>
    <w:rsid w:val="00986835"/>
    <w:rsid w:val="00986EE3"/>
    <w:rsid w:val="00987A05"/>
    <w:rsid w:val="00987D25"/>
    <w:rsid w:val="00987ECD"/>
    <w:rsid w:val="0099022F"/>
    <w:rsid w:val="009906F0"/>
    <w:rsid w:val="009915E1"/>
    <w:rsid w:val="00991C84"/>
    <w:rsid w:val="00992899"/>
    <w:rsid w:val="00992CB4"/>
    <w:rsid w:val="009942CC"/>
    <w:rsid w:val="00994F6E"/>
    <w:rsid w:val="0099514A"/>
    <w:rsid w:val="0099574B"/>
    <w:rsid w:val="00995AA2"/>
    <w:rsid w:val="00995B2C"/>
    <w:rsid w:val="0099679B"/>
    <w:rsid w:val="00996D7D"/>
    <w:rsid w:val="00996E1C"/>
    <w:rsid w:val="00997768"/>
    <w:rsid w:val="009A02AC"/>
    <w:rsid w:val="009A09E3"/>
    <w:rsid w:val="009A1591"/>
    <w:rsid w:val="009A191D"/>
    <w:rsid w:val="009A3EDE"/>
    <w:rsid w:val="009A41AC"/>
    <w:rsid w:val="009A45CF"/>
    <w:rsid w:val="009A7021"/>
    <w:rsid w:val="009A78BF"/>
    <w:rsid w:val="009A78CB"/>
    <w:rsid w:val="009A7A98"/>
    <w:rsid w:val="009A7ADA"/>
    <w:rsid w:val="009B1582"/>
    <w:rsid w:val="009B1774"/>
    <w:rsid w:val="009B1878"/>
    <w:rsid w:val="009B32A9"/>
    <w:rsid w:val="009B3317"/>
    <w:rsid w:val="009B42A9"/>
    <w:rsid w:val="009B56B0"/>
    <w:rsid w:val="009B56F8"/>
    <w:rsid w:val="009B5B48"/>
    <w:rsid w:val="009B5D47"/>
    <w:rsid w:val="009B6376"/>
    <w:rsid w:val="009B69E2"/>
    <w:rsid w:val="009B76AB"/>
    <w:rsid w:val="009B779A"/>
    <w:rsid w:val="009B7AEA"/>
    <w:rsid w:val="009C01EC"/>
    <w:rsid w:val="009C0799"/>
    <w:rsid w:val="009C10DE"/>
    <w:rsid w:val="009C14D5"/>
    <w:rsid w:val="009C18B3"/>
    <w:rsid w:val="009C1CD3"/>
    <w:rsid w:val="009C230A"/>
    <w:rsid w:val="009C2BC2"/>
    <w:rsid w:val="009C2DFD"/>
    <w:rsid w:val="009C2F5F"/>
    <w:rsid w:val="009C32EC"/>
    <w:rsid w:val="009C3D17"/>
    <w:rsid w:val="009C419B"/>
    <w:rsid w:val="009C479C"/>
    <w:rsid w:val="009C5539"/>
    <w:rsid w:val="009C6347"/>
    <w:rsid w:val="009C695C"/>
    <w:rsid w:val="009D0593"/>
    <w:rsid w:val="009D090D"/>
    <w:rsid w:val="009D15D7"/>
    <w:rsid w:val="009D15E1"/>
    <w:rsid w:val="009D351C"/>
    <w:rsid w:val="009D37E1"/>
    <w:rsid w:val="009D4D10"/>
    <w:rsid w:val="009D6FCE"/>
    <w:rsid w:val="009D749F"/>
    <w:rsid w:val="009D7F3C"/>
    <w:rsid w:val="009E14B3"/>
    <w:rsid w:val="009E296D"/>
    <w:rsid w:val="009E3392"/>
    <w:rsid w:val="009E416D"/>
    <w:rsid w:val="009E4291"/>
    <w:rsid w:val="009E4B4A"/>
    <w:rsid w:val="009E4D12"/>
    <w:rsid w:val="009E7998"/>
    <w:rsid w:val="009F153A"/>
    <w:rsid w:val="009F18A8"/>
    <w:rsid w:val="009F1ABB"/>
    <w:rsid w:val="009F1C70"/>
    <w:rsid w:val="009F1F68"/>
    <w:rsid w:val="009F20F1"/>
    <w:rsid w:val="009F2AF0"/>
    <w:rsid w:val="009F3749"/>
    <w:rsid w:val="009F3787"/>
    <w:rsid w:val="009F3AEB"/>
    <w:rsid w:val="009F3D7F"/>
    <w:rsid w:val="009F4394"/>
    <w:rsid w:val="009F4F8A"/>
    <w:rsid w:val="009F51B4"/>
    <w:rsid w:val="009F55FB"/>
    <w:rsid w:val="009F7209"/>
    <w:rsid w:val="00A0043B"/>
    <w:rsid w:val="00A00FCB"/>
    <w:rsid w:val="00A021A8"/>
    <w:rsid w:val="00A02C0F"/>
    <w:rsid w:val="00A037EA"/>
    <w:rsid w:val="00A03D2C"/>
    <w:rsid w:val="00A051BA"/>
    <w:rsid w:val="00A05218"/>
    <w:rsid w:val="00A0534C"/>
    <w:rsid w:val="00A05FDF"/>
    <w:rsid w:val="00A06E95"/>
    <w:rsid w:val="00A07186"/>
    <w:rsid w:val="00A106EC"/>
    <w:rsid w:val="00A10BFA"/>
    <w:rsid w:val="00A10D7A"/>
    <w:rsid w:val="00A11667"/>
    <w:rsid w:val="00A13958"/>
    <w:rsid w:val="00A13FA6"/>
    <w:rsid w:val="00A13FED"/>
    <w:rsid w:val="00A14620"/>
    <w:rsid w:val="00A15AF5"/>
    <w:rsid w:val="00A15B47"/>
    <w:rsid w:val="00A15E06"/>
    <w:rsid w:val="00A15F87"/>
    <w:rsid w:val="00A16660"/>
    <w:rsid w:val="00A1679F"/>
    <w:rsid w:val="00A16F72"/>
    <w:rsid w:val="00A17013"/>
    <w:rsid w:val="00A17147"/>
    <w:rsid w:val="00A17B84"/>
    <w:rsid w:val="00A17D3E"/>
    <w:rsid w:val="00A17E1D"/>
    <w:rsid w:val="00A17FAB"/>
    <w:rsid w:val="00A20389"/>
    <w:rsid w:val="00A21D55"/>
    <w:rsid w:val="00A224A2"/>
    <w:rsid w:val="00A2332C"/>
    <w:rsid w:val="00A23F01"/>
    <w:rsid w:val="00A24B31"/>
    <w:rsid w:val="00A256A0"/>
    <w:rsid w:val="00A300D6"/>
    <w:rsid w:val="00A30293"/>
    <w:rsid w:val="00A30E67"/>
    <w:rsid w:val="00A319D6"/>
    <w:rsid w:val="00A32D8F"/>
    <w:rsid w:val="00A33105"/>
    <w:rsid w:val="00A340D4"/>
    <w:rsid w:val="00A345BF"/>
    <w:rsid w:val="00A34E46"/>
    <w:rsid w:val="00A3501E"/>
    <w:rsid w:val="00A35907"/>
    <w:rsid w:val="00A35CB1"/>
    <w:rsid w:val="00A3643F"/>
    <w:rsid w:val="00A366B2"/>
    <w:rsid w:val="00A36775"/>
    <w:rsid w:val="00A370C2"/>
    <w:rsid w:val="00A37EA6"/>
    <w:rsid w:val="00A4092C"/>
    <w:rsid w:val="00A40B8E"/>
    <w:rsid w:val="00A41007"/>
    <w:rsid w:val="00A41896"/>
    <w:rsid w:val="00A42635"/>
    <w:rsid w:val="00A42802"/>
    <w:rsid w:val="00A43192"/>
    <w:rsid w:val="00A448E8"/>
    <w:rsid w:val="00A44992"/>
    <w:rsid w:val="00A45420"/>
    <w:rsid w:val="00A462FA"/>
    <w:rsid w:val="00A46445"/>
    <w:rsid w:val="00A465BC"/>
    <w:rsid w:val="00A4662C"/>
    <w:rsid w:val="00A46D05"/>
    <w:rsid w:val="00A46F92"/>
    <w:rsid w:val="00A50145"/>
    <w:rsid w:val="00A50308"/>
    <w:rsid w:val="00A50497"/>
    <w:rsid w:val="00A50849"/>
    <w:rsid w:val="00A50E57"/>
    <w:rsid w:val="00A5217D"/>
    <w:rsid w:val="00A53AE6"/>
    <w:rsid w:val="00A53C8D"/>
    <w:rsid w:val="00A53F42"/>
    <w:rsid w:val="00A54C4C"/>
    <w:rsid w:val="00A54C5D"/>
    <w:rsid w:val="00A556A8"/>
    <w:rsid w:val="00A55887"/>
    <w:rsid w:val="00A558AB"/>
    <w:rsid w:val="00A562FC"/>
    <w:rsid w:val="00A563D2"/>
    <w:rsid w:val="00A56DE2"/>
    <w:rsid w:val="00A5741D"/>
    <w:rsid w:val="00A575D8"/>
    <w:rsid w:val="00A61018"/>
    <w:rsid w:val="00A6107D"/>
    <w:rsid w:val="00A6118E"/>
    <w:rsid w:val="00A614E5"/>
    <w:rsid w:val="00A61C1A"/>
    <w:rsid w:val="00A620B5"/>
    <w:rsid w:val="00A625F7"/>
    <w:rsid w:val="00A629A9"/>
    <w:rsid w:val="00A62C8E"/>
    <w:rsid w:val="00A63102"/>
    <w:rsid w:val="00A63A2C"/>
    <w:rsid w:val="00A64356"/>
    <w:rsid w:val="00A643F9"/>
    <w:rsid w:val="00A650DA"/>
    <w:rsid w:val="00A657D0"/>
    <w:rsid w:val="00A666A4"/>
    <w:rsid w:val="00A666F3"/>
    <w:rsid w:val="00A67909"/>
    <w:rsid w:val="00A67918"/>
    <w:rsid w:val="00A7000E"/>
    <w:rsid w:val="00A705C1"/>
    <w:rsid w:val="00A7069F"/>
    <w:rsid w:val="00A706F5"/>
    <w:rsid w:val="00A708F7"/>
    <w:rsid w:val="00A70BA7"/>
    <w:rsid w:val="00A7185B"/>
    <w:rsid w:val="00A71C2D"/>
    <w:rsid w:val="00A71EB6"/>
    <w:rsid w:val="00A7346B"/>
    <w:rsid w:val="00A73CF4"/>
    <w:rsid w:val="00A73F7F"/>
    <w:rsid w:val="00A749DD"/>
    <w:rsid w:val="00A74E81"/>
    <w:rsid w:val="00A77800"/>
    <w:rsid w:val="00A77FA3"/>
    <w:rsid w:val="00A80B0D"/>
    <w:rsid w:val="00A8252C"/>
    <w:rsid w:val="00A82C32"/>
    <w:rsid w:val="00A82F07"/>
    <w:rsid w:val="00A8381B"/>
    <w:rsid w:val="00A83A5B"/>
    <w:rsid w:val="00A84116"/>
    <w:rsid w:val="00A84322"/>
    <w:rsid w:val="00A847C3"/>
    <w:rsid w:val="00A86018"/>
    <w:rsid w:val="00A86C66"/>
    <w:rsid w:val="00A87448"/>
    <w:rsid w:val="00A87E3F"/>
    <w:rsid w:val="00A9079A"/>
    <w:rsid w:val="00A91666"/>
    <w:rsid w:val="00A91EE1"/>
    <w:rsid w:val="00A92480"/>
    <w:rsid w:val="00A93BC6"/>
    <w:rsid w:val="00A9487C"/>
    <w:rsid w:val="00A949F8"/>
    <w:rsid w:val="00A95871"/>
    <w:rsid w:val="00A95C1B"/>
    <w:rsid w:val="00A97968"/>
    <w:rsid w:val="00A97D91"/>
    <w:rsid w:val="00AA08D9"/>
    <w:rsid w:val="00AA12F5"/>
    <w:rsid w:val="00AA1E2F"/>
    <w:rsid w:val="00AA2344"/>
    <w:rsid w:val="00AA269D"/>
    <w:rsid w:val="00AA3627"/>
    <w:rsid w:val="00AA3805"/>
    <w:rsid w:val="00AA39BC"/>
    <w:rsid w:val="00AA3E16"/>
    <w:rsid w:val="00AA44F7"/>
    <w:rsid w:val="00AA45C4"/>
    <w:rsid w:val="00AA46AA"/>
    <w:rsid w:val="00AA481F"/>
    <w:rsid w:val="00AA4DB5"/>
    <w:rsid w:val="00AA60D3"/>
    <w:rsid w:val="00AA6531"/>
    <w:rsid w:val="00AA7301"/>
    <w:rsid w:val="00AB0248"/>
    <w:rsid w:val="00AB06FF"/>
    <w:rsid w:val="00AB1063"/>
    <w:rsid w:val="00AB1268"/>
    <w:rsid w:val="00AB1A25"/>
    <w:rsid w:val="00AB1E4B"/>
    <w:rsid w:val="00AB24C6"/>
    <w:rsid w:val="00AB29F6"/>
    <w:rsid w:val="00AB2A5D"/>
    <w:rsid w:val="00AB2B9E"/>
    <w:rsid w:val="00AB2C0B"/>
    <w:rsid w:val="00AB2ED1"/>
    <w:rsid w:val="00AB412E"/>
    <w:rsid w:val="00AB421D"/>
    <w:rsid w:val="00AB4355"/>
    <w:rsid w:val="00AB4CF1"/>
    <w:rsid w:val="00AB4E90"/>
    <w:rsid w:val="00AB5144"/>
    <w:rsid w:val="00AB5159"/>
    <w:rsid w:val="00AB6071"/>
    <w:rsid w:val="00AB69EA"/>
    <w:rsid w:val="00AC0FB7"/>
    <w:rsid w:val="00AC1A5B"/>
    <w:rsid w:val="00AC1B09"/>
    <w:rsid w:val="00AC2D41"/>
    <w:rsid w:val="00AC2EFA"/>
    <w:rsid w:val="00AC3056"/>
    <w:rsid w:val="00AC32F5"/>
    <w:rsid w:val="00AC4418"/>
    <w:rsid w:val="00AC44B2"/>
    <w:rsid w:val="00AC58CA"/>
    <w:rsid w:val="00AC689B"/>
    <w:rsid w:val="00AC68B0"/>
    <w:rsid w:val="00AC70F1"/>
    <w:rsid w:val="00AC711A"/>
    <w:rsid w:val="00AC74D7"/>
    <w:rsid w:val="00AC7859"/>
    <w:rsid w:val="00AD05A7"/>
    <w:rsid w:val="00AD152A"/>
    <w:rsid w:val="00AD1DBC"/>
    <w:rsid w:val="00AD2606"/>
    <w:rsid w:val="00AD3276"/>
    <w:rsid w:val="00AD3285"/>
    <w:rsid w:val="00AD3801"/>
    <w:rsid w:val="00AD3C03"/>
    <w:rsid w:val="00AD54F2"/>
    <w:rsid w:val="00AD7065"/>
    <w:rsid w:val="00AD7442"/>
    <w:rsid w:val="00AD7C63"/>
    <w:rsid w:val="00AD7E63"/>
    <w:rsid w:val="00AD7EFC"/>
    <w:rsid w:val="00AD7F4D"/>
    <w:rsid w:val="00AE14F7"/>
    <w:rsid w:val="00AE1632"/>
    <w:rsid w:val="00AE2D53"/>
    <w:rsid w:val="00AE3311"/>
    <w:rsid w:val="00AE392C"/>
    <w:rsid w:val="00AE46C4"/>
    <w:rsid w:val="00AE4CA1"/>
    <w:rsid w:val="00AE4F78"/>
    <w:rsid w:val="00AE5128"/>
    <w:rsid w:val="00AE5A13"/>
    <w:rsid w:val="00AE5D7D"/>
    <w:rsid w:val="00AE6950"/>
    <w:rsid w:val="00AE79BE"/>
    <w:rsid w:val="00AE7CE0"/>
    <w:rsid w:val="00AF07FD"/>
    <w:rsid w:val="00AF083C"/>
    <w:rsid w:val="00AF36C6"/>
    <w:rsid w:val="00AF3E2C"/>
    <w:rsid w:val="00AF3ED3"/>
    <w:rsid w:val="00AF3F09"/>
    <w:rsid w:val="00AF5042"/>
    <w:rsid w:val="00AF523D"/>
    <w:rsid w:val="00AF5FF1"/>
    <w:rsid w:val="00AF7EEF"/>
    <w:rsid w:val="00B00838"/>
    <w:rsid w:val="00B01F62"/>
    <w:rsid w:val="00B023E6"/>
    <w:rsid w:val="00B024B6"/>
    <w:rsid w:val="00B025DE"/>
    <w:rsid w:val="00B02D25"/>
    <w:rsid w:val="00B02F52"/>
    <w:rsid w:val="00B03097"/>
    <w:rsid w:val="00B03727"/>
    <w:rsid w:val="00B03F1D"/>
    <w:rsid w:val="00B04864"/>
    <w:rsid w:val="00B06095"/>
    <w:rsid w:val="00B06125"/>
    <w:rsid w:val="00B06646"/>
    <w:rsid w:val="00B066C4"/>
    <w:rsid w:val="00B070D0"/>
    <w:rsid w:val="00B0773B"/>
    <w:rsid w:val="00B07753"/>
    <w:rsid w:val="00B106AE"/>
    <w:rsid w:val="00B1090F"/>
    <w:rsid w:val="00B10AAE"/>
    <w:rsid w:val="00B10ABE"/>
    <w:rsid w:val="00B115E6"/>
    <w:rsid w:val="00B13FC2"/>
    <w:rsid w:val="00B1422E"/>
    <w:rsid w:val="00B14953"/>
    <w:rsid w:val="00B14B1B"/>
    <w:rsid w:val="00B14C76"/>
    <w:rsid w:val="00B161D4"/>
    <w:rsid w:val="00B1633A"/>
    <w:rsid w:val="00B17E98"/>
    <w:rsid w:val="00B20274"/>
    <w:rsid w:val="00B20429"/>
    <w:rsid w:val="00B2084A"/>
    <w:rsid w:val="00B219A7"/>
    <w:rsid w:val="00B22CC2"/>
    <w:rsid w:val="00B22FE6"/>
    <w:rsid w:val="00B23904"/>
    <w:rsid w:val="00B26B6A"/>
    <w:rsid w:val="00B3037F"/>
    <w:rsid w:val="00B3062E"/>
    <w:rsid w:val="00B30ED7"/>
    <w:rsid w:val="00B33895"/>
    <w:rsid w:val="00B3414F"/>
    <w:rsid w:val="00B341B6"/>
    <w:rsid w:val="00B34549"/>
    <w:rsid w:val="00B356C3"/>
    <w:rsid w:val="00B35E11"/>
    <w:rsid w:val="00B3605D"/>
    <w:rsid w:val="00B36E2A"/>
    <w:rsid w:val="00B37813"/>
    <w:rsid w:val="00B3784F"/>
    <w:rsid w:val="00B37EBC"/>
    <w:rsid w:val="00B40741"/>
    <w:rsid w:val="00B407FA"/>
    <w:rsid w:val="00B4172E"/>
    <w:rsid w:val="00B41D80"/>
    <w:rsid w:val="00B4388D"/>
    <w:rsid w:val="00B44118"/>
    <w:rsid w:val="00B445C5"/>
    <w:rsid w:val="00B45293"/>
    <w:rsid w:val="00B4537E"/>
    <w:rsid w:val="00B45AA9"/>
    <w:rsid w:val="00B45E13"/>
    <w:rsid w:val="00B46281"/>
    <w:rsid w:val="00B47181"/>
    <w:rsid w:val="00B47805"/>
    <w:rsid w:val="00B47C47"/>
    <w:rsid w:val="00B5093B"/>
    <w:rsid w:val="00B51624"/>
    <w:rsid w:val="00B51E53"/>
    <w:rsid w:val="00B52958"/>
    <w:rsid w:val="00B52ED6"/>
    <w:rsid w:val="00B538ED"/>
    <w:rsid w:val="00B5392C"/>
    <w:rsid w:val="00B552D6"/>
    <w:rsid w:val="00B5573C"/>
    <w:rsid w:val="00B577CE"/>
    <w:rsid w:val="00B57916"/>
    <w:rsid w:val="00B6097C"/>
    <w:rsid w:val="00B60F21"/>
    <w:rsid w:val="00B61621"/>
    <w:rsid w:val="00B633A9"/>
    <w:rsid w:val="00B63616"/>
    <w:rsid w:val="00B63D25"/>
    <w:rsid w:val="00B63DF9"/>
    <w:rsid w:val="00B64359"/>
    <w:rsid w:val="00B65A81"/>
    <w:rsid w:val="00B65AFE"/>
    <w:rsid w:val="00B6647E"/>
    <w:rsid w:val="00B6680B"/>
    <w:rsid w:val="00B66CD3"/>
    <w:rsid w:val="00B66E2B"/>
    <w:rsid w:val="00B676DC"/>
    <w:rsid w:val="00B67BE8"/>
    <w:rsid w:val="00B67C46"/>
    <w:rsid w:val="00B70C29"/>
    <w:rsid w:val="00B71399"/>
    <w:rsid w:val="00B73F1A"/>
    <w:rsid w:val="00B74029"/>
    <w:rsid w:val="00B742D2"/>
    <w:rsid w:val="00B7634E"/>
    <w:rsid w:val="00B767A9"/>
    <w:rsid w:val="00B76916"/>
    <w:rsid w:val="00B77561"/>
    <w:rsid w:val="00B7756A"/>
    <w:rsid w:val="00B77ACF"/>
    <w:rsid w:val="00B77F71"/>
    <w:rsid w:val="00B80AA4"/>
    <w:rsid w:val="00B810B8"/>
    <w:rsid w:val="00B81211"/>
    <w:rsid w:val="00B82BB8"/>
    <w:rsid w:val="00B85094"/>
    <w:rsid w:val="00B850AA"/>
    <w:rsid w:val="00B85B9A"/>
    <w:rsid w:val="00B85DCE"/>
    <w:rsid w:val="00B8607D"/>
    <w:rsid w:val="00B8639D"/>
    <w:rsid w:val="00B86A3C"/>
    <w:rsid w:val="00B91763"/>
    <w:rsid w:val="00B92EAB"/>
    <w:rsid w:val="00B93BDF"/>
    <w:rsid w:val="00B942C3"/>
    <w:rsid w:val="00B9439D"/>
    <w:rsid w:val="00B94DD0"/>
    <w:rsid w:val="00B9551D"/>
    <w:rsid w:val="00B95B46"/>
    <w:rsid w:val="00B95EC8"/>
    <w:rsid w:val="00B96A0E"/>
    <w:rsid w:val="00B96A6D"/>
    <w:rsid w:val="00B96D65"/>
    <w:rsid w:val="00B96F2F"/>
    <w:rsid w:val="00B973E5"/>
    <w:rsid w:val="00B97656"/>
    <w:rsid w:val="00B9773A"/>
    <w:rsid w:val="00B97874"/>
    <w:rsid w:val="00BA10B7"/>
    <w:rsid w:val="00BA23BF"/>
    <w:rsid w:val="00BA26A8"/>
    <w:rsid w:val="00BA2B48"/>
    <w:rsid w:val="00BA2D7C"/>
    <w:rsid w:val="00BA2F97"/>
    <w:rsid w:val="00BA3917"/>
    <w:rsid w:val="00BA3ED7"/>
    <w:rsid w:val="00BA3F5B"/>
    <w:rsid w:val="00BA4E8D"/>
    <w:rsid w:val="00BA50B4"/>
    <w:rsid w:val="00BA566B"/>
    <w:rsid w:val="00BA6476"/>
    <w:rsid w:val="00BA76A5"/>
    <w:rsid w:val="00BB11D3"/>
    <w:rsid w:val="00BB19F2"/>
    <w:rsid w:val="00BB244C"/>
    <w:rsid w:val="00BB2D54"/>
    <w:rsid w:val="00BB3074"/>
    <w:rsid w:val="00BB3159"/>
    <w:rsid w:val="00BB3912"/>
    <w:rsid w:val="00BB3FE3"/>
    <w:rsid w:val="00BB458D"/>
    <w:rsid w:val="00BB4A2D"/>
    <w:rsid w:val="00BB5419"/>
    <w:rsid w:val="00BB5638"/>
    <w:rsid w:val="00BB5F7C"/>
    <w:rsid w:val="00BB63C7"/>
    <w:rsid w:val="00BB6DFD"/>
    <w:rsid w:val="00BB7658"/>
    <w:rsid w:val="00BB7ABD"/>
    <w:rsid w:val="00BC088E"/>
    <w:rsid w:val="00BC0E30"/>
    <w:rsid w:val="00BC1045"/>
    <w:rsid w:val="00BC1868"/>
    <w:rsid w:val="00BC1894"/>
    <w:rsid w:val="00BC226C"/>
    <w:rsid w:val="00BC23DF"/>
    <w:rsid w:val="00BC2D42"/>
    <w:rsid w:val="00BC2FF3"/>
    <w:rsid w:val="00BC3039"/>
    <w:rsid w:val="00BC3333"/>
    <w:rsid w:val="00BC341E"/>
    <w:rsid w:val="00BC377F"/>
    <w:rsid w:val="00BC593A"/>
    <w:rsid w:val="00BC5E3D"/>
    <w:rsid w:val="00BC6F68"/>
    <w:rsid w:val="00BC7185"/>
    <w:rsid w:val="00BC74BB"/>
    <w:rsid w:val="00BC77A3"/>
    <w:rsid w:val="00BC77E9"/>
    <w:rsid w:val="00BD0BBC"/>
    <w:rsid w:val="00BD0F7E"/>
    <w:rsid w:val="00BD1183"/>
    <w:rsid w:val="00BD1CEB"/>
    <w:rsid w:val="00BD2155"/>
    <w:rsid w:val="00BD2236"/>
    <w:rsid w:val="00BD223C"/>
    <w:rsid w:val="00BD26C0"/>
    <w:rsid w:val="00BD2A0E"/>
    <w:rsid w:val="00BD4052"/>
    <w:rsid w:val="00BD406B"/>
    <w:rsid w:val="00BD4087"/>
    <w:rsid w:val="00BD41EE"/>
    <w:rsid w:val="00BD46A9"/>
    <w:rsid w:val="00BD55E8"/>
    <w:rsid w:val="00BD5767"/>
    <w:rsid w:val="00BD57C5"/>
    <w:rsid w:val="00BD5D3C"/>
    <w:rsid w:val="00BD7381"/>
    <w:rsid w:val="00BD74C8"/>
    <w:rsid w:val="00BD7618"/>
    <w:rsid w:val="00BE1253"/>
    <w:rsid w:val="00BE1374"/>
    <w:rsid w:val="00BE1D1C"/>
    <w:rsid w:val="00BE2069"/>
    <w:rsid w:val="00BE2A23"/>
    <w:rsid w:val="00BE449B"/>
    <w:rsid w:val="00BE4AEE"/>
    <w:rsid w:val="00BE5CCE"/>
    <w:rsid w:val="00BE61D6"/>
    <w:rsid w:val="00BE71A1"/>
    <w:rsid w:val="00BE7DA3"/>
    <w:rsid w:val="00BF048E"/>
    <w:rsid w:val="00BF05F9"/>
    <w:rsid w:val="00BF0DA0"/>
    <w:rsid w:val="00BF3955"/>
    <w:rsid w:val="00BF404E"/>
    <w:rsid w:val="00BF40E5"/>
    <w:rsid w:val="00BF4A82"/>
    <w:rsid w:val="00BF4E1B"/>
    <w:rsid w:val="00BF6BC3"/>
    <w:rsid w:val="00BF7015"/>
    <w:rsid w:val="00BF7669"/>
    <w:rsid w:val="00BF7EF6"/>
    <w:rsid w:val="00C049B2"/>
    <w:rsid w:val="00C0576D"/>
    <w:rsid w:val="00C058BD"/>
    <w:rsid w:val="00C06A4B"/>
    <w:rsid w:val="00C07087"/>
    <w:rsid w:val="00C07199"/>
    <w:rsid w:val="00C07414"/>
    <w:rsid w:val="00C07A92"/>
    <w:rsid w:val="00C07AAC"/>
    <w:rsid w:val="00C07E37"/>
    <w:rsid w:val="00C1010D"/>
    <w:rsid w:val="00C114A7"/>
    <w:rsid w:val="00C12ACC"/>
    <w:rsid w:val="00C12B0A"/>
    <w:rsid w:val="00C13345"/>
    <w:rsid w:val="00C13ECB"/>
    <w:rsid w:val="00C144BF"/>
    <w:rsid w:val="00C15005"/>
    <w:rsid w:val="00C15F59"/>
    <w:rsid w:val="00C170AC"/>
    <w:rsid w:val="00C17519"/>
    <w:rsid w:val="00C17849"/>
    <w:rsid w:val="00C17AE6"/>
    <w:rsid w:val="00C20314"/>
    <w:rsid w:val="00C20AD5"/>
    <w:rsid w:val="00C21A38"/>
    <w:rsid w:val="00C21B9C"/>
    <w:rsid w:val="00C223D2"/>
    <w:rsid w:val="00C224A3"/>
    <w:rsid w:val="00C229B1"/>
    <w:rsid w:val="00C23144"/>
    <w:rsid w:val="00C235BA"/>
    <w:rsid w:val="00C23A50"/>
    <w:rsid w:val="00C260FF"/>
    <w:rsid w:val="00C266FB"/>
    <w:rsid w:val="00C271BD"/>
    <w:rsid w:val="00C27BD1"/>
    <w:rsid w:val="00C27F92"/>
    <w:rsid w:val="00C30699"/>
    <w:rsid w:val="00C30BB6"/>
    <w:rsid w:val="00C30BCA"/>
    <w:rsid w:val="00C30E75"/>
    <w:rsid w:val="00C31382"/>
    <w:rsid w:val="00C32A3E"/>
    <w:rsid w:val="00C33D21"/>
    <w:rsid w:val="00C3509E"/>
    <w:rsid w:val="00C3512E"/>
    <w:rsid w:val="00C35493"/>
    <w:rsid w:val="00C358CC"/>
    <w:rsid w:val="00C35BBC"/>
    <w:rsid w:val="00C35FF9"/>
    <w:rsid w:val="00C36EF1"/>
    <w:rsid w:val="00C37105"/>
    <w:rsid w:val="00C3766E"/>
    <w:rsid w:val="00C376C2"/>
    <w:rsid w:val="00C3794E"/>
    <w:rsid w:val="00C37A81"/>
    <w:rsid w:val="00C407D2"/>
    <w:rsid w:val="00C41FE8"/>
    <w:rsid w:val="00C42114"/>
    <w:rsid w:val="00C43080"/>
    <w:rsid w:val="00C445A4"/>
    <w:rsid w:val="00C44A50"/>
    <w:rsid w:val="00C44FA8"/>
    <w:rsid w:val="00C4502E"/>
    <w:rsid w:val="00C4630C"/>
    <w:rsid w:val="00C46947"/>
    <w:rsid w:val="00C46F0F"/>
    <w:rsid w:val="00C47041"/>
    <w:rsid w:val="00C47542"/>
    <w:rsid w:val="00C47D16"/>
    <w:rsid w:val="00C50C6C"/>
    <w:rsid w:val="00C50D43"/>
    <w:rsid w:val="00C5140C"/>
    <w:rsid w:val="00C515D5"/>
    <w:rsid w:val="00C51A73"/>
    <w:rsid w:val="00C51D0D"/>
    <w:rsid w:val="00C52D25"/>
    <w:rsid w:val="00C52D48"/>
    <w:rsid w:val="00C52EAE"/>
    <w:rsid w:val="00C53561"/>
    <w:rsid w:val="00C540BA"/>
    <w:rsid w:val="00C550F9"/>
    <w:rsid w:val="00C55657"/>
    <w:rsid w:val="00C55804"/>
    <w:rsid w:val="00C558DB"/>
    <w:rsid w:val="00C55C48"/>
    <w:rsid w:val="00C56259"/>
    <w:rsid w:val="00C566F0"/>
    <w:rsid w:val="00C568F8"/>
    <w:rsid w:val="00C56FB2"/>
    <w:rsid w:val="00C57738"/>
    <w:rsid w:val="00C60133"/>
    <w:rsid w:val="00C613B2"/>
    <w:rsid w:val="00C62D21"/>
    <w:rsid w:val="00C63EEE"/>
    <w:rsid w:val="00C6470C"/>
    <w:rsid w:val="00C65952"/>
    <w:rsid w:val="00C65E79"/>
    <w:rsid w:val="00C6613B"/>
    <w:rsid w:val="00C66180"/>
    <w:rsid w:val="00C66263"/>
    <w:rsid w:val="00C663BA"/>
    <w:rsid w:val="00C66BA4"/>
    <w:rsid w:val="00C66BE4"/>
    <w:rsid w:val="00C66F25"/>
    <w:rsid w:val="00C66FF8"/>
    <w:rsid w:val="00C67077"/>
    <w:rsid w:val="00C702D6"/>
    <w:rsid w:val="00C706E0"/>
    <w:rsid w:val="00C707AF"/>
    <w:rsid w:val="00C70B92"/>
    <w:rsid w:val="00C70DCE"/>
    <w:rsid w:val="00C70DFA"/>
    <w:rsid w:val="00C70FB4"/>
    <w:rsid w:val="00C720A3"/>
    <w:rsid w:val="00C7250D"/>
    <w:rsid w:val="00C731C8"/>
    <w:rsid w:val="00C738EB"/>
    <w:rsid w:val="00C73990"/>
    <w:rsid w:val="00C74092"/>
    <w:rsid w:val="00C74923"/>
    <w:rsid w:val="00C75091"/>
    <w:rsid w:val="00C750C7"/>
    <w:rsid w:val="00C7666C"/>
    <w:rsid w:val="00C77775"/>
    <w:rsid w:val="00C779D7"/>
    <w:rsid w:val="00C8078F"/>
    <w:rsid w:val="00C80C28"/>
    <w:rsid w:val="00C80C91"/>
    <w:rsid w:val="00C81456"/>
    <w:rsid w:val="00C8166A"/>
    <w:rsid w:val="00C81756"/>
    <w:rsid w:val="00C81B3E"/>
    <w:rsid w:val="00C81F51"/>
    <w:rsid w:val="00C822AA"/>
    <w:rsid w:val="00C8232B"/>
    <w:rsid w:val="00C82BA1"/>
    <w:rsid w:val="00C833CA"/>
    <w:rsid w:val="00C83503"/>
    <w:rsid w:val="00C83711"/>
    <w:rsid w:val="00C8375F"/>
    <w:rsid w:val="00C83889"/>
    <w:rsid w:val="00C84D6C"/>
    <w:rsid w:val="00C85852"/>
    <w:rsid w:val="00C85A1A"/>
    <w:rsid w:val="00C861E9"/>
    <w:rsid w:val="00C86792"/>
    <w:rsid w:val="00C867F4"/>
    <w:rsid w:val="00C86921"/>
    <w:rsid w:val="00C86AB1"/>
    <w:rsid w:val="00C87510"/>
    <w:rsid w:val="00C90775"/>
    <w:rsid w:val="00C922E9"/>
    <w:rsid w:val="00C9296A"/>
    <w:rsid w:val="00C92C25"/>
    <w:rsid w:val="00C9301F"/>
    <w:rsid w:val="00C94A81"/>
    <w:rsid w:val="00C96285"/>
    <w:rsid w:val="00C971B4"/>
    <w:rsid w:val="00C97D49"/>
    <w:rsid w:val="00C97E33"/>
    <w:rsid w:val="00C97FF7"/>
    <w:rsid w:val="00CA01E4"/>
    <w:rsid w:val="00CA043D"/>
    <w:rsid w:val="00CA068E"/>
    <w:rsid w:val="00CA09FC"/>
    <w:rsid w:val="00CA0A10"/>
    <w:rsid w:val="00CA0B16"/>
    <w:rsid w:val="00CA0B8C"/>
    <w:rsid w:val="00CA1811"/>
    <w:rsid w:val="00CA2AB4"/>
    <w:rsid w:val="00CA2C22"/>
    <w:rsid w:val="00CA410B"/>
    <w:rsid w:val="00CA425F"/>
    <w:rsid w:val="00CA4EF1"/>
    <w:rsid w:val="00CA5CBA"/>
    <w:rsid w:val="00CA7DD9"/>
    <w:rsid w:val="00CA7DDF"/>
    <w:rsid w:val="00CB111A"/>
    <w:rsid w:val="00CB14A2"/>
    <w:rsid w:val="00CB18A3"/>
    <w:rsid w:val="00CB1C1F"/>
    <w:rsid w:val="00CB1C37"/>
    <w:rsid w:val="00CB1D87"/>
    <w:rsid w:val="00CB219B"/>
    <w:rsid w:val="00CB236B"/>
    <w:rsid w:val="00CB23EC"/>
    <w:rsid w:val="00CB310F"/>
    <w:rsid w:val="00CB314F"/>
    <w:rsid w:val="00CB3BA9"/>
    <w:rsid w:val="00CB3D05"/>
    <w:rsid w:val="00CB3EFB"/>
    <w:rsid w:val="00CB442F"/>
    <w:rsid w:val="00CB44FE"/>
    <w:rsid w:val="00CB4970"/>
    <w:rsid w:val="00CB510D"/>
    <w:rsid w:val="00CB5684"/>
    <w:rsid w:val="00CB655D"/>
    <w:rsid w:val="00CB754D"/>
    <w:rsid w:val="00CB7892"/>
    <w:rsid w:val="00CB7DFA"/>
    <w:rsid w:val="00CC08EF"/>
    <w:rsid w:val="00CC0D47"/>
    <w:rsid w:val="00CC22B5"/>
    <w:rsid w:val="00CC2986"/>
    <w:rsid w:val="00CC348B"/>
    <w:rsid w:val="00CC3FD6"/>
    <w:rsid w:val="00CC41A0"/>
    <w:rsid w:val="00CC4E6F"/>
    <w:rsid w:val="00CC5AAA"/>
    <w:rsid w:val="00CC5B21"/>
    <w:rsid w:val="00CC6C9E"/>
    <w:rsid w:val="00CC7837"/>
    <w:rsid w:val="00CC789E"/>
    <w:rsid w:val="00CC7DAB"/>
    <w:rsid w:val="00CD02B6"/>
    <w:rsid w:val="00CD03BE"/>
    <w:rsid w:val="00CD0E95"/>
    <w:rsid w:val="00CD148A"/>
    <w:rsid w:val="00CD1D0E"/>
    <w:rsid w:val="00CD27F4"/>
    <w:rsid w:val="00CD2CE5"/>
    <w:rsid w:val="00CD2FC1"/>
    <w:rsid w:val="00CD3349"/>
    <w:rsid w:val="00CD3530"/>
    <w:rsid w:val="00CD39FE"/>
    <w:rsid w:val="00CD3CF4"/>
    <w:rsid w:val="00CD3D27"/>
    <w:rsid w:val="00CD3D38"/>
    <w:rsid w:val="00CD3FD2"/>
    <w:rsid w:val="00CD4AF0"/>
    <w:rsid w:val="00CD53C4"/>
    <w:rsid w:val="00CD5B47"/>
    <w:rsid w:val="00CD5BEB"/>
    <w:rsid w:val="00CD5FF7"/>
    <w:rsid w:val="00CD760D"/>
    <w:rsid w:val="00CD7F28"/>
    <w:rsid w:val="00CD7F6A"/>
    <w:rsid w:val="00CE0017"/>
    <w:rsid w:val="00CE09E9"/>
    <w:rsid w:val="00CE115B"/>
    <w:rsid w:val="00CE1408"/>
    <w:rsid w:val="00CE1CA6"/>
    <w:rsid w:val="00CE1CF6"/>
    <w:rsid w:val="00CE21C4"/>
    <w:rsid w:val="00CE22F1"/>
    <w:rsid w:val="00CE2550"/>
    <w:rsid w:val="00CE3871"/>
    <w:rsid w:val="00CE4BC7"/>
    <w:rsid w:val="00CE5983"/>
    <w:rsid w:val="00CE6543"/>
    <w:rsid w:val="00CE657B"/>
    <w:rsid w:val="00CE6737"/>
    <w:rsid w:val="00CE7378"/>
    <w:rsid w:val="00CE7463"/>
    <w:rsid w:val="00CF02CA"/>
    <w:rsid w:val="00CF172D"/>
    <w:rsid w:val="00CF2B78"/>
    <w:rsid w:val="00CF300F"/>
    <w:rsid w:val="00CF3099"/>
    <w:rsid w:val="00CF32DC"/>
    <w:rsid w:val="00CF3919"/>
    <w:rsid w:val="00CF3A60"/>
    <w:rsid w:val="00CF52CE"/>
    <w:rsid w:val="00CF5518"/>
    <w:rsid w:val="00CF5E23"/>
    <w:rsid w:val="00CF672D"/>
    <w:rsid w:val="00CF6F0F"/>
    <w:rsid w:val="00CF7516"/>
    <w:rsid w:val="00CF7676"/>
    <w:rsid w:val="00CF7988"/>
    <w:rsid w:val="00D0082D"/>
    <w:rsid w:val="00D009F2"/>
    <w:rsid w:val="00D00A29"/>
    <w:rsid w:val="00D00E6C"/>
    <w:rsid w:val="00D01544"/>
    <w:rsid w:val="00D0265B"/>
    <w:rsid w:val="00D0374A"/>
    <w:rsid w:val="00D03FC7"/>
    <w:rsid w:val="00D040AD"/>
    <w:rsid w:val="00D049CA"/>
    <w:rsid w:val="00D057E1"/>
    <w:rsid w:val="00D060B5"/>
    <w:rsid w:val="00D06BF5"/>
    <w:rsid w:val="00D07ABF"/>
    <w:rsid w:val="00D07B6E"/>
    <w:rsid w:val="00D07EF7"/>
    <w:rsid w:val="00D10441"/>
    <w:rsid w:val="00D1096B"/>
    <w:rsid w:val="00D118C6"/>
    <w:rsid w:val="00D11F28"/>
    <w:rsid w:val="00D1244C"/>
    <w:rsid w:val="00D1388B"/>
    <w:rsid w:val="00D1479E"/>
    <w:rsid w:val="00D15009"/>
    <w:rsid w:val="00D15D58"/>
    <w:rsid w:val="00D15DCB"/>
    <w:rsid w:val="00D15E7C"/>
    <w:rsid w:val="00D1680B"/>
    <w:rsid w:val="00D17D59"/>
    <w:rsid w:val="00D2003F"/>
    <w:rsid w:val="00D20138"/>
    <w:rsid w:val="00D21131"/>
    <w:rsid w:val="00D211AA"/>
    <w:rsid w:val="00D21375"/>
    <w:rsid w:val="00D2140A"/>
    <w:rsid w:val="00D22076"/>
    <w:rsid w:val="00D220DD"/>
    <w:rsid w:val="00D236DA"/>
    <w:rsid w:val="00D23966"/>
    <w:rsid w:val="00D239A4"/>
    <w:rsid w:val="00D24F75"/>
    <w:rsid w:val="00D250C3"/>
    <w:rsid w:val="00D25384"/>
    <w:rsid w:val="00D2567A"/>
    <w:rsid w:val="00D25A5A"/>
    <w:rsid w:val="00D265F3"/>
    <w:rsid w:val="00D266DB"/>
    <w:rsid w:val="00D27E07"/>
    <w:rsid w:val="00D30AAD"/>
    <w:rsid w:val="00D30AC5"/>
    <w:rsid w:val="00D316A1"/>
    <w:rsid w:val="00D31703"/>
    <w:rsid w:val="00D31EE7"/>
    <w:rsid w:val="00D31F69"/>
    <w:rsid w:val="00D32915"/>
    <w:rsid w:val="00D33EAC"/>
    <w:rsid w:val="00D34353"/>
    <w:rsid w:val="00D3462D"/>
    <w:rsid w:val="00D347F5"/>
    <w:rsid w:val="00D353EA"/>
    <w:rsid w:val="00D36C7C"/>
    <w:rsid w:val="00D37A44"/>
    <w:rsid w:val="00D37AB7"/>
    <w:rsid w:val="00D4072A"/>
    <w:rsid w:val="00D407C8"/>
    <w:rsid w:val="00D40A4F"/>
    <w:rsid w:val="00D4115A"/>
    <w:rsid w:val="00D41682"/>
    <w:rsid w:val="00D41E1D"/>
    <w:rsid w:val="00D42137"/>
    <w:rsid w:val="00D42853"/>
    <w:rsid w:val="00D42854"/>
    <w:rsid w:val="00D449B2"/>
    <w:rsid w:val="00D44F9E"/>
    <w:rsid w:val="00D450EA"/>
    <w:rsid w:val="00D45C08"/>
    <w:rsid w:val="00D45EC5"/>
    <w:rsid w:val="00D4602E"/>
    <w:rsid w:val="00D46083"/>
    <w:rsid w:val="00D4680F"/>
    <w:rsid w:val="00D477CD"/>
    <w:rsid w:val="00D47EFD"/>
    <w:rsid w:val="00D47FCF"/>
    <w:rsid w:val="00D519FE"/>
    <w:rsid w:val="00D53253"/>
    <w:rsid w:val="00D534C7"/>
    <w:rsid w:val="00D538AC"/>
    <w:rsid w:val="00D54894"/>
    <w:rsid w:val="00D55B06"/>
    <w:rsid w:val="00D55CA2"/>
    <w:rsid w:val="00D55E40"/>
    <w:rsid w:val="00D55FD0"/>
    <w:rsid w:val="00D56819"/>
    <w:rsid w:val="00D56E44"/>
    <w:rsid w:val="00D56F5A"/>
    <w:rsid w:val="00D574D8"/>
    <w:rsid w:val="00D602A5"/>
    <w:rsid w:val="00D61A1D"/>
    <w:rsid w:val="00D6233C"/>
    <w:rsid w:val="00D62430"/>
    <w:rsid w:val="00D633E5"/>
    <w:rsid w:val="00D6353E"/>
    <w:rsid w:val="00D63F26"/>
    <w:rsid w:val="00D64471"/>
    <w:rsid w:val="00D64CB5"/>
    <w:rsid w:val="00D65562"/>
    <w:rsid w:val="00D65871"/>
    <w:rsid w:val="00D66324"/>
    <w:rsid w:val="00D67632"/>
    <w:rsid w:val="00D679EC"/>
    <w:rsid w:val="00D67E5A"/>
    <w:rsid w:val="00D705AC"/>
    <w:rsid w:val="00D70E0F"/>
    <w:rsid w:val="00D71401"/>
    <w:rsid w:val="00D72446"/>
    <w:rsid w:val="00D727C9"/>
    <w:rsid w:val="00D72DD9"/>
    <w:rsid w:val="00D73B4F"/>
    <w:rsid w:val="00D74E14"/>
    <w:rsid w:val="00D756A1"/>
    <w:rsid w:val="00D75BAB"/>
    <w:rsid w:val="00D75CED"/>
    <w:rsid w:val="00D765B9"/>
    <w:rsid w:val="00D76BEE"/>
    <w:rsid w:val="00D76EED"/>
    <w:rsid w:val="00D808B0"/>
    <w:rsid w:val="00D824EC"/>
    <w:rsid w:val="00D8291A"/>
    <w:rsid w:val="00D842B8"/>
    <w:rsid w:val="00D84906"/>
    <w:rsid w:val="00D85D50"/>
    <w:rsid w:val="00D8623F"/>
    <w:rsid w:val="00D8646D"/>
    <w:rsid w:val="00D8768D"/>
    <w:rsid w:val="00D87C7D"/>
    <w:rsid w:val="00D90268"/>
    <w:rsid w:val="00D91328"/>
    <w:rsid w:val="00D91C1B"/>
    <w:rsid w:val="00D91E83"/>
    <w:rsid w:val="00D92028"/>
    <w:rsid w:val="00D9295F"/>
    <w:rsid w:val="00D93D68"/>
    <w:rsid w:val="00D94506"/>
    <w:rsid w:val="00D94959"/>
    <w:rsid w:val="00D94D33"/>
    <w:rsid w:val="00D9649A"/>
    <w:rsid w:val="00D96CBE"/>
    <w:rsid w:val="00D971E2"/>
    <w:rsid w:val="00D97EFC"/>
    <w:rsid w:val="00DA0C13"/>
    <w:rsid w:val="00DA12C5"/>
    <w:rsid w:val="00DA2097"/>
    <w:rsid w:val="00DA2186"/>
    <w:rsid w:val="00DA24E0"/>
    <w:rsid w:val="00DA2DD7"/>
    <w:rsid w:val="00DA2FE7"/>
    <w:rsid w:val="00DA3285"/>
    <w:rsid w:val="00DA3E5D"/>
    <w:rsid w:val="00DA4550"/>
    <w:rsid w:val="00DA4875"/>
    <w:rsid w:val="00DA6419"/>
    <w:rsid w:val="00DA66F0"/>
    <w:rsid w:val="00DA6B76"/>
    <w:rsid w:val="00DA7446"/>
    <w:rsid w:val="00DA74E3"/>
    <w:rsid w:val="00DA7D3F"/>
    <w:rsid w:val="00DB003C"/>
    <w:rsid w:val="00DB0163"/>
    <w:rsid w:val="00DB0288"/>
    <w:rsid w:val="00DB0B2A"/>
    <w:rsid w:val="00DB0EAF"/>
    <w:rsid w:val="00DB11B0"/>
    <w:rsid w:val="00DB17FB"/>
    <w:rsid w:val="00DB1C55"/>
    <w:rsid w:val="00DB27A4"/>
    <w:rsid w:val="00DB3F0B"/>
    <w:rsid w:val="00DB5E70"/>
    <w:rsid w:val="00DB618A"/>
    <w:rsid w:val="00DB677D"/>
    <w:rsid w:val="00DB7679"/>
    <w:rsid w:val="00DB7F3D"/>
    <w:rsid w:val="00DC0242"/>
    <w:rsid w:val="00DC1324"/>
    <w:rsid w:val="00DC1515"/>
    <w:rsid w:val="00DC1618"/>
    <w:rsid w:val="00DC172C"/>
    <w:rsid w:val="00DC392A"/>
    <w:rsid w:val="00DC3C53"/>
    <w:rsid w:val="00DC42E2"/>
    <w:rsid w:val="00DC48EA"/>
    <w:rsid w:val="00DC4E08"/>
    <w:rsid w:val="00DC5483"/>
    <w:rsid w:val="00DC58A9"/>
    <w:rsid w:val="00DC5FAA"/>
    <w:rsid w:val="00DC61F2"/>
    <w:rsid w:val="00DC67A2"/>
    <w:rsid w:val="00DC6C0F"/>
    <w:rsid w:val="00DC71D3"/>
    <w:rsid w:val="00DD11D1"/>
    <w:rsid w:val="00DD12FA"/>
    <w:rsid w:val="00DD1AF4"/>
    <w:rsid w:val="00DD1C03"/>
    <w:rsid w:val="00DD1C05"/>
    <w:rsid w:val="00DD1CDB"/>
    <w:rsid w:val="00DD22BD"/>
    <w:rsid w:val="00DD2CFA"/>
    <w:rsid w:val="00DD39EB"/>
    <w:rsid w:val="00DD4207"/>
    <w:rsid w:val="00DD476E"/>
    <w:rsid w:val="00DD4AD6"/>
    <w:rsid w:val="00DD56D5"/>
    <w:rsid w:val="00DD673D"/>
    <w:rsid w:val="00DD68C8"/>
    <w:rsid w:val="00DD7089"/>
    <w:rsid w:val="00DD7787"/>
    <w:rsid w:val="00DE00B5"/>
    <w:rsid w:val="00DE04B5"/>
    <w:rsid w:val="00DE0E12"/>
    <w:rsid w:val="00DE1A8C"/>
    <w:rsid w:val="00DE2024"/>
    <w:rsid w:val="00DE22F5"/>
    <w:rsid w:val="00DE38E8"/>
    <w:rsid w:val="00DE411E"/>
    <w:rsid w:val="00DE5328"/>
    <w:rsid w:val="00DE550E"/>
    <w:rsid w:val="00DE5919"/>
    <w:rsid w:val="00DE663F"/>
    <w:rsid w:val="00DE69A7"/>
    <w:rsid w:val="00DE6B85"/>
    <w:rsid w:val="00DE6C47"/>
    <w:rsid w:val="00DE743C"/>
    <w:rsid w:val="00DE75F2"/>
    <w:rsid w:val="00DE7C37"/>
    <w:rsid w:val="00DF0273"/>
    <w:rsid w:val="00DF0B8C"/>
    <w:rsid w:val="00DF0F33"/>
    <w:rsid w:val="00DF0FFC"/>
    <w:rsid w:val="00DF153C"/>
    <w:rsid w:val="00DF1AB0"/>
    <w:rsid w:val="00DF27F9"/>
    <w:rsid w:val="00DF2A7F"/>
    <w:rsid w:val="00DF3288"/>
    <w:rsid w:val="00DF5470"/>
    <w:rsid w:val="00DF6D0D"/>
    <w:rsid w:val="00DF74DF"/>
    <w:rsid w:val="00DF7AC4"/>
    <w:rsid w:val="00DF7C88"/>
    <w:rsid w:val="00E005F1"/>
    <w:rsid w:val="00E00913"/>
    <w:rsid w:val="00E00C2B"/>
    <w:rsid w:val="00E01E5E"/>
    <w:rsid w:val="00E026C9"/>
    <w:rsid w:val="00E03B61"/>
    <w:rsid w:val="00E0418F"/>
    <w:rsid w:val="00E0424D"/>
    <w:rsid w:val="00E04C7D"/>
    <w:rsid w:val="00E07B6B"/>
    <w:rsid w:val="00E10370"/>
    <w:rsid w:val="00E10B87"/>
    <w:rsid w:val="00E112A7"/>
    <w:rsid w:val="00E113FE"/>
    <w:rsid w:val="00E119C9"/>
    <w:rsid w:val="00E1263B"/>
    <w:rsid w:val="00E14545"/>
    <w:rsid w:val="00E14A2A"/>
    <w:rsid w:val="00E15D1F"/>
    <w:rsid w:val="00E1608E"/>
    <w:rsid w:val="00E16D88"/>
    <w:rsid w:val="00E16F6D"/>
    <w:rsid w:val="00E2018C"/>
    <w:rsid w:val="00E2027F"/>
    <w:rsid w:val="00E203BE"/>
    <w:rsid w:val="00E20952"/>
    <w:rsid w:val="00E20A07"/>
    <w:rsid w:val="00E2184B"/>
    <w:rsid w:val="00E21A83"/>
    <w:rsid w:val="00E21AD3"/>
    <w:rsid w:val="00E226A9"/>
    <w:rsid w:val="00E236F8"/>
    <w:rsid w:val="00E23815"/>
    <w:rsid w:val="00E239B0"/>
    <w:rsid w:val="00E23A76"/>
    <w:rsid w:val="00E23CE2"/>
    <w:rsid w:val="00E24006"/>
    <w:rsid w:val="00E24E02"/>
    <w:rsid w:val="00E25117"/>
    <w:rsid w:val="00E255AE"/>
    <w:rsid w:val="00E25FE5"/>
    <w:rsid w:val="00E26464"/>
    <w:rsid w:val="00E268C1"/>
    <w:rsid w:val="00E26B4D"/>
    <w:rsid w:val="00E272FF"/>
    <w:rsid w:val="00E275AD"/>
    <w:rsid w:val="00E30302"/>
    <w:rsid w:val="00E31572"/>
    <w:rsid w:val="00E31C05"/>
    <w:rsid w:val="00E31C06"/>
    <w:rsid w:val="00E31F8C"/>
    <w:rsid w:val="00E32128"/>
    <w:rsid w:val="00E325F7"/>
    <w:rsid w:val="00E32C3F"/>
    <w:rsid w:val="00E339A8"/>
    <w:rsid w:val="00E33B1E"/>
    <w:rsid w:val="00E34A6B"/>
    <w:rsid w:val="00E358F5"/>
    <w:rsid w:val="00E35A83"/>
    <w:rsid w:val="00E36114"/>
    <w:rsid w:val="00E362FF"/>
    <w:rsid w:val="00E36CFB"/>
    <w:rsid w:val="00E36EF1"/>
    <w:rsid w:val="00E370E8"/>
    <w:rsid w:val="00E37F99"/>
    <w:rsid w:val="00E40DA1"/>
    <w:rsid w:val="00E41817"/>
    <w:rsid w:val="00E42AFA"/>
    <w:rsid w:val="00E435AC"/>
    <w:rsid w:val="00E440AE"/>
    <w:rsid w:val="00E45FA1"/>
    <w:rsid w:val="00E46CF1"/>
    <w:rsid w:val="00E47AD9"/>
    <w:rsid w:val="00E5128C"/>
    <w:rsid w:val="00E5172B"/>
    <w:rsid w:val="00E522E4"/>
    <w:rsid w:val="00E5375E"/>
    <w:rsid w:val="00E53891"/>
    <w:rsid w:val="00E53982"/>
    <w:rsid w:val="00E54C66"/>
    <w:rsid w:val="00E5658D"/>
    <w:rsid w:val="00E6162E"/>
    <w:rsid w:val="00E61C0A"/>
    <w:rsid w:val="00E622B3"/>
    <w:rsid w:val="00E63703"/>
    <w:rsid w:val="00E63AAB"/>
    <w:rsid w:val="00E63D9C"/>
    <w:rsid w:val="00E646B1"/>
    <w:rsid w:val="00E64C16"/>
    <w:rsid w:val="00E656B4"/>
    <w:rsid w:val="00E65A49"/>
    <w:rsid w:val="00E65D97"/>
    <w:rsid w:val="00E66334"/>
    <w:rsid w:val="00E664D2"/>
    <w:rsid w:val="00E664F7"/>
    <w:rsid w:val="00E6727F"/>
    <w:rsid w:val="00E67846"/>
    <w:rsid w:val="00E71B60"/>
    <w:rsid w:val="00E72D91"/>
    <w:rsid w:val="00E72F8A"/>
    <w:rsid w:val="00E7352D"/>
    <w:rsid w:val="00E739CB"/>
    <w:rsid w:val="00E747A3"/>
    <w:rsid w:val="00E74A43"/>
    <w:rsid w:val="00E75473"/>
    <w:rsid w:val="00E75566"/>
    <w:rsid w:val="00E757E0"/>
    <w:rsid w:val="00E75CF7"/>
    <w:rsid w:val="00E75F2B"/>
    <w:rsid w:val="00E75F3A"/>
    <w:rsid w:val="00E8004E"/>
    <w:rsid w:val="00E8086A"/>
    <w:rsid w:val="00E808AB"/>
    <w:rsid w:val="00E81308"/>
    <w:rsid w:val="00E82295"/>
    <w:rsid w:val="00E82B34"/>
    <w:rsid w:val="00E83760"/>
    <w:rsid w:val="00E83B60"/>
    <w:rsid w:val="00E8482D"/>
    <w:rsid w:val="00E848EC"/>
    <w:rsid w:val="00E85340"/>
    <w:rsid w:val="00E85741"/>
    <w:rsid w:val="00E858FD"/>
    <w:rsid w:val="00E862FD"/>
    <w:rsid w:val="00E86CBC"/>
    <w:rsid w:val="00E8701B"/>
    <w:rsid w:val="00E90227"/>
    <w:rsid w:val="00E904BB"/>
    <w:rsid w:val="00E90DD0"/>
    <w:rsid w:val="00E90F2D"/>
    <w:rsid w:val="00E91110"/>
    <w:rsid w:val="00E9151E"/>
    <w:rsid w:val="00E92CDB"/>
    <w:rsid w:val="00E93C0E"/>
    <w:rsid w:val="00E93DAF"/>
    <w:rsid w:val="00E94A7D"/>
    <w:rsid w:val="00E957D7"/>
    <w:rsid w:val="00E95ED1"/>
    <w:rsid w:val="00E9629B"/>
    <w:rsid w:val="00E963C8"/>
    <w:rsid w:val="00E97D1E"/>
    <w:rsid w:val="00E97F57"/>
    <w:rsid w:val="00EA017D"/>
    <w:rsid w:val="00EA0D53"/>
    <w:rsid w:val="00EA178F"/>
    <w:rsid w:val="00EA1C1A"/>
    <w:rsid w:val="00EA1DB7"/>
    <w:rsid w:val="00EA25CA"/>
    <w:rsid w:val="00EA2D75"/>
    <w:rsid w:val="00EA34BC"/>
    <w:rsid w:val="00EA3FB4"/>
    <w:rsid w:val="00EA5834"/>
    <w:rsid w:val="00EA5D5D"/>
    <w:rsid w:val="00EA6165"/>
    <w:rsid w:val="00EA647E"/>
    <w:rsid w:val="00EA6685"/>
    <w:rsid w:val="00EA6775"/>
    <w:rsid w:val="00EA716B"/>
    <w:rsid w:val="00EB071E"/>
    <w:rsid w:val="00EB0BA5"/>
    <w:rsid w:val="00EB0DEC"/>
    <w:rsid w:val="00EB10EB"/>
    <w:rsid w:val="00EB160A"/>
    <w:rsid w:val="00EB19CC"/>
    <w:rsid w:val="00EB1EF1"/>
    <w:rsid w:val="00EB2180"/>
    <w:rsid w:val="00EB34CA"/>
    <w:rsid w:val="00EB4924"/>
    <w:rsid w:val="00EB4EF1"/>
    <w:rsid w:val="00EB4FB7"/>
    <w:rsid w:val="00EB5903"/>
    <w:rsid w:val="00EB5B7A"/>
    <w:rsid w:val="00EB6A89"/>
    <w:rsid w:val="00EB6C8E"/>
    <w:rsid w:val="00EB6D55"/>
    <w:rsid w:val="00EC12F6"/>
    <w:rsid w:val="00EC1A32"/>
    <w:rsid w:val="00EC1B54"/>
    <w:rsid w:val="00EC34FD"/>
    <w:rsid w:val="00EC366C"/>
    <w:rsid w:val="00EC3AAE"/>
    <w:rsid w:val="00EC3C7E"/>
    <w:rsid w:val="00EC428F"/>
    <w:rsid w:val="00EC4CA3"/>
    <w:rsid w:val="00EC4F55"/>
    <w:rsid w:val="00EC508D"/>
    <w:rsid w:val="00EC534E"/>
    <w:rsid w:val="00EC539A"/>
    <w:rsid w:val="00EC5DC6"/>
    <w:rsid w:val="00EC78B5"/>
    <w:rsid w:val="00EC795E"/>
    <w:rsid w:val="00ED00BF"/>
    <w:rsid w:val="00ED0798"/>
    <w:rsid w:val="00ED0D20"/>
    <w:rsid w:val="00ED0E78"/>
    <w:rsid w:val="00ED0F30"/>
    <w:rsid w:val="00ED2874"/>
    <w:rsid w:val="00ED4FD3"/>
    <w:rsid w:val="00ED5443"/>
    <w:rsid w:val="00ED58C3"/>
    <w:rsid w:val="00ED5EBB"/>
    <w:rsid w:val="00ED5EF6"/>
    <w:rsid w:val="00ED6009"/>
    <w:rsid w:val="00ED6644"/>
    <w:rsid w:val="00ED687E"/>
    <w:rsid w:val="00EE04B4"/>
    <w:rsid w:val="00EE0842"/>
    <w:rsid w:val="00EE0DAF"/>
    <w:rsid w:val="00EE0DD0"/>
    <w:rsid w:val="00EE0F11"/>
    <w:rsid w:val="00EE140B"/>
    <w:rsid w:val="00EE18E2"/>
    <w:rsid w:val="00EE1932"/>
    <w:rsid w:val="00EE2749"/>
    <w:rsid w:val="00EE3310"/>
    <w:rsid w:val="00EE3D12"/>
    <w:rsid w:val="00EE520F"/>
    <w:rsid w:val="00EE5FB4"/>
    <w:rsid w:val="00EE67A9"/>
    <w:rsid w:val="00EE70B4"/>
    <w:rsid w:val="00EE75BE"/>
    <w:rsid w:val="00EF09F1"/>
    <w:rsid w:val="00EF10DF"/>
    <w:rsid w:val="00EF1995"/>
    <w:rsid w:val="00EF1DC0"/>
    <w:rsid w:val="00EF26D1"/>
    <w:rsid w:val="00EF2834"/>
    <w:rsid w:val="00EF2A8B"/>
    <w:rsid w:val="00EF3BD5"/>
    <w:rsid w:val="00EF41E1"/>
    <w:rsid w:val="00EF4853"/>
    <w:rsid w:val="00EF4B25"/>
    <w:rsid w:val="00EF6AFE"/>
    <w:rsid w:val="00EF6F50"/>
    <w:rsid w:val="00EF72E9"/>
    <w:rsid w:val="00F008BC"/>
    <w:rsid w:val="00F00C89"/>
    <w:rsid w:val="00F01498"/>
    <w:rsid w:val="00F01760"/>
    <w:rsid w:val="00F01EC5"/>
    <w:rsid w:val="00F01F64"/>
    <w:rsid w:val="00F02166"/>
    <w:rsid w:val="00F026E6"/>
    <w:rsid w:val="00F0298F"/>
    <w:rsid w:val="00F02C96"/>
    <w:rsid w:val="00F03B0C"/>
    <w:rsid w:val="00F03D69"/>
    <w:rsid w:val="00F04500"/>
    <w:rsid w:val="00F05C13"/>
    <w:rsid w:val="00F06C19"/>
    <w:rsid w:val="00F06EC9"/>
    <w:rsid w:val="00F0749F"/>
    <w:rsid w:val="00F11A06"/>
    <w:rsid w:val="00F1223C"/>
    <w:rsid w:val="00F125CB"/>
    <w:rsid w:val="00F128B4"/>
    <w:rsid w:val="00F133AD"/>
    <w:rsid w:val="00F1413F"/>
    <w:rsid w:val="00F145C2"/>
    <w:rsid w:val="00F146A6"/>
    <w:rsid w:val="00F14E4F"/>
    <w:rsid w:val="00F168FC"/>
    <w:rsid w:val="00F16AE6"/>
    <w:rsid w:val="00F172E9"/>
    <w:rsid w:val="00F1738C"/>
    <w:rsid w:val="00F17720"/>
    <w:rsid w:val="00F179C0"/>
    <w:rsid w:val="00F20048"/>
    <w:rsid w:val="00F21705"/>
    <w:rsid w:val="00F2275D"/>
    <w:rsid w:val="00F228EE"/>
    <w:rsid w:val="00F22D0B"/>
    <w:rsid w:val="00F23BAD"/>
    <w:rsid w:val="00F2469B"/>
    <w:rsid w:val="00F2553B"/>
    <w:rsid w:val="00F25599"/>
    <w:rsid w:val="00F30CDE"/>
    <w:rsid w:val="00F31C76"/>
    <w:rsid w:val="00F321F5"/>
    <w:rsid w:val="00F325DA"/>
    <w:rsid w:val="00F32A24"/>
    <w:rsid w:val="00F34E05"/>
    <w:rsid w:val="00F35228"/>
    <w:rsid w:val="00F356F9"/>
    <w:rsid w:val="00F359CF"/>
    <w:rsid w:val="00F35FE1"/>
    <w:rsid w:val="00F41265"/>
    <w:rsid w:val="00F41B94"/>
    <w:rsid w:val="00F42165"/>
    <w:rsid w:val="00F43115"/>
    <w:rsid w:val="00F43982"/>
    <w:rsid w:val="00F439F6"/>
    <w:rsid w:val="00F43DB0"/>
    <w:rsid w:val="00F452D6"/>
    <w:rsid w:val="00F4627C"/>
    <w:rsid w:val="00F465F4"/>
    <w:rsid w:val="00F4677C"/>
    <w:rsid w:val="00F469ED"/>
    <w:rsid w:val="00F46CD0"/>
    <w:rsid w:val="00F46DFC"/>
    <w:rsid w:val="00F4768A"/>
    <w:rsid w:val="00F4772E"/>
    <w:rsid w:val="00F50A85"/>
    <w:rsid w:val="00F51392"/>
    <w:rsid w:val="00F514E0"/>
    <w:rsid w:val="00F5173B"/>
    <w:rsid w:val="00F51B6F"/>
    <w:rsid w:val="00F52B21"/>
    <w:rsid w:val="00F539E1"/>
    <w:rsid w:val="00F5424F"/>
    <w:rsid w:val="00F54602"/>
    <w:rsid w:val="00F54FF9"/>
    <w:rsid w:val="00F551F3"/>
    <w:rsid w:val="00F55523"/>
    <w:rsid w:val="00F55751"/>
    <w:rsid w:val="00F55C41"/>
    <w:rsid w:val="00F55D5D"/>
    <w:rsid w:val="00F56AD4"/>
    <w:rsid w:val="00F5764C"/>
    <w:rsid w:val="00F57B48"/>
    <w:rsid w:val="00F57EDE"/>
    <w:rsid w:val="00F6042F"/>
    <w:rsid w:val="00F605A8"/>
    <w:rsid w:val="00F60CBB"/>
    <w:rsid w:val="00F614C9"/>
    <w:rsid w:val="00F61720"/>
    <w:rsid w:val="00F61AAC"/>
    <w:rsid w:val="00F61B46"/>
    <w:rsid w:val="00F61CF9"/>
    <w:rsid w:val="00F6243C"/>
    <w:rsid w:val="00F62C6B"/>
    <w:rsid w:val="00F633F8"/>
    <w:rsid w:val="00F6351A"/>
    <w:rsid w:val="00F641DA"/>
    <w:rsid w:val="00F65725"/>
    <w:rsid w:val="00F66229"/>
    <w:rsid w:val="00F6626A"/>
    <w:rsid w:val="00F66AFC"/>
    <w:rsid w:val="00F70DCD"/>
    <w:rsid w:val="00F710B1"/>
    <w:rsid w:val="00F7154B"/>
    <w:rsid w:val="00F72857"/>
    <w:rsid w:val="00F732F6"/>
    <w:rsid w:val="00F739FC"/>
    <w:rsid w:val="00F747E0"/>
    <w:rsid w:val="00F74B34"/>
    <w:rsid w:val="00F74FD4"/>
    <w:rsid w:val="00F7527C"/>
    <w:rsid w:val="00F76196"/>
    <w:rsid w:val="00F763DB"/>
    <w:rsid w:val="00F77638"/>
    <w:rsid w:val="00F807DE"/>
    <w:rsid w:val="00F80E98"/>
    <w:rsid w:val="00F81B5E"/>
    <w:rsid w:val="00F8301A"/>
    <w:rsid w:val="00F8384F"/>
    <w:rsid w:val="00F8405F"/>
    <w:rsid w:val="00F842A8"/>
    <w:rsid w:val="00F85F55"/>
    <w:rsid w:val="00F87101"/>
    <w:rsid w:val="00F87D01"/>
    <w:rsid w:val="00F90979"/>
    <w:rsid w:val="00F90A2E"/>
    <w:rsid w:val="00F90B35"/>
    <w:rsid w:val="00F9143C"/>
    <w:rsid w:val="00F92BB2"/>
    <w:rsid w:val="00F9356B"/>
    <w:rsid w:val="00F9407F"/>
    <w:rsid w:val="00F95419"/>
    <w:rsid w:val="00F9591F"/>
    <w:rsid w:val="00F95A92"/>
    <w:rsid w:val="00F962B1"/>
    <w:rsid w:val="00F965E2"/>
    <w:rsid w:val="00F968E7"/>
    <w:rsid w:val="00F978AB"/>
    <w:rsid w:val="00F97C06"/>
    <w:rsid w:val="00F97C59"/>
    <w:rsid w:val="00F97F23"/>
    <w:rsid w:val="00F97F6C"/>
    <w:rsid w:val="00FA0A5F"/>
    <w:rsid w:val="00FA0E5B"/>
    <w:rsid w:val="00FA0F90"/>
    <w:rsid w:val="00FA143A"/>
    <w:rsid w:val="00FA1496"/>
    <w:rsid w:val="00FA1C1D"/>
    <w:rsid w:val="00FA216A"/>
    <w:rsid w:val="00FA3589"/>
    <w:rsid w:val="00FA3CFC"/>
    <w:rsid w:val="00FA3D6D"/>
    <w:rsid w:val="00FB0166"/>
    <w:rsid w:val="00FB016F"/>
    <w:rsid w:val="00FB1DC9"/>
    <w:rsid w:val="00FB1E26"/>
    <w:rsid w:val="00FB2C69"/>
    <w:rsid w:val="00FB2F53"/>
    <w:rsid w:val="00FB30CF"/>
    <w:rsid w:val="00FB31DA"/>
    <w:rsid w:val="00FB379B"/>
    <w:rsid w:val="00FB42A1"/>
    <w:rsid w:val="00FB5105"/>
    <w:rsid w:val="00FB60D2"/>
    <w:rsid w:val="00FB715F"/>
    <w:rsid w:val="00FB7BA1"/>
    <w:rsid w:val="00FC02BA"/>
    <w:rsid w:val="00FC09E0"/>
    <w:rsid w:val="00FC0B53"/>
    <w:rsid w:val="00FC1E1B"/>
    <w:rsid w:val="00FC2AE9"/>
    <w:rsid w:val="00FC2D0A"/>
    <w:rsid w:val="00FC3EB3"/>
    <w:rsid w:val="00FC526C"/>
    <w:rsid w:val="00FC69B1"/>
    <w:rsid w:val="00FC70DC"/>
    <w:rsid w:val="00FC7615"/>
    <w:rsid w:val="00FC7E86"/>
    <w:rsid w:val="00FD0AE7"/>
    <w:rsid w:val="00FD0F73"/>
    <w:rsid w:val="00FD1067"/>
    <w:rsid w:val="00FD18F9"/>
    <w:rsid w:val="00FD1ADD"/>
    <w:rsid w:val="00FD220C"/>
    <w:rsid w:val="00FD3026"/>
    <w:rsid w:val="00FD3722"/>
    <w:rsid w:val="00FD382B"/>
    <w:rsid w:val="00FD38A9"/>
    <w:rsid w:val="00FD41BF"/>
    <w:rsid w:val="00FD5199"/>
    <w:rsid w:val="00FD6E70"/>
    <w:rsid w:val="00FD6FDC"/>
    <w:rsid w:val="00FD7CB2"/>
    <w:rsid w:val="00FE03C0"/>
    <w:rsid w:val="00FE0CA4"/>
    <w:rsid w:val="00FE1F3D"/>
    <w:rsid w:val="00FE2105"/>
    <w:rsid w:val="00FE2107"/>
    <w:rsid w:val="00FE30DC"/>
    <w:rsid w:val="00FE3762"/>
    <w:rsid w:val="00FE4AC7"/>
    <w:rsid w:val="00FE4B13"/>
    <w:rsid w:val="00FE4B5C"/>
    <w:rsid w:val="00FE58D6"/>
    <w:rsid w:val="00FE757B"/>
    <w:rsid w:val="00FF09BA"/>
    <w:rsid w:val="00FF102F"/>
    <w:rsid w:val="00FF1234"/>
    <w:rsid w:val="00FF132F"/>
    <w:rsid w:val="00FF1E77"/>
    <w:rsid w:val="00FF2117"/>
    <w:rsid w:val="00FF281B"/>
    <w:rsid w:val="00FF32F1"/>
    <w:rsid w:val="00FF3305"/>
    <w:rsid w:val="00FF3364"/>
    <w:rsid w:val="00FF389F"/>
    <w:rsid w:val="00FF3CA5"/>
    <w:rsid w:val="00FF40FC"/>
    <w:rsid w:val="00FF4348"/>
    <w:rsid w:val="00FF44A8"/>
    <w:rsid w:val="00FF4791"/>
    <w:rsid w:val="00FF49EB"/>
    <w:rsid w:val="00FF4D87"/>
    <w:rsid w:val="00FF529E"/>
    <w:rsid w:val="00FF5778"/>
    <w:rsid w:val="00FF5A12"/>
    <w:rsid w:val="00FF6DB1"/>
    <w:rsid w:val="597673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673C3"/>
  <w15:chartTrackingRefBased/>
  <w15:docId w15:val="{5C20C78A-9CD6-4780-BCDB-0A3ACEBF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BB"/>
  </w:style>
  <w:style w:type="paragraph" w:styleId="Heading1">
    <w:name w:val="heading 1"/>
    <w:basedOn w:val="Normal"/>
    <w:next w:val="Normal"/>
    <w:link w:val="Heading1Char"/>
    <w:uiPriority w:val="9"/>
    <w:qFormat/>
    <w:rsid w:val="00D2137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D1CEB"/>
    <w:pPr>
      <w:keepNext/>
      <w:keepLines/>
      <w:spacing w:before="40" w:after="0"/>
      <w:outlineLvl w:val="1"/>
    </w:pPr>
    <w:rPr>
      <w:rFonts w:asciiTheme="majorHAnsi" w:eastAsiaTheme="majorEastAsia" w:hAnsiTheme="majorHAnsi" w:cstheme="majorBidi"/>
      <w:color w:val="2F5496" w:themeColor="accent1" w:themeShade="BF"/>
      <w:kern w:val="2"/>
      <w:sz w:val="26"/>
      <w:szCs w:val="26"/>
      <w:lang w:val="en-AU" w:eastAsia="ja-JP"/>
      <w14:ligatures w14:val="standardContextual"/>
    </w:rPr>
  </w:style>
  <w:style w:type="paragraph" w:styleId="Heading3">
    <w:name w:val="heading 3"/>
    <w:basedOn w:val="Normal"/>
    <w:next w:val="Normal"/>
    <w:link w:val="Heading3Char"/>
    <w:uiPriority w:val="9"/>
    <w:unhideWhenUsed/>
    <w:qFormat/>
    <w:rsid w:val="00B53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1CEB"/>
    <w:rPr>
      <w:rFonts w:asciiTheme="majorHAnsi" w:eastAsiaTheme="majorEastAsia" w:hAnsiTheme="majorHAnsi" w:cstheme="majorBidi"/>
      <w:color w:val="2F5496" w:themeColor="accent1" w:themeShade="BF"/>
      <w:kern w:val="2"/>
      <w:sz w:val="26"/>
      <w:szCs w:val="26"/>
      <w:lang w:val="en-AU" w:eastAsia="ja-JP"/>
      <w14:ligatures w14:val="standardContextual"/>
    </w:rPr>
  </w:style>
  <w:style w:type="paragraph" w:styleId="Title">
    <w:name w:val="Title"/>
    <w:basedOn w:val="Normal"/>
    <w:next w:val="Normal"/>
    <w:link w:val="TitleChar"/>
    <w:uiPriority w:val="10"/>
    <w:qFormat/>
    <w:rsid w:val="00BD1CEB"/>
    <w:pPr>
      <w:spacing w:after="0" w:line="240" w:lineRule="auto"/>
      <w:contextualSpacing/>
    </w:pPr>
    <w:rPr>
      <w:rFonts w:asciiTheme="majorHAnsi" w:eastAsiaTheme="majorEastAsia" w:hAnsiTheme="majorHAnsi" w:cstheme="majorBidi"/>
      <w:spacing w:val="-10"/>
      <w:kern w:val="28"/>
      <w:sz w:val="56"/>
      <w:szCs w:val="56"/>
      <w:lang w:val="en-AU" w:eastAsia="ja-JP"/>
      <w14:ligatures w14:val="standardContextual"/>
    </w:rPr>
  </w:style>
  <w:style w:type="character" w:customStyle="1" w:styleId="TitleChar">
    <w:name w:val="Title Char"/>
    <w:basedOn w:val="DefaultParagraphFont"/>
    <w:link w:val="Title"/>
    <w:uiPriority w:val="10"/>
    <w:rsid w:val="00BD1CEB"/>
    <w:rPr>
      <w:rFonts w:asciiTheme="majorHAnsi" w:eastAsiaTheme="majorEastAsia" w:hAnsiTheme="majorHAnsi" w:cstheme="majorBidi"/>
      <w:spacing w:val="-10"/>
      <w:kern w:val="28"/>
      <w:sz w:val="56"/>
      <w:szCs w:val="56"/>
      <w:lang w:val="en-AU" w:eastAsia="ja-JP"/>
      <w14:ligatures w14:val="standardContextual"/>
    </w:rPr>
  </w:style>
  <w:style w:type="paragraph" w:styleId="ListParagraph">
    <w:name w:val="List Paragraph"/>
    <w:basedOn w:val="Normal"/>
    <w:uiPriority w:val="34"/>
    <w:qFormat/>
    <w:rsid w:val="00624F04"/>
    <w:pPr>
      <w:ind w:left="720"/>
      <w:contextualSpacing/>
    </w:pPr>
  </w:style>
  <w:style w:type="character" w:customStyle="1" w:styleId="Heading3Char">
    <w:name w:val="Heading 3 Char"/>
    <w:basedOn w:val="DefaultParagraphFont"/>
    <w:link w:val="Heading3"/>
    <w:uiPriority w:val="9"/>
    <w:rsid w:val="00B538E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17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82"/>
  </w:style>
  <w:style w:type="paragraph" w:styleId="Footer">
    <w:name w:val="footer"/>
    <w:basedOn w:val="Normal"/>
    <w:link w:val="FooterChar"/>
    <w:uiPriority w:val="99"/>
    <w:unhideWhenUsed/>
    <w:rsid w:val="00117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82"/>
  </w:style>
  <w:style w:type="paragraph" w:styleId="FootnoteText">
    <w:name w:val="footnote text"/>
    <w:basedOn w:val="Normal"/>
    <w:link w:val="FootnoteTextChar"/>
    <w:uiPriority w:val="99"/>
    <w:semiHidden/>
    <w:unhideWhenUsed/>
    <w:rsid w:val="00EB5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B7A"/>
    <w:rPr>
      <w:sz w:val="20"/>
      <w:szCs w:val="20"/>
    </w:rPr>
  </w:style>
  <w:style w:type="character" w:styleId="FootnoteReference">
    <w:name w:val="footnote reference"/>
    <w:basedOn w:val="DefaultParagraphFont"/>
    <w:uiPriority w:val="99"/>
    <w:semiHidden/>
    <w:unhideWhenUsed/>
    <w:rsid w:val="00EB5B7A"/>
    <w:rPr>
      <w:vertAlign w:val="superscript"/>
    </w:rPr>
  </w:style>
  <w:style w:type="character" w:styleId="Hyperlink">
    <w:name w:val="Hyperlink"/>
    <w:basedOn w:val="DefaultParagraphFont"/>
    <w:uiPriority w:val="99"/>
    <w:unhideWhenUsed/>
    <w:rsid w:val="00EB5B7A"/>
    <w:rPr>
      <w:color w:val="0563C1" w:themeColor="hyperlink"/>
      <w:u w:val="single"/>
    </w:rPr>
  </w:style>
  <w:style w:type="character" w:styleId="UnresolvedMention">
    <w:name w:val="Unresolved Mention"/>
    <w:basedOn w:val="DefaultParagraphFont"/>
    <w:uiPriority w:val="99"/>
    <w:semiHidden/>
    <w:unhideWhenUsed/>
    <w:rsid w:val="00EB5B7A"/>
    <w:rPr>
      <w:color w:val="605E5C"/>
      <w:shd w:val="clear" w:color="auto" w:fill="E1DFDD"/>
    </w:rPr>
  </w:style>
  <w:style w:type="paragraph" w:customStyle="1" w:styleId="Default">
    <w:name w:val="Default"/>
    <w:rsid w:val="00E72D9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AB1063"/>
    <w:rPr>
      <w:sz w:val="16"/>
      <w:szCs w:val="16"/>
    </w:rPr>
  </w:style>
  <w:style w:type="paragraph" w:styleId="CommentText">
    <w:name w:val="annotation text"/>
    <w:basedOn w:val="Normal"/>
    <w:link w:val="CommentTextChar"/>
    <w:uiPriority w:val="99"/>
    <w:unhideWhenUsed/>
    <w:rsid w:val="00AB1063"/>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AB1063"/>
    <w:rPr>
      <w:rFonts w:eastAsiaTheme="minorHAnsi"/>
      <w:sz w:val="20"/>
      <w:szCs w:val="20"/>
    </w:rPr>
  </w:style>
  <w:style w:type="character" w:styleId="Mention">
    <w:name w:val="Mention"/>
    <w:basedOn w:val="DefaultParagraphFont"/>
    <w:uiPriority w:val="99"/>
    <w:unhideWhenUsed/>
    <w:rsid w:val="00AB1063"/>
    <w:rPr>
      <w:color w:val="2B579A"/>
      <w:shd w:val="clear" w:color="auto" w:fill="E1DFDD"/>
    </w:rPr>
  </w:style>
  <w:style w:type="paragraph" w:styleId="Revision">
    <w:name w:val="Revision"/>
    <w:hidden/>
    <w:uiPriority w:val="99"/>
    <w:semiHidden/>
    <w:rsid w:val="005421B3"/>
    <w:pPr>
      <w:spacing w:after="0" w:line="240" w:lineRule="auto"/>
    </w:pPr>
  </w:style>
  <w:style w:type="table" w:styleId="GridTable4">
    <w:name w:val="Grid Table 4"/>
    <w:basedOn w:val="TableNormal"/>
    <w:uiPriority w:val="49"/>
    <w:rsid w:val="00B2084A"/>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C302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Heading1Char">
    <w:name w:val="Heading 1 Char"/>
    <w:basedOn w:val="DefaultParagraphFont"/>
    <w:link w:val="Heading1"/>
    <w:uiPriority w:val="9"/>
    <w:rsid w:val="00D21375"/>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FB715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D0B62"/>
    <w:rPr>
      <w:rFonts w:eastAsia="SimSun"/>
      <w:b/>
      <w:bCs/>
    </w:rPr>
  </w:style>
  <w:style w:type="character" w:customStyle="1" w:styleId="CommentSubjectChar">
    <w:name w:val="Comment Subject Char"/>
    <w:basedOn w:val="CommentTextChar"/>
    <w:link w:val="CommentSubject"/>
    <w:uiPriority w:val="99"/>
    <w:semiHidden/>
    <w:rsid w:val="001D0B62"/>
    <w:rPr>
      <w:rFonts w:eastAsiaTheme="minorHAnsi"/>
      <w:b/>
      <w:bCs/>
      <w:sz w:val="20"/>
      <w:szCs w:val="20"/>
    </w:rPr>
  </w:style>
  <w:style w:type="table" w:styleId="TableGrid">
    <w:name w:val="Table Grid"/>
    <w:basedOn w:val="TableNormal"/>
    <w:uiPriority w:val="39"/>
    <w:rsid w:val="0047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2A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80">
      <w:bodyDiv w:val="1"/>
      <w:marLeft w:val="0"/>
      <w:marRight w:val="0"/>
      <w:marTop w:val="0"/>
      <w:marBottom w:val="0"/>
      <w:divBdr>
        <w:top w:val="none" w:sz="0" w:space="0" w:color="auto"/>
        <w:left w:val="none" w:sz="0" w:space="0" w:color="auto"/>
        <w:bottom w:val="none" w:sz="0" w:space="0" w:color="auto"/>
        <w:right w:val="none" w:sz="0" w:space="0" w:color="auto"/>
      </w:divBdr>
    </w:div>
    <w:div w:id="166409647">
      <w:bodyDiv w:val="1"/>
      <w:marLeft w:val="0"/>
      <w:marRight w:val="0"/>
      <w:marTop w:val="0"/>
      <w:marBottom w:val="0"/>
      <w:divBdr>
        <w:top w:val="none" w:sz="0" w:space="0" w:color="auto"/>
        <w:left w:val="none" w:sz="0" w:space="0" w:color="auto"/>
        <w:bottom w:val="none" w:sz="0" w:space="0" w:color="auto"/>
        <w:right w:val="none" w:sz="0" w:space="0" w:color="auto"/>
      </w:divBdr>
      <w:divsChild>
        <w:div w:id="1325209661">
          <w:marLeft w:val="0"/>
          <w:marRight w:val="0"/>
          <w:marTop w:val="0"/>
          <w:marBottom w:val="300"/>
          <w:divBdr>
            <w:top w:val="none" w:sz="0" w:space="0" w:color="auto"/>
            <w:left w:val="none" w:sz="0" w:space="0" w:color="auto"/>
            <w:bottom w:val="none" w:sz="0" w:space="0" w:color="auto"/>
            <w:right w:val="none" w:sz="0" w:space="0" w:color="auto"/>
          </w:divBdr>
          <w:divsChild>
            <w:div w:id="1536893000">
              <w:marLeft w:val="0"/>
              <w:marRight w:val="0"/>
              <w:marTop w:val="0"/>
              <w:marBottom w:val="0"/>
              <w:divBdr>
                <w:top w:val="none" w:sz="0" w:space="0" w:color="auto"/>
                <w:left w:val="none" w:sz="0" w:space="0" w:color="auto"/>
                <w:bottom w:val="none" w:sz="0" w:space="0" w:color="auto"/>
                <w:right w:val="none" w:sz="0" w:space="0" w:color="auto"/>
              </w:divBdr>
            </w:div>
            <w:div w:id="40133494">
              <w:marLeft w:val="0"/>
              <w:marRight w:val="0"/>
              <w:marTop w:val="0"/>
              <w:marBottom w:val="0"/>
              <w:divBdr>
                <w:top w:val="none" w:sz="0" w:space="0" w:color="auto"/>
                <w:left w:val="none" w:sz="0" w:space="0" w:color="auto"/>
                <w:bottom w:val="none" w:sz="0" w:space="0" w:color="auto"/>
                <w:right w:val="none" w:sz="0" w:space="0" w:color="auto"/>
              </w:divBdr>
            </w:div>
          </w:divsChild>
        </w:div>
        <w:div w:id="1046487816">
          <w:marLeft w:val="0"/>
          <w:marRight w:val="0"/>
          <w:marTop w:val="0"/>
          <w:marBottom w:val="300"/>
          <w:divBdr>
            <w:top w:val="none" w:sz="0" w:space="0" w:color="auto"/>
            <w:left w:val="none" w:sz="0" w:space="0" w:color="auto"/>
            <w:bottom w:val="none" w:sz="0" w:space="0" w:color="auto"/>
            <w:right w:val="none" w:sz="0" w:space="0" w:color="auto"/>
          </w:divBdr>
          <w:divsChild>
            <w:div w:id="1862082105">
              <w:marLeft w:val="0"/>
              <w:marRight w:val="0"/>
              <w:marTop w:val="0"/>
              <w:marBottom w:val="0"/>
              <w:divBdr>
                <w:top w:val="none" w:sz="0" w:space="0" w:color="auto"/>
                <w:left w:val="none" w:sz="0" w:space="0" w:color="auto"/>
                <w:bottom w:val="none" w:sz="0" w:space="0" w:color="auto"/>
                <w:right w:val="none" w:sz="0" w:space="0" w:color="auto"/>
              </w:divBdr>
            </w:div>
            <w:div w:id="1243566531">
              <w:marLeft w:val="0"/>
              <w:marRight w:val="0"/>
              <w:marTop w:val="0"/>
              <w:marBottom w:val="0"/>
              <w:divBdr>
                <w:top w:val="none" w:sz="0" w:space="0" w:color="auto"/>
                <w:left w:val="none" w:sz="0" w:space="0" w:color="auto"/>
                <w:bottom w:val="none" w:sz="0" w:space="0" w:color="auto"/>
                <w:right w:val="none" w:sz="0" w:space="0" w:color="auto"/>
              </w:divBdr>
              <w:divsChild>
                <w:div w:id="1507204636">
                  <w:marLeft w:val="0"/>
                  <w:marRight w:val="0"/>
                  <w:marTop w:val="0"/>
                  <w:marBottom w:val="300"/>
                  <w:divBdr>
                    <w:top w:val="none" w:sz="0" w:space="0" w:color="auto"/>
                    <w:left w:val="none" w:sz="0" w:space="0" w:color="auto"/>
                    <w:bottom w:val="none" w:sz="0" w:space="0" w:color="auto"/>
                    <w:right w:val="none" w:sz="0" w:space="0" w:color="auto"/>
                  </w:divBdr>
                  <w:divsChild>
                    <w:div w:id="982154998">
                      <w:marLeft w:val="0"/>
                      <w:marRight w:val="0"/>
                      <w:marTop w:val="0"/>
                      <w:marBottom w:val="0"/>
                      <w:divBdr>
                        <w:top w:val="none" w:sz="0" w:space="0" w:color="auto"/>
                        <w:left w:val="none" w:sz="0" w:space="0" w:color="auto"/>
                        <w:bottom w:val="none" w:sz="0" w:space="0" w:color="auto"/>
                        <w:right w:val="none" w:sz="0" w:space="0" w:color="auto"/>
                      </w:divBdr>
                      <w:divsChild>
                        <w:div w:id="1776827383">
                          <w:marLeft w:val="0"/>
                          <w:marRight w:val="0"/>
                          <w:marTop w:val="0"/>
                          <w:marBottom w:val="0"/>
                          <w:divBdr>
                            <w:top w:val="none" w:sz="0" w:space="0" w:color="auto"/>
                            <w:left w:val="none" w:sz="0" w:space="0" w:color="auto"/>
                            <w:bottom w:val="none" w:sz="0" w:space="0" w:color="auto"/>
                            <w:right w:val="none" w:sz="0" w:space="0" w:color="auto"/>
                          </w:divBdr>
                          <w:divsChild>
                            <w:div w:id="195044564">
                              <w:marLeft w:val="0"/>
                              <w:marRight w:val="0"/>
                              <w:marTop w:val="0"/>
                              <w:marBottom w:val="0"/>
                              <w:divBdr>
                                <w:top w:val="none" w:sz="0" w:space="0" w:color="auto"/>
                                <w:left w:val="none" w:sz="0" w:space="0" w:color="auto"/>
                                <w:bottom w:val="none" w:sz="0" w:space="0" w:color="auto"/>
                                <w:right w:val="none" w:sz="0" w:space="0" w:color="auto"/>
                              </w:divBdr>
                            </w:div>
                            <w:div w:id="1977760978">
                              <w:marLeft w:val="0"/>
                              <w:marRight w:val="0"/>
                              <w:marTop w:val="0"/>
                              <w:marBottom w:val="0"/>
                              <w:divBdr>
                                <w:top w:val="none" w:sz="0" w:space="0" w:color="auto"/>
                                <w:left w:val="none" w:sz="0" w:space="0" w:color="auto"/>
                                <w:bottom w:val="none" w:sz="0" w:space="0" w:color="auto"/>
                                <w:right w:val="none" w:sz="0" w:space="0" w:color="auto"/>
                              </w:divBdr>
                            </w:div>
                          </w:divsChild>
                        </w:div>
                        <w:div w:id="1632635350">
                          <w:marLeft w:val="0"/>
                          <w:marRight w:val="0"/>
                          <w:marTop w:val="0"/>
                          <w:marBottom w:val="0"/>
                          <w:divBdr>
                            <w:top w:val="none" w:sz="0" w:space="0" w:color="auto"/>
                            <w:left w:val="none" w:sz="0" w:space="0" w:color="auto"/>
                            <w:bottom w:val="none" w:sz="0" w:space="0" w:color="auto"/>
                            <w:right w:val="none" w:sz="0" w:space="0" w:color="auto"/>
                          </w:divBdr>
                          <w:divsChild>
                            <w:div w:id="419453579">
                              <w:marLeft w:val="0"/>
                              <w:marRight w:val="0"/>
                              <w:marTop w:val="0"/>
                              <w:marBottom w:val="0"/>
                              <w:divBdr>
                                <w:top w:val="none" w:sz="0" w:space="0" w:color="auto"/>
                                <w:left w:val="none" w:sz="0" w:space="0" w:color="auto"/>
                                <w:bottom w:val="none" w:sz="0" w:space="0" w:color="auto"/>
                                <w:right w:val="none" w:sz="0" w:space="0" w:color="auto"/>
                              </w:divBdr>
                            </w:div>
                            <w:div w:id="815416013">
                              <w:marLeft w:val="0"/>
                              <w:marRight w:val="0"/>
                              <w:marTop w:val="0"/>
                              <w:marBottom w:val="0"/>
                              <w:divBdr>
                                <w:top w:val="none" w:sz="0" w:space="0" w:color="auto"/>
                                <w:left w:val="none" w:sz="0" w:space="0" w:color="auto"/>
                                <w:bottom w:val="none" w:sz="0" w:space="0" w:color="auto"/>
                                <w:right w:val="none" w:sz="0" w:space="0" w:color="auto"/>
                              </w:divBdr>
                            </w:div>
                          </w:divsChild>
                        </w:div>
                        <w:div w:id="1192836929">
                          <w:marLeft w:val="0"/>
                          <w:marRight w:val="0"/>
                          <w:marTop w:val="0"/>
                          <w:marBottom w:val="0"/>
                          <w:divBdr>
                            <w:top w:val="none" w:sz="0" w:space="0" w:color="auto"/>
                            <w:left w:val="none" w:sz="0" w:space="0" w:color="auto"/>
                            <w:bottom w:val="none" w:sz="0" w:space="0" w:color="auto"/>
                            <w:right w:val="none" w:sz="0" w:space="0" w:color="auto"/>
                          </w:divBdr>
                          <w:divsChild>
                            <w:div w:id="1650747372">
                              <w:marLeft w:val="0"/>
                              <w:marRight w:val="0"/>
                              <w:marTop w:val="0"/>
                              <w:marBottom w:val="0"/>
                              <w:divBdr>
                                <w:top w:val="none" w:sz="0" w:space="0" w:color="auto"/>
                                <w:left w:val="none" w:sz="0" w:space="0" w:color="auto"/>
                                <w:bottom w:val="none" w:sz="0" w:space="0" w:color="auto"/>
                                <w:right w:val="none" w:sz="0" w:space="0" w:color="auto"/>
                              </w:divBdr>
                            </w:div>
                            <w:div w:id="146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5269">
                  <w:marLeft w:val="0"/>
                  <w:marRight w:val="0"/>
                  <w:marTop w:val="0"/>
                  <w:marBottom w:val="300"/>
                  <w:divBdr>
                    <w:top w:val="none" w:sz="0" w:space="0" w:color="auto"/>
                    <w:left w:val="none" w:sz="0" w:space="0" w:color="auto"/>
                    <w:bottom w:val="none" w:sz="0" w:space="0" w:color="auto"/>
                    <w:right w:val="none" w:sz="0" w:space="0" w:color="auto"/>
                  </w:divBdr>
                  <w:divsChild>
                    <w:div w:id="613171196">
                      <w:marLeft w:val="0"/>
                      <w:marRight w:val="0"/>
                      <w:marTop w:val="0"/>
                      <w:marBottom w:val="0"/>
                      <w:divBdr>
                        <w:top w:val="none" w:sz="0" w:space="0" w:color="auto"/>
                        <w:left w:val="none" w:sz="0" w:space="0" w:color="auto"/>
                        <w:bottom w:val="none" w:sz="0" w:space="0" w:color="auto"/>
                        <w:right w:val="none" w:sz="0" w:space="0" w:color="auto"/>
                      </w:divBdr>
                      <w:divsChild>
                        <w:div w:id="1093546282">
                          <w:marLeft w:val="0"/>
                          <w:marRight w:val="0"/>
                          <w:marTop w:val="0"/>
                          <w:marBottom w:val="0"/>
                          <w:divBdr>
                            <w:top w:val="none" w:sz="0" w:space="0" w:color="auto"/>
                            <w:left w:val="none" w:sz="0" w:space="0" w:color="auto"/>
                            <w:bottom w:val="none" w:sz="0" w:space="0" w:color="auto"/>
                            <w:right w:val="none" w:sz="0" w:space="0" w:color="auto"/>
                          </w:divBdr>
                          <w:divsChild>
                            <w:div w:id="828978592">
                              <w:marLeft w:val="0"/>
                              <w:marRight w:val="0"/>
                              <w:marTop w:val="0"/>
                              <w:marBottom w:val="0"/>
                              <w:divBdr>
                                <w:top w:val="none" w:sz="0" w:space="0" w:color="auto"/>
                                <w:left w:val="none" w:sz="0" w:space="0" w:color="auto"/>
                                <w:bottom w:val="none" w:sz="0" w:space="0" w:color="auto"/>
                                <w:right w:val="none" w:sz="0" w:space="0" w:color="auto"/>
                              </w:divBdr>
                            </w:div>
                            <w:div w:id="1327049586">
                              <w:marLeft w:val="0"/>
                              <w:marRight w:val="0"/>
                              <w:marTop w:val="0"/>
                              <w:marBottom w:val="0"/>
                              <w:divBdr>
                                <w:top w:val="none" w:sz="0" w:space="0" w:color="auto"/>
                                <w:left w:val="none" w:sz="0" w:space="0" w:color="auto"/>
                                <w:bottom w:val="none" w:sz="0" w:space="0" w:color="auto"/>
                                <w:right w:val="none" w:sz="0" w:space="0" w:color="auto"/>
                              </w:divBdr>
                            </w:div>
                          </w:divsChild>
                        </w:div>
                        <w:div w:id="98255321">
                          <w:marLeft w:val="0"/>
                          <w:marRight w:val="0"/>
                          <w:marTop w:val="0"/>
                          <w:marBottom w:val="0"/>
                          <w:divBdr>
                            <w:top w:val="none" w:sz="0" w:space="0" w:color="auto"/>
                            <w:left w:val="none" w:sz="0" w:space="0" w:color="auto"/>
                            <w:bottom w:val="none" w:sz="0" w:space="0" w:color="auto"/>
                            <w:right w:val="none" w:sz="0" w:space="0" w:color="auto"/>
                          </w:divBdr>
                          <w:divsChild>
                            <w:div w:id="1044061892">
                              <w:marLeft w:val="0"/>
                              <w:marRight w:val="0"/>
                              <w:marTop w:val="0"/>
                              <w:marBottom w:val="0"/>
                              <w:divBdr>
                                <w:top w:val="none" w:sz="0" w:space="0" w:color="auto"/>
                                <w:left w:val="none" w:sz="0" w:space="0" w:color="auto"/>
                                <w:bottom w:val="none" w:sz="0" w:space="0" w:color="auto"/>
                                <w:right w:val="none" w:sz="0" w:space="0" w:color="auto"/>
                              </w:divBdr>
                            </w:div>
                            <w:div w:id="1217551033">
                              <w:marLeft w:val="0"/>
                              <w:marRight w:val="0"/>
                              <w:marTop w:val="0"/>
                              <w:marBottom w:val="0"/>
                              <w:divBdr>
                                <w:top w:val="none" w:sz="0" w:space="0" w:color="auto"/>
                                <w:left w:val="none" w:sz="0" w:space="0" w:color="auto"/>
                                <w:bottom w:val="none" w:sz="0" w:space="0" w:color="auto"/>
                                <w:right w:val="none" w:sz="0" w:space="0" w:color="auto"/>
                              </w:divBdr>
                            </w:div>
                          </w:divsChild>
                        </w:div>
                        <w:div w:id="269438749">
                          <w:marLeft w:val="0"/>
                          <w:marRight w:val="0"/>
                          <w:marTop w:val="0"/>
                          <w:marBottom w:val="0"/>
                          <w:divBdr>
                            <w:top w:val="none" w:sz="0" w:space="0" w:color="auto"/>
                            <w:left w:val="none" w:sz="0" w:space="0" w:color="auto"/>
                            <w:bottom w:val="none" w:sz="0" w:space="0" w:color="auto"/>
                            <w:right w:val="none" w:sz="0" w:space="0" w:color="auto"/>
                          </w:divBdr>
                          <w:divsChild>
                            <w:div w:id="1069497171">
                              <w:marLeft w:val="0"/>
                              <w:marRight w:val="0"/>
                              <w:marTop w:val="0"/>
                              <w:marBottom w:val="0"/>
                              <w:divBdr>
                                <w:top w:val="none" w:sz="0" w:space="0" w:color="auto"/>
                                <w:left w:val="none" w:sz="0" w:space="0" w:color="auto"/>
                                <w:bottom w:val="none" w:sz="0" w:space="0" w:color="auto"/>
                                <w:right w:val="none" w:sz="0" w:space="0" w:color="auto"/>
                              </w:divBdr>
                            </w:div>
                            <w:div w:id="18820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312263">
      <w:bodyDiv w:val="1"/>
      <w:marLeft w:val="0"/>
      <w:marRight w:val="0"/>
      <w:marTop w:val="0"/>
      <w:marBottom w:val="0"/>
      <w:divBdr>
        <w:top w:val="none" w:sz="0" w:space="0" w:color="auto"/>
        <w:left w:val="none" w:sz="0" w:space="0" w:color="auto"/>
        <w:bottom w:val="none" w:sz="0" w:space="0" w:color="auto"/>
        <w:right w:val="none" w:sz="0" w:space="0" w:color="auto"/>
      </w:divBdr>
    </w:div>
    <w:div w:id="647831124">
      <w:bodyDiv w:val="1"/>
      <w:marLeft w:val="0"/>
      <w:marRight w:val="0"/>
      <w:marTop w:val="0"/>
      <w:marBottom w:val="0"/>
      <w:divBdr>
        <w:top w:val="none" w:sz="0" w:space="0" w:color="auto"/>
        <w:left w:val="none" w:sz="0" w:space="0" w:color="auto"/>
        <w:bottom w:val="none" w:sz="0" w:space="0" w:color="auto"/>
        <w:right w:val="none" w:sz="0" w:space="0" w:color="auto"/>
      </w:divBdr>
    </w:div>
    <w:div w:id="723531105">
      <w:bodyDiv w:val="1"/>
      <w:marLeft w:val="0"/>
      <w:marRight w:val="0"/>
      <w:marTop w:val="0"/>
      <w:marBottom w:val="0"/>
      <w:divBdr>
        <w:top w:val="none" w:sz="0" w:space="0" w:color="auto"/>
        <w:left w:val="none" w:sz="0" w:space="0" w:color="auto"/>
        <w:bottom w:val="none" w:sz="0" w:space="0" w:color="auto"/>
        <w:right w:val="none" w:sz="0" w:space="0" w:color="auto"/>
      </w:divBdr>
      <w:divsChild>
        <w:div w:id="1616521241">
          <w:marLeft w:val="360"/>
          <w:marRight w:val="0"/>
          <w:marTop w:val="0"/>
          <w:marBottom w:val="0"/>
          <w:divBdr>
            <w:top w:val="none" w:sz="0" w:space="0" w:color="auto"/>
            <w:left w:val="none" w:sz="0" w:space="0" w:color="auto"/>
            <w:bottom w:val="none" w:sz="0" w:space="0" w:color="auto"/>
            <w:right w:val="none" w:sz="0" w:space="0" w:color="auto"/>
          </w:divBdr>
        </w:div>
        <w:div w:id="690957999">
          <w:marLeft w:val="360"/>
          <w:marRight w:val="0"/>
          <w:marTop w:val="0"/>
          <w:marBottom w:val="0"/>
          <w:divBdr>
            <w:top w:val="none" w:sz="0" w:space="0" w:color="auto"/>
            <w:left w:val="none" w:sz="0" w:space="0" w:color="auto"/>
            <w:bottom w:val="none" w:sz="0" w:space="0" w:color="auto"/>
            <w:right w:val="none" w:sz="0" w:space="0" w:color="auto"/>
          </w:divBdr>
        </w:div>
        <w:div w:id="1156218337">
          <w:marLeft w:val="374"/>
          <w:marRight w:val="0"/>
          <w:marTop w:val="0"/>
          <w:marBottom w:val="0"/>
          <w:divBdr>
            <w:top w:val="none" w:sz="0" w:space="0" w:color="auto"/>
            <w:left w:val="none" w:sz="0" w:space="0" w:color="auto"/>
            <w:bottom w:val="none" w:sz="0" w:space="0" w:color="auto"/>
            <w:right w:val="none" w:sz="0" w:space="0" w:color="auto"/>
          </w:divBdr>
        </w:div>
        <w:div w:id="430047471">
          <w:marLeft w:val="374"/>
          <w:marRight w:val="0"/>
          <w:marTop w:val="0"/>
          <w:marBottom w:val="0"/>
          <w:divBdr>
            <w:top w:val="none" w:sz="0" w:space="0" w:color="auto"/>
            <w:left w:val="none" w:sz="0" w:space="0" w:color="auto"/>
            <w:bottom w:val="none" w:sz="0" w:space="0" w:color="auto"/>
            <w:right w:val="none" w:sz="0" w:space="0" w:color="auto"/>
          </w:divBdr>
        </w:div>
        <w:div w:id="1163273813">
          <w:marLeft w:val="374"/>
          <w:marRight w:val="0"/>
          <w:marTop w:val="0"/>
          <w:marBottom w:val="0"/>
          <w:divBdr>
            <w:top w:val="none" w:sz="0" w:space="0" w:color="auto"/>
            <w:left w:val="none" w:sz="0" w:space="0" w:color="auto"/>
            <w:bottom w:val="none" w:sz="0" w:space="0" w:color="auto"/>
            <w:right w:val="none" w:sz="0" w:space="0" w:color="auto"/>
          </w:divBdr>
        </w:div>
        <w:div w:id="581528016">
          <w:marLeft w:val="374"/>
          <w:marRight w:val="0"/>
          <w:marTop w:val="0"/>
          <w:marBottom w:val="0"/>
          <w:divBdr>
            <w:top w:val="none" w:sz="0" w:space="0" w:color="auto"/>
            <w:left w:val="none" w:sz="0" w:space="0" w:color="auto"/>
            <w:bottom w:val="none" w:sz="0" w:space="0" w:color="auto"/>
            <w:right w:val="none" w:sz="0" w:space="0" w:color="auto"/>
          </w:divBdr>
        </w:div>
        <w:div w:id="631323059">
          <w:marLeft w:val="374"/>
          <w:marRight w:val="0"/>
          <w:marTop w:val="0"/>
          <w:marBottom w:val="0"/>
          <w:divBdr>
            <w:top w:val="none" w:sz="0" w:space="0" w:color="auto"/>
            <w:left w:val="none" w:sz="0" w:space="0" w:color="auto"/>
            <w:bottom w:val="none" w:sz="0" w:space="0" w:color="auto"/>
            <w:right w:val="none" w:sz="0" w:space="0" w:color="auto"/>
          </w:divBdr>
        </w:div>
        <w:div w:id="1707678088">
          <w:marLeft w:val="374"/>
          <w:marRight w:val="0"/>
          <w:marTop w:val="0"/>
          <w:marBottom w:val="0"/>
          <w:divBdr>
            <w:top w:val="none" w:sz="0" w:space="0" w:color="auto"/>
            <w:left w:val="none" w:sz="0" w:space="0" w:color="auto"/>
            <w:bottom w:val="none" w:sz="0" w:space="0" w:color="auto"/>
            <w:right w:val="none" w:sz="0" w:space="0" w:color="auto"/>
          </w:divBdr>
        </w:div>
        <w:div w:id="886380339">
          <w:marLeft w:val="374"/>
          <w:marRight w:val="0"/>
          <w:marTop w:val="0"/>
          <w:marBottom w:val="0"/>
          <w:divBdr>
            <w:top w:val="none" w:sz="0" w:space="0" w:color="auto"/>
            <w:left w:val="none" w:sz="0" w:space="0" w:color="auto"/>
            <w:bottom w:val="none" w:sz="0" w:space="0" w:color="auto"/>
            <w:right w:val="none" w:sz="0" w:space="0" w:color="auto"/>
          </w:divBdr>
        </w:div>
        <w:div w:id="1428622959">
          <w:marLeft w:val="374"/>
          <w:marRight w:val="0"/>
          <w:marTop w:val="0"/>
          <w:marBottom w:val="0"/>
          <w:divBdr>
            <w:top w:val="none" w:sz="0" w:space="0" w:color="auto"/>
            <w:left w:val="none" w:sz="0" w:space="0" w:color="auto"/>
            <w:bottom w:val="none" w:sz="0" w:space="0" w:color="auto"/>
            <w:right w:val="none" w:sz="0" w:space="0" w:color="auto"/>
          </w:divBdr>
        </w:div>
      </w:divsChild>
    </w:div>
    <w:div w:id="1162625949">
      <w:bodyDiv w:val="1"/>
      <w:marLeft w:val="0"/>
      <w:marRight w:val="0"/>
      <w:marTop w:val="0"/>
      <w:marBottom w:val="0"/>
      <w:divBdr>
        <w:top w:val="none" w:sz="0" w:space="0" w:color="auto"/>
        <w:left w:val="none" w:sz="0" w:space="0" w:color="auto"/>
        <w:bottom w:val="none" w:sz="0" w:space="0" w:color="auto"/>
        <w:right w:val="none" w:sz="0" w:space="0" w:color="auto"/>
      </w:divBdr>
    </w:div>
    <w:div w:id="1210875003">
      <w:bodyDiv w:val="1"/>
      <w:marLeft w:val="0"/>
      <w:marRight w:val="0"/>
      <w:marTop w:val="0"/>
      <w:marBottom w:val="0"/>
      <w:divBdr>
        <w:top w:val="none" w:sz="0" w:space="0" w:color="auto"/>
        <w:left w:val="none" w:sz="0" w:space="0" w:color="auto"/>
        <w:bottom w:val="none" w:sz="0" w:space="0" w:color="auto"/>
        <w:right w:val="none" w:sz="0" w:space="0" w:color="auto"/>
      </w:divBdr>
    </w:div>
    <w:div w:id="1538197632">
      <w:bodyDiv w:val="1"/>
      <w:marLeft w:val="0"/>
      <w:marRight w:val="0"/>
      <w:marTop w:val="0"/>
      <w:marBottom w:val="0"/>
      <w:divBdr>
        <w:top w:val="none" w:sz="0" w:space="0" w:color="auto"/>
        <w:left w:val="none" w:sz="0" w:space="0" w:color="auto"/>
        <w:bottom w:val="none" w:sz="0" w:space="0" w:color="auto"/>
        <w:right w:val="none" w:sz="0" w:space="0" w:color="auto"/>
      </w:divBdr>
    </w:div>
    <w:div w:id="1614938366">
      <w:bodyDiv w:val="1"/>
      <w:marLeft w:val="0"/>
      <w:marRight w:val="0"/>
      <w:marTop w:val="0"/>
      <w:marBottom w:val="0"/>
      <w:divBdr>
        <w:top w:val="none" w:sz="0" w:space="0" w:color="auto"/>
        <w:left w:val="none" w:sz="0" w:space="0" w:color="auto"/>
        <w:bottom w:val="none" w:sz="0" w:space="0" w:color="auto"/>
        <w:right w:val="none" w:sz="0" w:space="0" w:color="auto"/>
      </w:divBdr>
    </w:div>
    <w:div w:id="1733894316">
      <w:bodyDiv w:val="1"/>
      <w:marLeft w:val="0"/>
      <w:marRight w:val="0"/>
      <w:marTop w:val="0"/>
      <w:marBottom w:val="0"/>
      <w:divBdr>
        <w:top w:val="none" w:sz="0" w:space="0" w:color="auto"/>
        <w:left w:val="none" w:sz="0" w:space="0" w:color="auto"/>
        <w:bottom w:val="none" w:sz="0" w:space="0" w:color="auto"/>
        <w:right w:val="none" w:sz="0" w:space="0" w:color="auto"/>
      </w:divBdr>
    </w:div>
    <w:div w:id="1846628141">
      <w:bodyDiv w:val="1"/>
      <w:marLeft w:val="0"/>
      <w:marRight w:val="0"/>
      <w:marTop w:val="0"/>
      <w:marBottom w:val="0"/>
      <w:divBdr>
        <w:top w:val="none" w:sz="0" w:space="0" w:color="auto"/>
        <w:left w:val="none" w:sz="0" w:space="0" w:color="auto"/>
        <w:bottom w:val="none" w:sz="0" w:space="0" w:color="auto"/>
        <w:right w:val="none" w:sz="0" w:space="0" w:color="auto"/>
      </w:divBdr>
    </w:div>
    <w:div w:id="20911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adnow.isentia.com/Temp/112297-1014896983/MY0056194574_20241029.pdf" TargetMode="External"/><Relationship Id="rId2" Type="http://schemas.openxmlformats.org/officeDocument/2006/relationships/customXml" Target="../customXml/item2.xml"/><Relationship Id="rId16" Type="http://schemas.openxmlformats.org/officeDocument/2006/relationships/hyperlink" Target="https://v1.dosm.gov.my/v1/index.php?r=column/ctheme&amp;menu_id=L0pheU43NWJwRWVSZklWdzQ4TlhUUT09&amp;bul_id=Y3kwU2tSNVFDOWp1YmtZYnhUeVBEdz0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9e5aef-327d-4eb6-a8e0-9b2fd01ac0fa">
      <Terms xmlns="http://schemas.microsoft.com/office/infopath/2007/PartnerControls"/>
    </lcf76f155ced4ddcb4097134ff3c332f>
    <TaxCatchAll xmlns="3042e625-934f-4bb2-8533-cbb6446c8b2b"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3DE4B8CEBD9304286F1E0B7BC383844" ma:contentTypeVersion="12" ma:contentTypeDescription="新しいドキュメントを作成します。" ma:contentTypeScope="" ma:versionID="f03410b33ad3cb45399ea91ebf40c6db">
  <xsd:schema xmlns:xsd="http://www.w3.org/2001/XMLSchema" xmlns:xs="http://www.w3.org/2001/XMLSchema" xmlns:p="http://schemas.microsoft.com/office/2006/metadata/properties" xmlns:ns2="339e5aef-327d-4eb6-a8e0-9b2fd01ac0fa" xmlns:ns3="3042e625-934f-4bb2-8533-cbb6446c8b2b" targetNamespace="http://schemas.microsoft.com/office/2006/metadata/properties" ma:root="true" ma:fieldsID="e8e1c1097d14208a0086d42f5107ed53" ns2:_="" ns3:_="">
    <xsd:import namespace="339e5aef-327d-4eb6-a8e0-9b2fd01ac0fa"/>
    <xsd:import namespace="3042e625-934f-4bb2-8533-cbb6446c8b2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e5aef-327d-4eb6-a8e0-9b2fd01ac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19187c13-ff0b-40b9-aedf-f4c5774af77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42e625-934f-4bb2-8533-cbb6446c8b2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420bbb-da00-4731-a94a-6eda77d9d78f}" ma:internalName="TaxCatchAll" ma:showField="CatchAllData" ma:web="3042e625-934f-4bb2-8533-cbb6446c8b2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B8D7-00FF-4B2C-AF58-080655331DB8}">
  <ds:schemaRefs>
    <ds:schemaRef ds:uri="http://schemas.microsoft.com/office/2006/metadata/properties"/>
    <ds:schemaRef ds:uri="http://schemas.microsoft.com/office/infopath/2007/PartnerControls"/>
    <ds:schemaRef ds:uri="339e5aef-327d-4eb6-a8e0-9b2fd01ac0fa"/>
    <ds:schemaRef ds:uri="3042e625-934f-4bb2-8533-cbb6446c8b2b"/>
  </ds:schemaRefs>
</ds:datastoreItem>
</file>

<file path=customXml/itemProps2.xml><?xml version="1.0" encoding="utf-8"?>
<ds:datastoreItem xmlns:ds="http://schemas.openxmlformats.org/officeDocument/2006/customXml" ds:itemID="{E5C78529-0E43-42E6-8194-B1F959295163}">
  <ds:schemaRefs>
    <ds:schemaRef ds:uri="http://schemas.openxmlformats.org/officeDocument/2006/bibliography"/>
  </ds:schemaRefs>
</ds:datastoreItem>
</file>

<file path=customXml/itemProps3.xml><?xml version="1.0" encoding="utf-8"?>
<ds:datastoreItem xmlns:ds="http://schemas.openxmlformats.org/officeDocument/2006/customXml" ds:itemID="{EC2F3700-9C63-4F8C-AF07-D0DB475C2199}">
  <ds:schemaRefs>
    <ds:schemaRef ds:uri="http://schemas.microsoft.com/sharepoint/v3/contenttype/forms"/>
  </ds:schemaRefs>
</ds:datastoreItem>
</file>

<file path=customXml/itemProps4.xml><?xml version="1.0" encoding="utf-8"?>
<ds:datastoreItem xmlns:ds="http://schemas.openxmlformats.org/officeDocument/2006/customXml" ds:itemID="{94C8D64B-1B7C-4A3A-AC2E-0993CFE46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e5aef-327d-4eb6-a8e0-9b2fd01ac0fa"/>
    <ds:schemaRef ds:uri="3042e625-934f-4bb2-8533-cbb6446c8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4072</Words>
  <Characters>23215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27233</CharactersWithSpaces>
  <SharedDoc>false</SharedDoc>
  <HLinks>
    <vt:vector size="12" baseType="variant">
      <vt:variant>
        <vt:i4>6815871</vt:i4>
      </vt:variant>
      <vt:variant>
        <vt:i4>3</vt:i4>
      </vt:variant>
      <vt:variant>
        <vt:i4>0</vt:i4>
      </vt:variant>
      <vt:variant>
        <vt:i4>5</vt:i4>
      </vt:variant>
      <vt:variant>
        <vt:lpwstr>https://www.transportation.gov/rural/ev</vt:lpwstr>
      </vt:variant>
      <vt:variant>
        <vt:lpwstr>:~:text=The%20Federal%20Government%20has%20set,local%20and%20long%2Ddistance%20trips</vt:lpwstr>
      </vt:variant>
      <vt:variant>
        <vt:i4>7995443</vt:i4>
      </vt:variant>
      <vt:variant>
        <vt:i4>0</vt:i4>
      </vt:variant>
      <vt:variant>
        <vt:i4>0</vt:i4>
      </vt:variant>
      <vt:variant>
        <vt:i4>5</vt:i4>
      </vt:variant>
      <vt:variant>
        <vt:lpwstr>https://www.whitehouse.gov/wp-content/uploads/2021/10/US-Long-Term-Strategy.pdf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Asmayati Ab Manan</dc:creator>
  <cp:keywords/>
  <dc:description/>
  <cp:lastModifiedBy>Finbar MAUNSELL</cp:lastModifiedBy>
  <cp:revision>3</cp:revision>
  <dcterms:created xsi:type="dcterms:W3CDTF">2024-01-10T01:25:00Z</dcterms:created>
  <dcterms:modified xsi:type="dcterms:W3CDTF">2024-01-10T08:43:00Z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0x01010033DE4B8CEBD9304286F1E0B7BC383844</vt:lpwstr>
  </property>
  <property fmtid="{D5CDD505-2E9C-101B-9397-08002B2CF9AE}" pid="3" name="MediaServiceImageTags">
    <vt:lpwstr/>
  </property>
  <property fmtid="{D5CDD505-2E9C-101B-9397-08002B2CF9AE}" pid="4" name="GrammarlyDocumentId">
    <vt:lpwstr>50e272ef8183fc7aca2f9900aeaed51e973f5dde21b033425ad6145506189f7b</vt:lpwstr>
  </property>
</Properties>
</file>