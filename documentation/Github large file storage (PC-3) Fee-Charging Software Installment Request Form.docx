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2" w:rightFromText="142" w:horzAnchor="margin" w:tblpXSpec="center" w:tblpY="1005"/>
        <w:tblW w:w="0" w:type="auto"/>
        <w:jc w:val="center"/>
        <w:tblLook w:val="04A0" w:firstRow="1" w:lastRow="0" w:firstColumn="1" w:lastColumn="0" w:noHBand="0" w:noVBand="1"/>
      </w:tblPr>
      <w:tblGrid>
        <w:gridCol w:w="2868"/>
        <w:gridCol w:w="2496"/>
        <w:gridCol w:w="3130"/>
      </w:tblGrid>
      <w:tr w:rsidR="00C7047C" w:rsidRPr="00F90B66" w14:paraId="6F8C038C" w14:textId="77777777" w:rsidTr="494E5801">
        <w:trPr>
          <w:jc w:val="center"/>
        </w:trPr>
        <w:tc>
          <w:tcPr>
            <w:tcW w:w="2736" w:type="dxa"/>
          </w:tcPr>
          <w:p w14:paraId="157BBC38" w14:textId="77777777" w:rsidR="00C7047C" w:rsidRPr="00F90B66" w:rsidRDefault="00A70ADD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Date </w:t>
            </w:r>
            <w:r w:rsidR="0036619D" w:rsidRPr="00F90B66">
              <w:rPr>
                <w:rFonts w:ascii="Calibri" w:eastAsia="Yu Gothic" w:hAnsi="Calibri" w:cs="Times New Roman"/>
              </w:rPr>
              <w:t xml:space="preserve">filled </w:t>
            </w:r>
            <w:proofErr w:type="gramStart"/>
            <w:r w:rsidR="0036619D" w:rsidRPr="00F90B66">
              <w:rPr>
                <w:rFonts w:ascii="Calibri" w:eastAsia="Yu Gothic" w:hAnsi="Calibri" w:cs="Times New Roman"/>
              </w:rPr>
              <w:t>in</w:t>
            </w:r>
            <w:proofErr w:type="gramEnd"/>
          </w:p>
          <w:p w14:paraId="46F05FB3" w14:textId="77777777" w:rsidR="0036619D" w:rsidRPr="00F90B66" w:rsidRDefault="0036619D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申請日</w:t>
            </w:r>
          </w:p>
        </w:tc>
        <w:tc>
          <w:tcPr>
            <w:tcW w:w="5758" w:type="dxa"/>
            <w:gridSpan w:val="2"/>
          </w:tcPr>
          <w:p w14:paraId="0E942814" w14:textId="4C63F94E" w:rsidR="004C0BB2" w:rsidRPr="00F90B66" w:rsidRDefault="000F14F0" w:rsidP="00A71640">
            <w:pPr>
              <w:rPr>
                <w:rFonts w:ascii="Calibri" w:eastAsia="Yu Gothic" w:hAnsi="Calibri" w:cs="Times New Roman"/>
                <w:sz w:val="24"/>
                <w:szCs w:val="24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         </w:t>
            </w:r>
            <w:r w:rsidR="004C0BB2" w:rsidRPr="00F90B66">
              <w:rPr>
                <w:rFonts w:ascii="Calibri" w:eastAsia="Yu Gothic" w:hAnsi="Calibri" w:cs="Times New Roman"/>
              </w:rPr>
              <w:t xml:space="preserve">　</w:t>
            </w:r>
            <w:r w:rsidRPr="00F90B66">
              <w:rPr>
                <w:rFonts w:ascii="Calibri" w:eastAsia="Yu Gothic" w:hAnsi="Calibri" w:cs="Times New Roman"/>
                <w:sz w:val="24"/>
                <w:szCs w:val="24"/>
              </w:rPr>
              <w:t xml:space="preserve">  </w:t>
            </w:r>
            <w:r w:rsidR="00515FCD">
              <w:rPr>
                <w:rFonts w:ascii="Calibri" w:eastAsia="Yu Gothic" w:hAnsi="Calibri" w:cs="Times New Roman"/>
                <w:sz w:val="24"/>
                <w:szCs w:val="24"/>
              </w:rPr>
              <w:t>15</w:t>
            </w:r>
            <w:r w:rsidRPr="00F90B66">
              <w:rPr>
                <w:rFonts w:ascii="Calibri" w:eastAsia="Yu Gothic" w:hAnsi="Calibri" w:cs="Times New Roman"/>
                <w:sz w:val="24"/>
                <w:szCs w:val="24"/>
              </w:rPr>
              <w:t xml:space="preserve">/ </w:t>
            </w:r>
            <w:r w:rsidR="00515FCD">
              <w:rPr>
                <w:rFonts w:ascii="Calibri" w:eastAsia="Yu Gothic" w:hAnsi="Calibri" w:cs="Times New Roman"/>
                <w:sz w:val="24"/>
                <w:szCs w:val="24"/>
              </w:rPr>
              <w:t>11</w:t>
            </w:r>
            <w:r w:rsidRPr="00F90B66">
              <w:rPr>
                <w:rFonts w:ascii="Calibri" w:eastAsia="Yu Gothic" w:hAnsi="Calibri" w:cs="Times New Roman"/>
                <w:sz w:val="24"/>
                <w:szCs w:val="24"/>
              </w:rPr>
              <w:t xml:space="preserve">/ </w:t>
            </w:r>
            <w:r w:rsidR="002E6159">
              <w:rPr>
                <w:rFonts w:ascii="Calibri" w:eastAsia="Yu Gothic" w:hAnsi="Calibri" w:cs="Times New Roman"/>
                <w:sz w:val="24"/>
                <w:szCs w:val="24"/>
              </w:rPr>
              <w:t>2023</w:t>
            </w:r>
          </w:p>
          <w:p w14:paraId="64D236C5" w14:textId="77777777" w:rsidR="000F14F0" w:rsidRPr="00F90B66" w:rsidRDefault="000F14F0" w:rsidP="00A71640">
            <w:pPr>
              <w:rPr>
                <w:rFonts w:ascii="Calibri" w:eastAsia="Yu Gothic" w:hAnsi="Calibri" w:cs="Times New Roman"/>
                <w:sz w:val="20"/>
                <w:szCs w:val="20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      </w:t>
            </w:r>
            <w:r w:rsidR="004C0BB2" w:rsidRPr="00F90B66">
              <w:rPr>
                <w:rFonts w:ascii="Calibri" w:eastAsia="Yu Gothic" w:hAnsi="Calibri" w:cs="Times New Roman"/>
              </w:rPr>
              <w:t xml:space="preserve">  </w:t>
            </w:r>
            <w:r w:rsidRPr="00F90B66">
              <w:rPr>
                <w:rFonts w:ascii="Calibri" w:eastAsia="Yu Gothic" w:hAnsi="Calibri" w:cs="Times New Roman"/>
                <w:sz w:val="20"/>
                <w:szCs w:val="20"/>
              </w:rPr>
              <w:t xml:space="preserve">     (day/month/year)</w:t>
            </w:r>
          </w:p>
        </w:tc>
      </w:tr>
      <w:tr w:rsidR="00C7047C" w:rsidRPr="00F90B66" w14:paraId="451804DD" w14:textId="77777777" w:rsidTr="494E5801">
        <w:trPr>
          <w:jc w:val="center"/>
        </w:trPr>
        <w:tc>
          <w:tcPr>
            <w:tcW w:w="2736" w:type="dxa"/>
          </w:tcPr>
          <w:p w14:paraId="697105D9" w14:textId="77777777" w:rsidR="00C7047C" w:rsidRPr="00F90B66" w:rsidRDefault="00A70ADD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Name of researcher</w:t>
            </w:r>
          </w:p>
          <w:p w14:paraId="2FFA3691" w14:textId="77777777" w:rsidR="0036619D" w:rsidRPr="00F90B66" w:rsidRDefault="0036619D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研究者名</w:t>
            </w:r>
          </w:p>
        </w:tc>
        <w:tc>
          <w:tcPr>
            <w:tcW w:w="5758" w:type="dxa"/>
            <w:gridSpan w:val="2"/>
          </w:tcPr>
          <w:p w14:paraId="2D0C1F42" w14:textId="44744645" w:rsidR="00C7047C" w:rsidRPr="00F90B66" w:rsidRDefault="00E87E56" w:rsidP="00A71640">
            <w:pPr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/>
              </w:rPr>
              <w:t>Finbar Maunsell</w:t>
            </w:r>
          </w:p>
        </w:tc>
      </w:tr>
      <w:tr w:rsidR="00C7047C" w:rsidRPr="00F90B66" w14:paraId="5ACA74FF" w14:textId="77777777" w:rsidTr="494E5801">
        <w:trPr>
          <w:trHeight w:val="797"/>
          <w:jc w:val="center"/>
        </w:trPr>
        <w:tc>
          <w:tcPr>
            <w:tcW w:w="2736" w:type="dxa"/>
          </w:tcPr>
          <w:p w14:paraId="457F5C9D" w14:textId="77777777" w:rsidR="00C7047C" w:rsidRPr="00F90B66" w:rsidRDefault="00A70ADD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Software to be </w:t>
            </w:r>
            <w:proofErr w:type="gramStart"/>
            <w:r w:rsidRPr="00F90B66">
              <w:rPr>
                <w:rFonts w:ascii="Calibri" w:eastAsia="Yu Gothic" w:hAnsi="Calibri" w:cs="Times New Roman"/>
              </w:rPr>
              <w:t>installed</w:t>
            </w:r>
            <w:proofErr w:type="gramEnd"/>
          </w:p>
          <w:p w14:paraId="4210D411" w14:textId="77777777" w:rsidR="0036619D" w:rsidRPr="00F90B66" w:rsidRDefault="0036619D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ソフトウェア名</w:t>
            </w:r>
          </w:p>
        </w:tc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14:paraId="69D5CF00" w14:textId="5449CC0D" w:rsidR="00757036" w:rsidRDefault="00757036" w:rsidP="00A71640">
            <w:pPr>
              <w:rPr>
                <w:rFonts w:ascii="Calibri" w:eastAsia="Yu Gothic" w:hAnsi="Calibri" w:cs="Times New Roman"/>
              </w:rPr>
            </w:pPr>
            <w:proofErr w:type="spellStart"/>
            <w:r w:rsidRPr="00757036">
              <w:rPr>
                <w:rFonts w:ascii="Calibri" w:eastAsia="Yu Gothic" w:hAnsi="Calibri" w:cs="Times New Roman"/>
              </w:rPr>
              <w:t>Github</w:t>
            </w:r>
            <w:proofErr w:type="spellEnd"/>
            <w:r w:rsidRPr="00757036">
              <w:rPr>
                <w:rFonts w:ascii="Calibri" w:eastAsia="Yu Gothic" w:hAnsi="Calibri" w:cs="Times New Roman"/>
              </w:rPr>
              <w:t xml:space="preserve"> </w:t>
            </w:r>
            <w:r w:rsidR="00507662">
              <w:rPr>
                <w:rFonts w:ascii="Calibri" w:eastAsia="Yu Gothic" w:hAnsi="Calibri" w:cs="Times New Roman"/>
              </w:rPr>
              <w:t xml:space="preserve">Large File Storage </w:t>
            </w:r>
          </w:p>
          <w:p w14:paraId="59CE4F71" w14:textId="116C58CC" w:rsidR="004C0BB2" w:rsidRPr="00F90B66" w:rsidRDefault="00A71640" w:rsidP="00A71640">
            <w:pPr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URL: </w:t>
            </w:r>
            <w:r w:rsidR="002E6159">
              <w:t xml:space="preserve"> </w:t>
            </w:r>
            <w:r w:rsidR="007C6EFB">
              <w:t xml:space="preserve"> </w:t>
            </w:r>
            <w:r w:rsidR="001F077F" w:rsidRPr="001F077F">
              <w:rPr>
                <w:rFonts w:ascii="Calibri" w:eastAsia="Yu Gothic" w:hAnsi="Calibri" w:cs="Times New Roman"/>
              </w:rPr>
              <w:t>https://docs.github.com/en/billing/managing-billing-for-git-large-file-storage/about-billing-for-git-large-file-storage</w:t>
            </w:r>
          </w:p>
        </w:tc>
      </w:tr>
      <w:tr w:rsidR="00A71640" w:rsidRPr="00F90B66" w14:paraId="5B5AB744" w14:textId="77777777" w:rsidTr="494E5801">
        <w:trPr>
          <w:trHeight w:val="1975"/>
          <w:jc w:val="center"/>
        </w:trPr>
        <w:tc>
          <w:tcPr>
            <w:tcW w:w="2736" w:type="dxa"/>
          </w:tcPr>
          <w:p w14:paraId="23F73766" w14:textId="77777777" w:rsidR="00A71640" w:rsidRPr="00F90B66" w:rsidRDefault="00A71640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Name of software sales/production/development company</w:t>
            </w:r>
          </w:p>
          <w:p w14:paraId="5E1518F2" w14:textId="77777777" w:rsidR="00A71640" w:rsidRPr="00F90B66" w:rsidRDefault="00A71640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ソフトウェア</w:t>
            </w:r>
          </w:p>
          <w:p w14:paraId="6A6AF466" w14:textId="77777777" w:rsidR="00A71640" w:rsidRPr="00F90B66" w:rsidRDefault="00A71640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販売・製作・開発会社名</w:t>
            </w:r>
          </w:p>
        </w:tc>
        <w:tc>
          <w:tcPr>
            <w:tcW w:w="5758" w:type="dxa"/>
            <w:gridSpan w:val="2"/>
          </w:tcPr>
          <w:p w14:paraId="242EC9E5" w14:textId="77777777" w:rsidR="00A71640" w:rsidRPr="00F90B66" w:rsidRDefault="00A71640" w:rsidP="00A71640">
            <w:pPr>
              <w:rPr>
                <w:rFonts w:ascii="Calibri" w:eastAsia="Yu Gothic" w:hAnsi="Calibri" w:cs="Times New Roman"/>
              </w:rPr>
            </w:pPr>
          </w:p>
          <w:p w14:paraId="32040BB1" w14:textId="77777777" w:rsidR="00A71640" w:rsidRPr="00F90B66" w:rsidRDefault="00A71640" w:rsidP="00A71640">
            <w:pPr>
              <w:rPr>
                <w:rFonts w:ascii="Calibri" w:eastAsia="Yu Gothic" w:hAnsi="Calibri" w:cs="Times New Roman"/>
              </w:rPr>
            </w:pPr>
          </w:p>
          <w:p w14:paraId="45258E2F" w14:textId="79B48B11" w:rsidR="00A71640" w:rsidRPr="00F90B66" w:rsidRDefault="00757036" w:rsidP="00A71640">
            <w:pPr>
              <w:rPr>
                <w:rFonts w:ascii="Calibri" w:eastAsia="Yu Gothic" w:hAnsi="Calibri" w:cs="Times New Roman"/>
              </w:rPr>
            </w:pPr>
            <w:proofErr w:type="spellStart"/>
            <w:r>
              <w:rPr>
                <w:rFonts w:ascii="Calibri" w:eastAsia="Yu Gothic" w:hAnsi="Calibri" w:cs="Times New Roman"/>
              </w:rPr>
              <w:t>Github</w:t>
            </w:r>
            <w:proofErr w:type="spellEnd"/>
            <w:r>
              <w:rPr>
                <w:rFonts w:ascii="Calibri" w:eastAsia="Yu Gothic" w:hAnsi="Calibri" w:cs="Times New Roman"/>
              </w:rPr>
              <w:t xml:space="preserve"> (Microsoft)</w:t>
            </w:r>
          </w:p>
          <w:p w14:paraId="4CCC796A" w14:textId="3A4906D1" w:rsidR="00A71640" w:rsidRPr="00F90B66" w:rsidRDefault="00A71640" w:rsidP="00EB5A81">
            <w:pPr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URL: </w:t>
            </w:r>
            <w:r w:rsidR="002E6159">
              <w:t xml:space="preserve"> </w:t>
            </w:r>
            <w:r w:rsidR="002E6159" w:rsidRPr="002E6159">
              <w:rPr>
                <w:rFonts w:ascii="Calibri" w:eastAsia="Yu Gothic" w:hAnsi="Calibri" w:cs="Times New Roman"/>
              </w:rPr>
              <w:t>https://</w:t>
            </w:r>
            <w:r w:rsidR="00757036">
              <w:rPr>
                <w:rFonts w:ascii="Calibri" w:eastAsia="Yu Gothic" w:hAnsi="Calibri" w:cs="Times New Roman"/>
              </w:rPr>
              <w:t>github</w:t>
            </w:r>
            <w:r w:rsidR="002E6159" w:rsidRPr="002E6159">
              <w:rPr>
                <w:rFonts w:ascii="Calibri" w:eastAsia="Yu Gothic" w:hAnsi="Calibri" w:cs="Times New Roman"/>
              </w:rPr>
              <w:t>.com/</w:t>
            </w:r>
          </w:p>
        </w:tc>
      </w:tr>
      <w:tr w:rsidR="00A71640" w:rsidRPr="00F90B66" w14:paraId="526AF637" w14:textId="77777777" w:rsidTr="494E5801">
        <w:trPr>
          <w:trHeight w:val="1559"/>
          <w:jc w:val="center"/>
        </w:trPr>
        <w:tc>
          <w:tcPr>
            <w:tcW w:w="2736" w:type="dxa"/>
            <w:tcBorders>
              <w:top w:val="nil"/>
            </w:tcBorders>
            <w:vAlign w:val="center"/>
          </w:tcPr>
          <w:p w14:paraId="42358ACA" w14:textId="77777777" w:rsidR="00A71640" w:rsidRPr="00F90B66" w:rsidRDefault="00A71640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Reasons of request</w:t>
            </w:r>
          </w:p>
          <w:p w14:paraId="1B1A2E1E" w14:textId="77777777" w:rsidR="00A71640" w:rsidRPr="00F90B66" w:rsidRDefault="00A71640" w:rsidP="00EB5A81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申請理由</w:t>
            </w:r>
          </w:p>
        </w:tc>
        <w:tc>
          <w:tcPr>
            <w:tcW w:w="5758" w:type="dxa"/>
            <w:gridSpan w:val="2"/>
            <w:tcBorders>
              <w:top w:val="nil"/>
            </w:tcBorders>
          </w:tcPr>
          <w:p w14:paraId="052660F5" w14:textId="0AAB098D" w:rsidR="00A71640" w:rsidRPr="00F90B66" w:rsidRDefault="24545E25" w:rsidP="494E5801">
            <w:pPr>
              <w:rPr>
                <w:rFonts w:ascii="Calibri" w:eastAsia="Yu Gothic" w:hAnsi="Calibri" w:cs="Times New Roman"/>
              </w:rPr>
            </w:pPr>
            <w:r w:rsidRPr="494E5801">
              <w:rPr>
                <w:rFonts w:ascii="Calibri" w:eastAsia="Yu Gothic" w:hAnsi="Calibri" w:cs="Times New Roman"/>
              </w:rPr>
              <w:t xml:space="preserve">We currently use GitHub to store computer code that is used for models for </w:t>
            </w:r>
            <w:proofErr w:type="gramStart"/>
            <w:r w:rsidRPr="494E5801">
              <w:rPr>
                <w:rFonts w:ascii="Calibri" w:eastAsia="Yu Gothic" w:hAnsi="Calibri" w:cs="Times New Roman"/>
              </w:rPr>
              <w:t>the Outlook</w:t>
            </w:r>
            <w:proofErr w:type="gramEnd"/>
            <w:r w:rsidRPr="494E5801">
              <w:rPr>
                <w:rFonts w:ascii="Calibri" w:eastAsia="Yu Gothic" w:hAnsi="Calibri" w:cs="Times New Roman"/>
              </w:rPr>
              <w:t xml:space="preserve">. Modelers </w:t>
            </w:r>
            <w:r w:rsidR="00EC08DC" w:rsidRPr="494E5801">
              <w:rPr>
                <w:rFonts w:ascii="Calibri" w:eastAsia="Yu Gothic" w:hAnsi="Calibri" w:cs="Times New Roman"/>
              </w:rPr>
              <w:t>can</w:t>
            </w:r>
            <w:r w:rsidRPr="494E5801">
              <w:rPr>
                <w:rFonts w:ascii="Calibri" w:eastAsia="Yu Gothic" w:hAnsi="Calibri" w:cs="Times New Roman"/>
              </w:rPr>
              <w:t xml:space="preserve"> access the computer code this way. The associated data files are necessary to run the models and need to be stored in a similar way. </w:t>
            </w:r>
          </w:p>
          <w:p w14:paraId="604238CD" w14:textId="14486A47" w:rsidR="00A71640" w:rsidRPr="00F90B66" w:rsidRDefault="00A71640" w:rsidP="494E5801">
            <w:pPr>
              <w:rPr>
                <w:rFonts w:ascii="Calibri" w:eastAsia="Yu Gothic" w:hAnsi="Calibri" w:cs="Times New Roman"/>
              </w:rPr>
            </w:pPr>
          </w:p>
          <w:p w14:paraId="2581727C" w14:textId="4E88525A" w:rsidR="00A71640" w:rsidRDefault="24545E25" w:rsidP="00EB5A81">
            <w:pPr>
              <w:rPr>
                <w:rFonts w:ascii="Calibri" w:eastAsia="Yu Gothic" w:hAnsi="Calibri" w:cs="Times New Roman"/>
              </w:rPr>
            </w:pPr>
            <w:r w:rsidRPr="494E5801">
              <w:rPr>
                <w:rFonts w:ascii="Calibri" w:eastAsia="Yu Gothic" w:hAnsi="Calibri" w:cs="Times New Roman"/>
              </w:rPr>
              <w:t xml:space="preserve">The current system of storing the data files </w:t>
            </w:r>
            <w:r w:rsidR="00096CC2">
              <w:rPr>
                <w:rFonts w:ascii="Calibri" w:eastAsia="Yu Gothic" w:hAnsi="Calibri" w:cs="Times New Roman"/>
              </w:rPr>
              <w:t xml:space="preserve">locally </w:t>
            </w:r>
            <w:r w:rsidRPr="494E5801">
              <w:rPr>
                <w:rFonts w:ascii="Calibri" w:eastAsia="Yu Gothic" w:hAnsi="Calibri" w:cs="Times New Roman"/>
              </w:rPr>
              <w:t>on the laptops is ins</w:t>
            </w:r>
            <w:r w:rsidR="0037526D">
              <w:rPr>
                <w:rFonts w:ascii="Calibri" w:eastAsia="Yu Gothic" w:hAnsi="Calibri" w:cs="Times New Roman"/>
              </w:rPr>
              <w:t>ecure</w:t>
            </w:r>
            <w:r w:rsidR="78A6CEB8" w:rsidRPr="494E5801">
              <w:rPr>
                <w:rFonts w:ascii="Calibri" w:eastAsia="Yu Gothic" w:hAnsi="Calibri" w:cs="Times New Roman"/>
              </w:rPr>
              <w:t xml:space="preserve">. </w:t>
            </w:r>
            <w:r w:rsidR="1EB9BE9E" w:rsidRPr="494E5801">
              <w:rPr>
                <w:rFonts w:ascii="Calibri" w:eastAsia="Yu Gothic" w:hAnsi="Calibri" w:cs="Times New Roman"/>
              </w:rPr>
              <w:t>Previously I</w:t>
            </w:r>
            <w:r w:rsidR="78A6CEB8" w:rsidRPr="494E5801">
              <w:rPr>
                <w:rFonts w:ascii="Calibri" w:eastAsia="Yu Gothic" w:hAnsi="Calibri" w:cs="Times New Roman"/>
              </w:rPr>
              <w:t xml:space="preserve"> tried to use remova</w:t>
            </w:r>
            <w:r w:rsidR="4937721E" w:rsidRPr="494E5801">
              <w:rPr>
                <w:rFonts w:ascii="Calibri" w:eastAsia="Yu Gothic" w:hAnsi="Calibri" w:cs="Times New Roman"/>
              </w:rPr>
              <w:t xml:space="preserve">ble </w:t>
            </w:r>
            <w:proofErr w:type="spellStart"/>
            <w:r w:rsidR="4937721E" w:rsidRPr="494E5801">
              <w:rPr>
                <w:rFonts w:ascii="Calibri" w:eastAsia="Yu Gothic" w:hAnsi="Calibri" w:cs="Times New Roman"/>
              </w:rPr>
              <w:t>usb</w:t>
            </w:r>
            <w:proofErr w:type="spellEnd"/>
            <w:r w:rsidR="4937721E" w:rsidRPr="494E5801">
              <w:rPr>
                <w:rFonts w:ascii="Calibri" w:eastAsia="Yu Gothic" w:hAnsi="Calibri" w:cs="Times New Roman"/>
              </w:rPr>
              <w:t xml:space="preserve"> drives</w:t>
            </w:r>
            <w:r w:rsidR="00C47EDF">
              <w:rPr>
                <w:rFonts w:ascii="Calibri" w:eastAsia="Yu Gothic" w:hAnsi="Calibri" w:cs="Times New Roman"/>
              </w:rPr>
              <w:t xml:space="preserve"> (paid for with my own money)</w:t>
            </w:r>
            <w:r w:rsidR="4937721E" w:rsidRPr="494E5801">
              <w:rPr>
                <w:rFonts w:ascii="Calibri" w:eastAsia="Yu Gothic" w:hAnsi="Calibri" w:cs="Times New Roman"/>
              </w:rPr>
              <w:t xml:space="preserve">, but they keep becoming </w:t>
            </w:r>
            <w:proofErr w:type="gramStart"/>
            <w:r w:rsidR="00C47EDF" w:rsidRPr="494E5801">
              <w:rPr>
                <w:rFonts w:ascii="Calibri" w:eastAsia="Yu Gothic" w:hAnsi="Calibri" w:cs="Times New Roman"/>
              </w:rPr>
              <w:t>corrupt</w:t>
            </w:r>
            <w:r w:rsidR="00C47EDF">
              <w:rPr>
                <w:rFonts w:ascii="Calibri" w:eastAsia="Yu Gothic" w:hAnsi="Calibri" w:cs="Times New Roman"/>
              </w:rPr>
              <w:t>ed</w:t>
            </w:r>
            <w:proofErr w:type="gramEnd"/>
            <w:r w:rsidR="0037526D">
              <w:rPr>
                <w:rFonts w:ascii="Calibri" w:eastAsia="Yu Gothic" w:hAnsi="Calibri" w:cs="Times New Roman"/>
              </w:rPr>
              <w:t>, for an unknown reason</w:t>
            </w:r>
            <w:r w:rsidR="4937721E" w:rsidRPr="494E5801">
              <w:rPr>
                <w:rFonts w:ascii="Calibri" w:eastAsia="Yu Gothic" w:hAnsi="Calibri" w:cs="Times New Roman"/>
              </w:rPr>
              <w:t>.</w:t>
            </w:r>
            <w:r w:rsidR="4C3478CD" w:rsidRPr="494E5801">
              <w:rPr>
                <w:rFonts w:ascii="Calibri" w:eastAsia="Yu Gothic" w:hAnsi="Calibri" w:cs="Times New Roman"/>
              </w:rPr>
              <w:t xml:space="preserve"> OneDrive is not useful because it takes too long to upload/download 50GB of data from that</w:t>
            </w:r>
            <w:r w:rsidR="00511BC2">
              <w:rPr>
                <w:rFonts w:ascii="Calibri" w:eastAsia="Yu Gothic" w:hAnsi="Calibri" w:cs="Times New Roman"/>
              </w:rPr>
              <w:t xml:space="preserve"> and it </w:t>
            </w:r>
            <w:proofErr w:type="gramStart"/>
            <w:r w:rsidR="00511BC2">
              <w:rPr>
                <w:rFonts w:ascii="Calibri" w:eastAsia="Yu Gothic" w:hAnsi="Calibri" w:cs="Times New Roman"/>
              </w:rPr>
              <w:t>doesn’t</w:t>
            </w:r>
            <w:proofErr w:type="gramEnd"/>
            <w:r w:rsidR="00511BC2">
              <w:rPr>
                <w:rFonts w:ascii="Calibri" w:eastAsia="Yu Gothic" w:hAnsi="Calibri" w:cs="Times New Roman"/>
              </w:rPr>
              <w:t xml:space="preserve"> </w:t>
            </w:r>
            <w:r w:rsidR="004E2AE6">
              <w:rPr>
                <w:rFonts w:ascii="Calibri" w:eastAsia="Yu Gothic" w:hAnsi="Calibri" w:cs="Times New Roman"/>
              </w:rPr>
              <w:t>suitable</w:t>
            </w:r>
            <w:r w:rsidR="00511BC2">
              <w:rPr>
                <w:rFonts w:ascii="Calibri" w:eastAsia="Yu Gothic" w:hAnsi="Calibri" w:cs="Times New Roman"/>
              </w:rPr>
              <w:t xml:space="preserve"> version control</w:t>
            </w:r>
            <w:r w:rsidR="004E2AE6">
              <w:rPr>
                <w:rFonts w:ascii="Calibri" w:eastAsia="Yu Gothic" w:hAnsi="Calibri" w:cs="Times New Roman"/>
              </w:rPr>
              <w:t xml:space="preserve"> for </w:t>
            </w:r>
            <w:r w:rsidR="00897C26">
              <w:rPr>
                <w:rFonts w:ascii="Calibri" w:eastAsia="Yu Gothic" w:hAnsi="Calibri" w:cs="Times New Roman"/>
              </w:rPr>
              <w:t xml:space="preserve">data/code. </w:t>
            </w:r>
            <w:r w:rsidR="4317ACCC" w:rsidRPr="494E5801">
              <w:rPr>
                <w:rFonts w:ascii="Calibri" w:eastAsia="Yu Gothic" w:hAnsi="Calibri" w:cs="Times New Roman"/>
              </w:rPr>
              <w:t>GitHub LFS speeds this process up a lot</w:t>
            </w:r>
            <w:r w:rsidR="00897C26">
              <w:rPr>
                <w:rFonts w:ascii="Calibri" w:eastAsia="Yu Gothic" w:hAnsi="Calibri" w:cs="Times New Roman"/>
              </w:rPr>
              <w:t xml:space="preserve"> and works with my current workflow (since I am already uploading the code (but not the data).</w:t>
            </w:r>
          </w:p>
          <w:p w14:paraId="2DFD1934" w14:textId="77777777" w:rsidR="0037526D" w:rsidRDefault="0037526D" w:rsidP="00EB5A81">
            <w:pPr>
              <w:rPr>
                <w:rFonts w:ascii="Calibri" w:eastAsia="Yu Gothic" w:hAnsi="Calibri" w:cs="Times New Roman"/>
              </w:rPr>
            </w:pPr>
          </w:p>
          <w:p w14:paraId="1AA2D5FC" w14:textId="1D43DA71" w:rsidR="0037526D" w:rsidRDefault="0037526D" w:rsidP="00EB5A81">
            <w:pPr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/>
              </w:rPr>
              <w:t xml:space="preserve">Please note that I have </w:t>
            </w:r>
            <w:r w:rsidR="00221C6A">
              <w:rPr>
                <w:rFonts w:ascii="Calibri" w:eastAsia="Yu Gothic" w:hAnsi="Calibri" w:cs="Times New Roman"/>
              </w:rPr>
              <w:t>already had</w:t>
            </w:r>
            <w:r w:rsidR="00EC08DC">
              <w:rPr>
                <w:rFonts w:ascii="Calibri" w:eastAsia="Yu Gothic" w:hAnsi="Calibri" w:cs="Times New Roman"/>
              </w:rPr>
              <w:t xml:space="preserve"> my computer </w:t>
            </w:r>
            <w:r w:rsidR="00C354DC">
              <w:rPr>
                <w:rFonts w:ascii="Calibri" w:eastAsia="Yu Gothic" w:hAnsi="Calibri" w:cs="Times New Roman"/>
              </w:rPr>
              <w:t xml:space="preserve">stop working once and was only able to retain months of work by </w:t>
            </w:r>
            <w:r w:rsidR="00100DE5">
              <w:rPr>
                <w:rFonts w:ascii="Calibri" w:eastAsia="Yu Gothic" w:hAnsi="Calibri" w:cs="Times New Roman"/>
              </w:rPr>
              <w:t xml:space="preserve">moving the SSD out of it, into another computer. </w:t>
            </w:r>
            <w:r w:rsidR="00F67BCC">
              <w:rPr>
                <w:rFonts w:ascii="Calibri" w:eastAsia="Yu Gothic" w:hAnsi="Calibri" w:cs="Times New Roman"/>
              </w:rPr>
              <w:t xml:space="preserve">I would rather have a different backup than </w:t>
            </w:r>
            <w:proofErr w:type="gramStart"/>
            <w:r w:rsidR="00897C26">
              <w:rPr>
                <w:rFonts w:ascii="Calibri" w:eastAsia="Yu Gothic" w:hAnsi="Calibri" w:cs="Times New Roman"/>
              </w:rPr>
              <w:t>have</w:t>
            </w:r>
            <w:r w:rsidR="00F67BCC">
              <w:rPr>
                <w:rFonts w:ascii="Calibri" w:eastAsia="Yu Gothic" w:hAnsi="Calibri" w:cs="Times New Roman"/>
              </w:rPr>
              <w:t xml:space="preserve"> to</w:t>
            </w:r>
            <w:proofErr w:type="gramEnd"/>
            <w:r w:rsidR="00F67BCC">
              <w:rPr>
                <w:rFonts w:ascii="Calibri" w:eastAsia="Yu Gothic" w:hAnsi="Calibri" w:cs="Times New Roman"/>
              </w:rPr>
              <w:t xml:space="preserve"> do that</w:t>
            </w:r>
            <w:r w:rsidR="00096CC2">
              <w:rPr>
                <w:rFonts w:ascii="Calibri" w:eastAsia="Yu Gothic" w:hAnsi="Calibri" w:cs="Times New Roman"/>
              </w:rPr>
              <w:t xml:space="preserve"> </w:t>
            </w:r>
            <w:r w:rsidR="00897C26">
              <w:rPr>
                <w:rFonts w:ascii="Calibri" w:eastAsia="Yu Gothic" w:hAnsi="Calibri" w:cs="Times New Roman"/>
              </w:rPr>
              <w:t xml:space="preserve">again </w:t>
            </w:r>
            <w:r w:rsidR="00096CC2">
              <w:rPr>
                <w:rFonts w:ascii="Calibri" w:eastAsia="Yu Gothic" w:hAnsi="Calibri" w:cs="Times New Roman"/>
              </w:rPr>
              <w:t>(as it might not always be a viable solution</w:t>
            </w:r>
            <w:r w:rsidR="00897C26">
              <w:rPr>
                <w:rFonts w:ascii="Calibri" w:eastAsia="Yu Gothic" w:hAnsi="Calibri" w:cs="Times New Roman"/>
              </w:rPr>
              <w:t xml:space="preserve">. </w:t>
            </w:r>
            <w:proofErr w:type="gramStart"/>
            <w:r w:rsidR="00897C26">
              <w:rPr>
                <w:rFonts w:ascii="Calibri" w:eastAsia="Yu Gothic" w:hAnsi="Calibri" w:cs="Times New Roman"/>
              </w:rPr>
              <w:t>i.e.</w:t>
            </w:r>
            <w:proofErr w:type="gramEnd"/>
            <w:r w:rsidR="00897C26">
              <w:rPr>
                <w:rFonts w:ascii="Calibri" w:eastAsia="Yu Gothic" w:hAnsi="Calibri" w:cs="Times New Roman"/>
              </w:rPr>
              <w:t xml:space="preserve"> water damage</w:t>
            </w:r>
            <w:r w:rsidR="00096CC2">
              <w:rPr>
                <w:rFonts w:ascii="Calibri" w:eastAsia="Yu Gothic" w:hAnsi="Calibri" w:cs="Times New Roman"/>
              </w:rPr>
              <w:t>)</w:t>
            </w:r>
            <w:r w:rsidR="000E0982">
              <w:rPr>
                <w:rFonts w:ascii="Calibri" w:eastAsia="Yu Gothic" w:hAnsi="Calibri" w:cs="Times New Roman"/>
              </w:rPr>
              <w:t>.</w:t>
            </w:r>
          </w:p>
          <w:p w14:paraId="05D3D39B" w14:textId="77777777" w:rsidR="000E0982" w:rsidRDefault="000E0982" w:rsidP="00EB5A81">
            <w:pPr>
              <w:rPr>
                <w:rFonts w:ascii="Calibri" w:eastAsia="Yu Gothic" w:hAnsi="Calibri" w:cs="Times New Roman"/>
              </w:rPr>
            </w:pPr>
          </w:p>
          <w:p w14:paraId="059C2603" w14:textId="1E2CD1F1" w:rsidR="000E0982" w:rsidRPr="00F90B66" w:rsidRDefault="000E0982" w:rsidP="00EB5A81">
            <w:pPr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/>
              </w:rPr>
              <w:t xml:space="preserve">It is likely that I am the only one who will need </w:t>
            </w:r>
            <w:proofErr w:type="spellStart"/>
            <w:r>
              <w:rPr>
                <w:rFonts w:ascii="Calibri" w:eastAsia="Yu Gothic" w:hAnsi="Calibri" w:cs="Times New Roman"/>
              </w:rPr>
              <w:t>Github</w:t>
            </w:r>
            <w:proofErr w:type="spellEnd"/>
            <w:r>
              <w:rPr>
                <w:rFonts w:ascii="Calibri" w:eastAsia="Yu Gothic" w:hAnsi="Calibri" w:cs="Times New Roman"/>
              </w:rPr>
              <w:t xml:space="preserve"> LFS because I deal with the most data</w:t>
            </w:r>
            <w:r w:rsidR="00540E4C">
              <w:rPr>
                <w:rFonts w:ascii="Calibri" w:eastAsia="Yu Gothic" w:hAnsi="Calibri" w:cs="Times New Roman"/>
              </w:rPr>
              <w:t xml:space="preserve"> that needs to be backed up</w:t>
            </w:r>
            <w:r>
              <w:rPr>
                <w:rFonts w:ascii="Calibri" w:eastAsia="Yu Gothic" w:hAnsi="Calibri" w:cs="Times New Roman"/>
              </w:rPr>
              <w:t xml:space="preserve">. </w:t>
            </w:r>
          </w:p>
        </w:tc>
      </w:tr>
      <w:tr w:rsidR="007E675E" w:rsidRPr="00F90B66" w14:paraId="7681B210" w14:textId="77777777" w:rsidTr="494E5801">
        <w:trPr>
          <w:trHeight w:val="1540"/>
          <w:jc w:val="center"/>
        </w:trPr>
        <w:tc>
          <w:tcPr>
            <w:tcW w:w="2736" w:type="dxa"/>
            <w:tcBorders>
              <w:top w:val="dashed" w:sz="4" w:space="0" w:color="auto"/>
            </w:tcBorders>
            <w:vAlign w:val="center"/>
          </w:tcPr>
          <w:p w14:paraId="6C746D80" w14:textId="77777777" w:rsidR="00585A67" w:rsidRPr="00F90B66" w:rsidRDefault="00585A67" w:rsidP="00585A67">
            <w:pPr>
              <w:jc w:val="center"/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/>
              </w:rPr>
              <w:lastRenderedPageBreak/>
              <w:t xml:space="preserve">Listed in the reference list or </w:t>
            </w:r>
            <w:proofErr w:type="gramStart"/>
            <w:r>
              <w:rPr>
                <w:rFonts w:ascii="Calibri" w:eastAsia="Yu Gothic" w:hAnsi="Calibri" w:cs="Times New Roman"/>
              </w:rPr>
              <w:t>not</w:t>
            </w:r>
            <w:proofErr w:type="gramEnd"/>
          </w:p>
          <w:p w14:paraId="4999B951" w14:textId="77777777" w:rsidR="00A71640" w:rsidRPr="00F90B66" w:rsidRDefault="00585A67" w:rsidP="00F57B17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導入</w:t>
            </w:r>
            <w:r>
              <w:rPr>
                <w:rFonts w:ascii="Calibri" w:eastAsia="Yu Gothic" w:hAnsi="Calibri" w:cs="Times New Roman" w:hint="eastAsia"/>
              </w:rPr>
              <w:t>実績</w:t>
            </w:r>
            <w:r>
              <w:rPr>
                <w:rFonts w:ascii="Calibri" w:eastAsia="Yu Gothic" w:hAnsi="Calibri" w:cs="Times New Roman" w:hint="eastAsia"/>
              </w:rPr>
              <w:t>(</w:t>
            </w:r>
            <w:r>
              <w:rPr>
                <w:rFonts w:ascii="Calibri" w:eastAsia="Yu Gothic" w:hAnsi="Calibri" w:cs="Times New Roman"/>
              </w:rPr>
              <w:t>*1)</w:t>
            </w:r>
          </w:p>
        </w:tc>
        <w:tc>
          <w:tcPr>
            <w:tcW w:w="5758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14:paraId="29672EF8" w14:textId="5134E6E1" w:rsidR="00A71640" w:rsidRPr="00F90B66" w:rsidRDefault="002E6159" w:rsidP="00F90B66">
            <w:pPr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/>
              </w:rPr>
              <w:t>Not</w:t>
            </w:r>
          </w:p>
        </w:tc>
      </w:tr>
      <w:tr w:rsidR="00246C8E" w:rsidRPr="00F90B66" w14:paraId="65BA57F7" w14:textId="77777777" w:rsidTr="494E5801">
        <w:trPr>
          <w:trHeight w:val="568"/>
          <w:jc w:val="center"/>
        </w:trPr>
        <w:tc>
          <w:tcPr>
            <w:tcW w:w="2736" w:type="dxa"/>
            <w:tcBorders>
              <w:top w:val="dashed" w:sz="4" w:space="0" w:color="auto"/>
            </w:tcBorders>
            <w:vAlign w:val="center"/>
          </w:tcPr>
          <w:p w14:paraId="68990513" w14:textId="77777777" w:rsidR="00246C8E" w:rsidRDefault="00246C8E" w:rsidP="00246C8E">
            <w:pPr>
              <w:jc w:val="center"/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/>
              </w:rPr>
              <w:t>Fee Payment Amount</w:t>
            </w:r>
          </w:p>
          <w:p w14:paraId="51648E15" w14:textId="77777777" w:rsidR="00246C8E" w:rsidRDefault="00246C8E" w:rsidP="00246C8E">
            <w:pPr>
              <w:jc w:val="center"/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 w:hint="eastAsia"/>
              </w:rPr>
              <w:t>利用料</w:t>
            </w:r>
          </w:p>
        </w:tc>
        <w:tc>
          <w:tcPr>
            <w:tcW w:w="5758" w:type="dxa"/>
            <w:gridSpan w:val="2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19AB8FDA" w14:textId="05BD5A22" w:rsidR="00246C8E" w:rsidRPr="00246C8E" w:rsidRDefault="00820D9B" w:rsidP="00BA6DB3">
            <w:pPr>
              <w:ind w:firstLineChars="400" w:firstLine="843"/>
              <w:rPr>
                <w:rFonts w:ascii="Calibri" w:eastAsia="Yu Gothic" w:hAnsi="Calibri" w:cs="Times New Roman"/>
              </w:rPr>
            </w:pPr>
            <w:r>
              <w:rPr>
                <w:rStyle w:val="Strong"/>
                <w:rFonts w:ascii="Segoe UI" w:hAnsi="Segoe UI" w:cs="Segoe UI"/>
                <w:color w:val="1F2328"/>
                <w:szCs w:val="21"/>
                <w:shd w:val="clear" w:color="auto" w:fill="FFFFFF"/>
              </w:rPr>
              <w:t>10.00</w:t>
            </w:r>
            <w:r>
              <w:rPr>
                <w:rStyle w:val="Strong"/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 USD monthly</w:t>
            </w:r>
            <w:r w:rsidR="00515FCD">
              <w:rPr>
                <w:rStyle w:val="Strong"/>
                <w:rFonts w:ascii="Segoe UI" w:hAnsi="Segoe UI" w:cs="Segoe UI"/>
                <w:color w:val="1F2328"/>
                <w:szCs w:val="21"/>
                <w:shd w:val="clear" w:color="auto" w:fill="FFFFFF"/>
              </w:rPr>
              <w:t xml:space="preserve"> (5$ for 50GB)</w:t>
            </w:r>
          </w:p>
        </w:tc>
      </w:tr>
      <w:tr w:rsidR="00533019" w:rsidRPr="00F90B66" w14:paraId="7C93DB1D" w14:textId="77777777" w:rsidTr="494E5801">
        <w:trPr>
          <w:trHeight w:val="823"/>
          <w:jc w:val="center"/>
        </w:trPr>
        <w:tc>
          <w:tcPr>
            <w:tcW w:w="2736" w:type="dxa"/>
            <w:tcBorders>
              <w:top w:val="dashed" w:sz="4" w:space="0" w:color="auto"/>
            </w:tcBorders>
            <w:vAlign w:val="center"/>
          </w:tcPr>
          <w:p w14:paraId="38CD7A4B" w14:textId="77777777" w:rsidR="00533019" w:rsidRDefault="00533019" w:rsidP="00A71640">
            <w:pPr>
              <w:jc w:val="center"/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 w:hint="eastAsia"/>
              </w:rPr>
              <w:t xml:space="preserve">Fee </w:t>
            </w:r>
            <w:r>
              <w:rPr>
                <w:rFonts w:ascii="Calibri" w:eastAsia="Yu Gothic" w:hAnsi="Calibri" w:cs="Times New Roman"/>
              </w:rPr>
              <w:t>Payment Method</w:t>
            </w:r>
          </w:p>
          <w:p w14:paraId="3DD967BD" w14:textId="77777777" w:rsidR="00533019" w:rsidRPr="00F90B66" w:rsidRDefault="00533019" w:rsidP="00533019">
            <w:pPr>
              <w:jc w:val="center"/>
              <w:rPr>
                <w:rFonts w:ascii="Calibri" w:eastAsia="Yu Gothic" w:hAnsi="Calibri" w:cs="Times New Roman"/>
              </w:rPr>
            </w:pPr>
            <w:r>
              <w:rPr>
                <w:rFonts w:ascii="Calibri" w:eastAsia="Yu Gothic" w:hAnsi="Calibri" w:cs="Times New Roman" w:hint="eastAsia"/>
              </w:rPr>
              <w:t>利用料支払い方法</w:t>
            </w:r>
          </w:p>
        </w:tc>
        <w:tc>
          <w:tcPr>
            <w:tcW w:w="5758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14:paraId="586D84FE" w14:textId="768E45CF" w:rsidR="00533019" w:rsidRPr="00F90B66" w:rsidRDefault="24545E25" w:rsidP="00533019">
            <w:pPr>
              <w:pStyle w:val="ListParagraph"/>
              <w:ind w:leftChars="0" w:left="420"/>
              <w:rPr>
                <w:rFonts w:ascii="Calibri" w:eastAsia="Yu Gothic" w:hAnsi="Calibri" w:cs="Times New Roman"/>
              </w:rPr>
            </w:pPr>
            <w:ins w:id="0" w:author="Guest User" w:date="2023-08-22T04:45:00Z">
              <w:r w:rsidRPr="24545E25">
                <w:rPr>
                  <w:rFonts w:ascii="Calibri" w:eastAsia="Yu Gothic" w:hAnsi="Calibri" w:cs="Times New Roman"/>
                </w:rPr>
                <w:t xml:space="preserve">Existing </w:t>
              </w:r>
            </w:ins>
            <w:r w:rsidRPr="24545E25">
              <w:rPr>
                <w:rFonts w:ascii="Calibri" w:eastAsia="Yu Gothic" w:hAnsi="Calibri" w:cs="Times New Roman"/>
              </w:rPr>
              <w:t xml:space="preserve">APERC </w:t>
            </w:r>
            <w:proofErr w:type="spellStart"/>
            <w:r w:rsidRPr="24545E25">
              <w:rPr>
                <w:rFonts w:ascii="Calibri" w:eastAsia="Yu Gothic" w:hAnsi="Calibri" w:cs="Times New Roman"/>
              </w:rPr>
              <w:t>Github</w:t>
            </w:r>
            <w:proofErr w:type="spellEnd"/>
            <w:r w:rsidRPr="24545E25">
              <w:rPr>
                <w:rFonts w:ascii="Calibri" w:eastAsia="Yu Gothic" w:hAnsi="Calibri" w:cs="Times New Roman"/>
              </w:rPr>
              <w:t xml:space="preserve"> Account</w:t>
            </w:r>
          </w:p>
        </w:tc>
      </w:tr>
      <w:tr w:rsidR="007E675E" w:rsidRPr="00F90B66" w14:paraId="54B20E00" w14:textId="77777777" w:rsidTr="494E5801">
        <w:trPr>
          <w:trHeight w:val="721"/>
          <w:jc w:val="center"/>
        </w:trPr>
        <w:tc>
          <w:tcPr>
            <w:tcW w:w="2736" w:type="dxa"/>
            <w:tcBorders>
              <w:top w:val="dashed" w:sz="4" w:space="0" w:color="auto"/>
            </w:tcBorders>
            <w:vAlign w:val="center"/>
          </w:tcPr>
          <w:p w14:paraId="4F49D561" w14:textId="77777777" w:rsidR="007E675E" w:rsidRPr="00F90B66" w:rsidRDefault="007E675E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Desired installation date</w:t>
            </w:r>
          </w:p>
          <w:p w14:paraId="5E8BCF2A" w14:textId="77777777" w:rsidR="007E675E" w:rsidRPr="00F90B66" w:rsidRDefault="007E675E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導入希望日</w:t>
            </w:r>
          </w:p>
        </w:tc>
        <w:tc>
          <w:tcPr>
            <w:tcW w:w="5758" w:type="dxa"/>
            <w:gridSpan w:val="2"/>
            <w:tcBorders>
              <w:top w:val="dashed" w:sz="4" w:space="0" w:color="auto"/>
              <w:bottom w:val="single" w:sz="4" w:space="0" w:color="auto"/>
            </w:tcBorders>
          </w:tcPr>
          <w:p w14:paraId="349771CC" w14:textId="77777777" w:rsidR="007E675E" w:rsidRPr="00F90B66" w:rsidRDefault="007E675E" w:rsidP="00A71640">
            <w:pPr>
              <w:rPr>
                <w:rFonts w:ascii="Calibri" w:eastAsia="Yu Gothic" w:hAnsi="Calibri" w:cs="Times New Roman"/>
                <w:sz w:val="24"/>
                <w:szCs w:val="24"/>
              </w:rPr>
            </w:pPr>
            <w:r w:rsidRPr="00F90B66">
              <w:rPr>
                <w:rFonts w:ascii="Calibri" w:eastAsia="Yu Gothic" w:hAnsi="Calibri" w:cs="Times New Roman"/>
                <w:sz w:val="24"/>
                <w:szCs w:val="24"/>
              </w:rPr>
              <w:t xml:space="preserve"> </w:t>
            </w:r>
            <w:r w:rsidR="00A71640" w:rsidRPr="00F90B66">
              <w:rPr>
                <w:rFonts w:ascii="Calibri" w:eastAsia="Yu Gothic" w:hAnsi="Calibri" w:cs="Times New Roman"/>
                <w:sz w:val="24"/>
                <w:szCs w:val="24"/>
              </w:rPr>
              <w:t xml:space="preserve">           </w:t>
            </w:r>
            <w:r w:rsidRPr="00F90B66">
              <w:rPr>
                <w:rFonts w:ascii="Calibri" w:eastAsia="Yu Gothic" w:hAnsi="Calibri" w:cs="Times New Roman"/>
                <w:sz w:val="24"/>
                <w:szCs w:val="24"/>
              </w:rPr>
              <w:t xml:space="preserve"> /        / </w:t>
            </w:r>
          </w:p>
          <w:p w14:paraId="30F57C65" w14:textId="77777777" w:rsidR="007E675E" w:rsidRPr="00F90B66" w:rsidRDefault="007E675E" w:rsidP="00A71640">
            <w:pPr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 xml:space="preserve">  </w:t>
            </w:r>
            <w:r w:rsidRPr="00F90B66">
              <w:rPr>
                <w:rFonts w:ascii="Calibri" w:eastAsia="Yu Gothic" w:hAnsi="Calibri" w:cs="Times New Roman"/>
                <w:i/>
              </w:rPr>
              <w:t xml:space="preserve">      </w:t>
            </w:r>
            <w:r w:rsidRPr="00F90B66">
              <w:rPr>
                <w:rFonts w:ascii="Calibri" w:eastAsia="Yu Gothic" w:hAnsi="Calibri" w:cs="Times New Roman"/>
                <w:i/>
                <w:sz w:val="20"/>
                <w:szCs w:val="20"/>
              </w:rPr>
              <w:t xml:space="preserve">   </w:t>
            </w:r>
            <w:r w:rsidRPr="00F90B66">
              <w:rPr>
                <w:rFonts w:ascii="Calibri" w:eastAsia="Yu Gothic" w:hAnsi="Calibri" w:cs="Times New Roman"/>
                <w:sz w:val="20"/>
                <w:szCs w:val="20"/>
              </w:rPr>
              <w:t xml:space="preserve">  (day/month/year)</w:t>
            </w:r>
          </w:p>
        </w:tc>
      </w:tr>
      <w:tr w:rsidR="00A71640" w:rsidRPr="00F90B66" w14:paraId="3C341063" w14:textId="77777777" w:rsidTr="494E5801">
        <w:trPr>
          <w:trHeight w:val="1980"/>
          <w:jc w:val="center"/>
        </w:trPr>
        <w:tc>
          <w:tcPr>
            <w:tcW w:w="2736" w:type="dxa"/>
            <w:vAlign w:val="center"/>
          </w:tcPr>
          <w:p w14:paraId="4DCFF1A3" w14:textId="77777777" w:rsidR="004C0BB2" w:rsidRPr="00F90B66" w:rsidRDefault="004C0BB2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Approval</w:t>
            </w:r>
          </w:p>
          <w:p w14:paraId="3D75D9AD" w14:textId="77777777" w:rsidR="004C0BB2" w:rsidRPr="00F90B66" w:rsidRDefault="004C0BB2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承認印</w:t>
            </w:r>
          </w:p>
        </w:tc>
        <w:tc>
          <w:tcPr>
            <w:tcW w:w="2602" w:type="dxa"/>
          </w:tcPr>
          <w:p w14:paraId="6D2C850E" w14:textId="77777777" w:rsidR="004C0BB2" w:rsidRPr="00F90B66" w:rsidRDefault="004C0BB2" w:rsidP="00A71640">
            <w:pPr>
              <w:rPr>
                <w:rFonts w:ascii="Calibri" w:eastAsia="Yu Gothic" w:hAnsi="Calibri" w:cs="Times New Roman"/>
              </w:rPr>
            </w:pPr>
          </w:p>
          <w:p w14:paraId="5FF967AA" w14:textId="77777777" w:rsidR="004C0BB2" w:rsidRPr="00F90B66" w:rsidRDefault="004C0BB2" w:rsidP="00A71640">
            <w:pPr>
              <w:rPr>
                <w:rFonts w:ascii="Calibri" w:eastAsia="Yu Gothic" w:hAnsi="Calibri" w:cs="Times New Roman"/>
              </w:rPr>
            </w:pPr>
          </w:p>
          <w:p w14:paraId="7E0ACF14" w14:textId="77777777" w:rsidR="004C0BB2" w:rsidRPr="00F90B66" w:rsidRDefault="004C0BB2" w:rsidP="00A71640">
            <w:pPr>
              <w:rPr>
                <w:rFonts w:ascii="Calibri" w:eastAsia="Yu Gothic" w:hAnsi="Calibri" w:cs="Times New Roman"/>
              </w:rPr>
            </w:pPr>
          </w:p>
          <w:p w14:paraId="7FB728CC" w14:textId="77777777" w:rsidR="004C0BB2" w:rsidRPr="00F90B66" w:rsidRDefault="004C0BB2" w:rsidP="00A71640">
            <w:pPr>
              <w:rPr>
                <w:rFonts w:ascii="Calibri" w:eastAsia="Yu Gothic" w:hAnsi="Calibri" w:cs="Times New Roman"/>
              </w:rPr>
            </w:pPr>
          </w:p>
          <w:p w14:paraId="30A5281A" w14:textId="77777777" w:rsidR="004C0BB2" w:rsidRPr="00F90B66" w:rsidRDefault="004C0BB2" w:rsidP="00A71640">
            <w:pPr>
              <w:jc w:val="center"/>
              <w:rPr>
                <w:rFonts w:ascii="Calibri" w:eastAsia="Yu Gothic" w:hAnsi="Calibri" w:cs="Times New Roman"/>
                <w:sz w:val="20"/>
                <w:szCs w:val="20"/>
              </w:rPr>
            </w:pPr>
          </w:p>
        </w:tc>
        <w:tc>
          <w:tcPr>
            <w:tcW w:w="3156" w:type="dxa"/>
          </w:tcPr>
          <w:p w14:paraId="4B002903" w14:textId="77777777" w:rsidR="004C0BB2" w:rsidRPr="00F90B66" w:rsidRDefault="004C0BB2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Approved date</w:t>
            </w:r>
          </w:p>
          <w:p w14:paraId="60324170" w14:textId="77777777" w:rsidR="004C0BB2" w:rsidRDefault="004C0BB2" w:rsidP="00A71640">
            <w:pPr>
              <w:jc w:val="center"/>
              <w:rPr>
                <w:rFonts w:ascii="Calibri" w:eastAsia="Yu Gothic" w:hAnsi="Calibri" w:cs="Times New Roman"/>
              </w:rPr>
            </w:pPr>
            <w:r w:rsidRPr="00F90B66">
              <w:rPr>
                <w:rFonts w:ascii="Calibri" w:eastAsia="Yu Gothic" w:hAnsi="Calibri" w:cs="Times New Roman"/>
              </w:rPr>
              <w:t>承認日</w:t>
            </w:r>
          </w:p>
          <w:p w14:paraId="03054E5E" w14:textId="77777777" w:rsidR="001E6C21" w:rsidRPr="00F90B66" w:rsidRDefault="001E6C21" w:rsidP="00A71640">
            <w:pPr>
              <w:jc w:val="center"/>
              <w:rPr>
                <w:rFonts w:ascii="Calibri" w:eastAsia="Yu Gothic" w:hAnsi="Calibri" w:cs="Times New Roman"/>
              </w:rPr>
            </w:pPr>
          </w:p>
          <w:p w14:paraId="7D9C161B" w14:textId="77777777" w:rsidR="004C0BB2" w:rsidRPr="00F90B66" w:rsidRDefault="004C0BB2" w:rsidP="00A71640">
            <w:pPr>
              <w:jc w:val="center"/>
              <w:rPr>
                <w:rFonts w:ascii="Calibri" w:eastAsia="Yu Gothic" w:hAnsi="Calibri" w:cs="Times New Roman"/>
                <w:sz w:val="24"/>
                <w:szCs w:val="24"/>
              </w:rPr>
            </w:pPr>
            <w:r w:rsidRPr="00F90B66">
              <w:rPr>
                <w:rFonts w:ascii="Calibri" w:eastAsia="Yu Gothic" w:hAnsi="Calibri" w:cs="Times New Roman"/>
                <w:sz w:val="24"/>
                <w:szCs w:val="24"/>
              </w:rPr>
              <w:t>/       /</w:t>
            </w:r>
          </w:p>
          <w:p w14:paraId="6808FF39" w14:textId="77777777" w:rsidR="004C0BB2" w:rsidRPr="00F90B66" w:rsidRDefault="004C0BB2" w:rsidP="00A71640">
            <w:pPr>
              <w:jc w:val="center"/>
              <w:rPr>
                <w:rFonts w:ascii="Calibri" w:eastAsia="Yu Gothic" w:hAnsi="Calibri" w:cs="Times New Roman"/>
                <w:sz w:val="20"/>
                <w:szCs w:val="20"/>
              </w:rPr>
            </w:pPr>
            <w:r w:rsidRPr="00F90B66">
              <w:rPr>
                <w:rFonts w:ascii="Calibri" w:eastAsia="Yu Gothic" w:hAnsi="Calibri" w:cs="Times New Roman"/>
                <w:sz w:val="20"/>
                <w:szCs w:val="20"/>
              </w:rPr>
              <w:t>(day/month/year)</w:t>
            </w:r>
          </w:p>
        </w:tc>
      </w:tr>
    </w:tbl>
    <w:p w14:paraId="34658846" w14:textId="77777777" w:rsidR="00A71640" w:rsidRDefault="00A71640" w:rsidP="00A71640">
      <w:pPr>
        <w:jc w:val="center"/>
        <w:rPr>
          <w:rFonts w:ascii="Calibri" w:eastAsia="Yu Gothic" w:hAnsi="Calibri" w:cs="Times New Roman"/>
          <w:sz w:val="32"/>
          <w:szCs w:val="32"/>
        </w:rPr>
      </w:pPr>
      <w:r w:rsidRPr="001E6C21">
        <w:rPr>
          <w:rFonts w:ascii="Calibri" w:eastAsia="Yu Gothic" w:hAnsi="Calibri" w:cs="Times New Roman"/>
          <w:sz w:val="32"/>
          <w:szCs w:val="32"/>
        </w:rPr>
        <w:t xml:space="preserve">Request Form for </w:t>
      </w:r>
      <w:r w:rsidR="00533019">
        <w:rPr>
          <w:rFonts w:ascii="Calibri" w:eastAsia="Yu Gothic" w:hAnsi="Calibri" w:cs="Times New Roman"/>
          <w:sz w:val="32"/>
          <w:szCs w:val="32"/>
        </w:rPr>
        <w:t>F</w:t>
      </w:r>
      <w:r w:rsidR="001C0B2A">
        <w:rPr>
          <w:rFonts w:ascii="Calibri" w:eastAsia="Yu Gothic" w:hAnsi="Calibri" w:cs="Times New Roman"/>
          <w:sz w:val="32"/>
          <w:szCs w:val="32"/>
        </w:rPr>
        <w:t>ee</w:t>
      </w:r>
      <w:r w:rsidR="00533019">
        <w:rPr>
          <w:rFonts w:ascii="Calibri" w:eastAsia="Yu Gothic" w:hAnsi="Calibri" w:cs="Times New Roman"/>
          <w:sz w:val="32"/>
          <w:szCs w:val="32"/>
        </w:rPr>
        <w:t>-Charging</w:t>
      </w:r>
      <w:r w:rsidR="001C0B2A">
        <w:rPr>
          <w:rFonts w:ascii="Calibri" w:eastAsia="Yu Gothic" w:hAnsi="Calibri" w:cs="Times New Roman"/>
          <w:sz w:val="32"/>
          <w:szCs w:val="32"/>
        </w:rPr>
        <w:t xml:space="preserve"> </w:t>
      </w:r>
      <w:r w:rsidRPr="001E6C21">
        <w:rPr>
          <w:rFonts w:ascii="Calibri" w:eastAsia="Yu Gothic" w:hAnsi="Calibri" w:cs="Times New Roman"/>
          <w:sz w:val="32"/>
          <w:szCs w:val="32"/>
        </w:rPr>
        <w:t>Software Installation</w:t>
      </w:r>
    </w:p>
    <w:p w14:paraId="3629A4E5" w14:textId="77777777" w:rsidR="00F57B17" w:rsidRDefault="00F57B17" w:rsidP="00F57B17">
      <w:pPr>
        <w:jc w:val="left"/>
        <w:rPr>
          <w:rFonts w:ascii="Calibri" w:eastAsia="Yu Gothic" w:hAnsi="Calibri" w:cs="Times New Roman"/>
          <w:sz w:val="32"/>
          <w:szCs w:val="32"/>
        </w:rPr>
      </w:pPr>
      <w:r>
        <w:rPr>
          <w:rFonts w:ascii="Calibri" w:eastAsia="Yu Gothic" w:hAnsi="Calibri" w:cs="Times New Roman" w:hint="eastAsia"/>
          <w:b/>
          <w:sz w:val="24"/>
          <w:szCs w:val="24"/>
        </w:rPr>
        <w:t>(*1)</w:t>
      </w:r>
      <w:r>
        <w:rPr>
          <w:rFonts w:ascii="Calibri" w:eastAsia="Yu Gothic" w:hAnsi="Calibri" w:cs="Times New Roman"/>
          <w:b/>
          <w:sz w:val="24"/>
          <w:szCs w:val="24"/>
        </w:rPr>
        <w:t xml:space="preserve"> Information about external organization /company using it would be welcomed (not compulsory).</w:t>
      </w:r>
    </w:p>
    <w:sectPr w:rsidR="00F57B17" w:rsidSect="00F57B17">
      <w:headerReference w:type="default" r:id="rId7"/>
      <w:pgSz w:w="11906" w:h="16838"/>
      <w:pgMar w:top="1985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5FDB" w14:textId="77777777" w:rsidR="00E31C94" w:rsidRDefault="00E31C94" w:rsidP="00E31C94">
      <w:r>
        <w:separator/>
      </w:r>
    </w:p>
  </w:endnote>
  <w:endnote w:type="continuationSeparator" w:id="0">
    <w:p w14:paraId="0E370ECE" w14:textId="77777777" w:rsidR="00E31C94" w:rsidRDefault="00E31C94" w:rsidP="00E31C94">
      <w:r>
        <w:continuationSeparator/>
      </w:r>
    </w:p>
  </w:endnote>
  <w:endnote w:type="continuationNotice" w:id="1">
    <w:p w14:paraId="5D7D72DE" w14:textId="77777777" w:rsidR="00AF0A4E" w:rsidRDefault="00AF0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B98CA" w14:textId="77777777" w:rsidR="00E31C94" w:rsidRDefault="00E31C94" w:rsidP="00E31C94">
      <w:r>
        <w:separator/>
      </w:r>
    </w:p>
  </w:footnote>
  <w:footnote w:type="continuationSeparator" w:id="0">
    <w:p w14:paraId="0FE98589" w14:textId="77777777" w:rsidR="00E31C94" w:rsidRDefault="00E31C94" w:rsidP="00E31C94">
      <w:r>
        <w:continuationSeparator/>
      </w:r>
    </w:p>
  </w:footnote>
  <w:footnote w:type="continuationNotice" w:id="1">
    <w:p w14:paraId="2F6D019F" w14:textId="77777777" w:rsidR="00AF0A4E" w:rsidRDefault="00AF0A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159E0" w14:textId="77777777" w:rsidR="00945BFE" w:rsidRPr="001C0B2A" w:rsidRDefault="00533019" w:rsidP="00533019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(</w:t>
    </w:r>
    <w:r w:rsidR="00860568">
      <w:rPr>
        <w:sz w:val="24"/>
        <w:szCs w:val="24"/>
      </w:rPr>
      <w:t>Attachment</w:t>
    </w:r>
    <w:r>
      <w:rPr>
        <w:sz w:val="24"/>
        <w:szCs w:val="24"/>
      </w:rPr>
      <w:t xml:space="preserve"> </w:t>
    </w:r>
    <w:r w:rsidR="00860568">
      <w:rPr>
        <w:sz w:val="24"/>
        <w:szCs w:val="24"/>
      </w:rPr>
      <w:t>3</w:t>
    </w:r>
    <w:r w:rsidR="00945BFE" w:rsidRPr="001C0B2A">
      <w:rPr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AEA81FC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3FC36F6"/>
    <w:multiLevelType w:val="hybridMultilevel"/>
    <w:tmpl w:val="6270CD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675362"/>
    <w:multiLevelType w:val="hybridMultilevel"/>
    <w:tmpl w:val="49661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3525377">
    <w:abstractNumId w:val="0"/>
  </w:num>
  <w:num w:numId="2" w16cid:durableId="1177770671">
    <w:abstractNumId w:val="1"/>
  </w:num>
  <w:num w:numId="3" w16cid:durableId="100154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47C"/>
    <w:rsid w:val="00096CC2"/>
    <w:rsid w:val="000E0982"/>
    <w:rsid w:val="000F14F0"/>
    <w:rsid w:val="00100DE5"/>
    <w:rsid w:val="00164D81"/>
    <w:rsid w:val="001A6591"/>
    <w:rsid w:val="001C0B2A"/>
    <w:rsid w:val="001E6C21"/>
    <w:rsid w:val="001F077F"/>
    <w:rsid w:val="00221C6A"/>
    <w:rsid w:val="00246C8E"/>
    <w:rsid w:val="002E6159"/>
    <w:rsid w:val="00302D63"/>
    <w:rsid w:val="0036619D"/>
    <w:rsid w:val="0037526D"/>
    <w:rsid w:val="00377289"/>
    <w:rsid w:val="004C0BB2"/>
    <w:rsid w:val="004E2AE6"/>
    <w:rsid w:val="00507662"/>
    <w:rsid w:val="00511BC2"/>
    <w:rsid w:val="00515FCD"/>
    <w:rsid w:val="00533019"/>
    <w:rsid w:val="00540E4C"/>
    <w:rsid w:val="005677FC"/>
    <w:rsid w:val="00585A67"/>
    <w:rsid w:val="005D589D"/>
    <w:rsid w:val="00627194"/>
    <w:rsid w:val="006D74EE"/>
    <w:rsid w:val="007133BF"/>
    <w:rsid w:val="00757036"/>
    <w:rsid w:val="007C6EFB"/>
    <w:rsid w:val="007E675E"/>
    <w:rsid w:val="007F42F8"/>
    <w:rsid w:val="007F7377"/>
    <w:rsid w:val="00806401"/>
    <w:rsid w:val="00820D9B"/>
    <w:rsid w:val="00860568"/>
    <w:rsid w:val="00897C26"/>
    <w:rsid w:val="008A2920"/>
    <w:rsid w:val="008A4D7A"/>
    <w:rsid w:val="008E73B8"/>
    <w:rsid w:val="00945BFE"/>
    <w:rsid w:val="009979D5"/>
    <w:rsid w:val="009B46BF"/>
    <w:rsid w:val="00A70ADD"/>
    <w:rsid w:val="00A71640"/>
    <w:rsid w:val="00AE01FF"/>
    <w:rsid w:val="00AF0A4E"/>
    <w:rsid w:val="00B15246"/>
    <w:rsid w:val="00B76121"/>
    <w:rsid w:val="00BA6DB3"/>
    <w:rsid w:val="00C354DC"/>
    <w:rsid w:val="00C47EDF"/>
    <w:rsid w:val="00C7047C"/>
    <w:rsid w:val="00C9441C"/>
    <w:rsid w:val="00CB16F3"/>
    <w:rsid w:val="00D51A1B"/>
    <w:rsid w:val="00E13DC1"/>
    <w:rsid w:val="00E31C94"/>
    <w:rsid w:val="00E87E56"/>
    <w:rsid w:val="00EB5A81"/>
    <w:rsid w:val="00EC08DC"/>
    <w:rsid w:val="00F57B17"/>
    <w:rsid w:val="00F67BCC"/>
    <w:rsid w:val="00F90B66"/>
    <w:rsid w:val="087FD859"/>
    <w:rsid w:val="0A1BA8BA"/>
    <w:rsid w:val="17D4C658"/>
    <w:rsid w:val="1EB9BE9E"/>
    <w:rsid w:val="1FDFD83D"/>
    <w:rsid w:val="24545E25"/>
    <w:rsid w:val="3199B9EE"/>
    <w:rsid w:val="4317ACCC"/>
    <w:rsid w:val="4937721E"/>
    <w:rsid w:val="494E5801"/>
    <w:rsid w:val="4C3478CD"/>
    <w:rsid w:val="52A09C18"/>
    <w:rsid w:val="5423441C"/>
    <w:rsid w:val="575AE4DE"/>
    <w:rsid w:val="6059B9B6"/>
    <w:rsid w:val="78A6C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76206BA2"/>
  <w15:docId w15:val="{BE29B208-C911-4B70-808F-A07FCF65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4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1C9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31C94"/>
  </w:style>
  <w:style w:type="paragraph" w:styleId="Footer">
    <w:name w:val="footer"/>
    <w:basedOn w:val="Normal"/>
    <w:link w:val="FooterChar"/>
    <w:uiPriority w:val="99"/>
    <w:unhideWhenUsed/>
    <w:rsid w:val="00E31C9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31C94"/>
  </w:style>
  <w:style w:type="paragraph" w:styleId="BalloonText">
    <w:name w:val="Balloon Text"/>
    <w:basedOn w:val="Normal"/>
    <w:link w:val="BalloonTextChar"/>
    <w:uiPriority w:val="99"/>
    <w:semiHidden/>
    <w:unhideWhenUsed/>
    <w:rsid w:val="008A4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7A"/>
    <w:rPr>
      <w:rFonts w:asciiTheme="majorHAnsi" w:eastAsiaTheme="majorEastAsia" w:hAnsiTheme="majorHAnsi" w:cstheme="majorBidi"/>
      <w:sz w:val="18"/>
      <w:szCs w:val="18"/>
    </w:rPr>
  </w:style>
  <w:style w:type="paragraph" w:styleId="ListBullet">
    <w:name w:val="List Bullet"/>
    <w:basedOn w:val="Normal"/>
    <w:uiPriority w:val="99"/>
    <w:unhideWhenUsed/>
    <w:rsid w:val="007E675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71640"/>
    <w:pPr>
      <w:ind w:leftChars="400" w:left="840"/>
    </w:pPr>
  </w:style>
  <w:style w:type="character" w:styleId="Strong">
    <w:name w:val="Strong"/>
    <w:basedOn w:val="DefaultParagraphFont"/>
    <w:uiPriority w:val="22"/>
    <w:qFormat/>
    <w:rsid w:val="00820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1761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畑野 欣洋</dc:creator>
  <cp:keywords/>
  <cp:lastModifiedBy>Finbar MAUNSELL</cp:lastModifiedBy>
  <cp:revision>2</cp:revision>
  <cp:lastPrinted>2020-01-15T12:17:00Z</cp:lastPrinted>
  <dcterms:created xsi:type="dcterms:W3CDTF">2023-11-15T02:49:00Z</dcterms:created>
  <dcterms:modified xsi:type="dcterms:W3CDTF">2023-11-15T02:49:00Z</dcterms:modified>
</cp:coreProperties>
</file>